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110C" w14:textId="77777777" w:rsidR="007C78D6" w:rsidRDefault="006E76E5" w:rsidP="006E76E5">
      <w:pPr>
        <w:pStyle w:val="Title"/>
      </w:pPr>
      <w:r>
        <w:t>OAP SQL</w:t>
      </w:r>
    </w:p>
    <w:p w14:paraId="1668F4EB" w14:textId="77777777" w:rsidR="007C78D6" w:rsidRDefault="007C78D6" w:rsidP="00136B25">
      <w:pPr>
        <w:autoSpaceDE w:val="0"/>
        <w:autoSpaceDN w:val="0"/>
        <w:adjustRightInd w:val="0"/>
        <w:spacing w:after="0" w:line="240" w:lineRule="auto"/>
        <w:rPr>
          <w:rFonts w:ascii="Helv" w:hAnsi="Helv" w:cs="Helv"/>
          <w:b/>
          <w:color w:val="000000"/>
          <w:sz w:val="20"/>
          <w:szCs w:val="20"/>
        </w:rPr>
      </w:pPr>
    </w:p>
    <w:p w14:paraId="5388A314" w14:textId="77777777" w:rsidR="00F37037" w:rsidRDefault="00F37037" w:rsidP="00136B25">
      <w:pPr>
        <w:autoSpaceDE w:val="0"/>
        <w:autoSpaceDN w:val="0"/>
        <w:adjustRightInd w:val="0"/>
        <w:spacing w:after="0" w:line="240" w:lineRule="auto"/>
        <w:rPr>
          <w:rFonts w:ascii="Helv" w:hAnsi="Helv" w:cs="Helv"/>
          <w:b/>
          <w:color w:val="000000"/>
          <w:sz w:val="20"/>
          <w:szCs w:val="20"/>
        </w:rPr>
      </w:pPr>
    </w:p>
    <w:sdt>
      <w:sdtPr>
        <w:rPr>
          <w:rFonts w:asciiTheme="minorHAnsi" w:eastAsiaTheme="minorHAnsi" w:hAnsiTheme="minorHAnsi" w:cstheme="minorBidi"/>
          <w:b w:val="0"/>
          <w:bCs w:val="0"/>
          <w:color w:val="auto"/>
          <w:sz w:val="22"/>
          <w:szCs w:val="22"/>
          <w:lang w:eastAsia="en-US"/>
        </w:rPr>
        <w:id w:val="-368294286"/>
        <w:docPartObj>
          <w:docPartGallery w:val="Table of Contents"/>
          <w:docPartUnique/>
        </w:docPartObj>
      </w:sdtPr>
      <w:sdtEndPr>
        <w:rPr>
          <w:noProof/>
        </w:rPr>
      </w:sdtEndPr>
      <w:sdtContent>
        <w:p w14:paraId="3BE50996" w14:textId="77777777" w:rsidR="00F37037" w:rsidRDefault="00F37037">
          <w:pPr>
            <w:pStyle w:val="TOCHeading"/>
          </w:pPr>
          <w:r>
            <w:t>Contents</w:t>
          </w:r>
        </w:p>
        <w:p w14:paraId="08A0B60C" w14:textId="77777777" w:rsidR="002F3042" w:rsidRDefault="00F37037">
          <w:pPr>
            <w:pStyle w:val="TOC1"/>
            <w:tabs>
              <w:tab w:val="right" w:leader="dot" w:pos="10790"/>
            </w:tabs>
            <w:rPr>
              <w:ins w:id="0" w:author="Che Frenz" w:date="2017-10-12T16:47:00Z"/>
              <w:rFonts w:eastAsiaTheme="minorEastAsia"/>
              <w:noProof/>
            </w:rPr>
          </w:pPr>
          <w:r>
            <w:fldChar w:fldCharType="begin"/>
          </w:r>
          <w:r>
            <w:instrText xml:space="preserve"> TOC \o "1-3" \h \z \u </w:instrText>
          </w:r>
          <w:r>
            <w:fldChar w:fldCharType="separate"/>
          </w:r>
          <w:ins w:id="1" w:author="Che Frenz" w:date="2017-10-12T16:47:00Z">
            <w:r w:rsidR="002F3042" w:rsidRPr="00373E97">
              <w:rPr>
                <w:rStyle w:val="Hyperlink"/>
                <w:noProof/>
              </w:rPr>
              <w:fldChar w:fldCharType="begin"/>
            </w:r>
            <w:r w:rsidR="002F3042" w:rsidRPr="00373E97">
              <w:rPr>
                <w:rStyle w:val="Hyperlink"/>
                <w:noProof/>
              </w:rPr>
              <w:instrText xml:space="preserve"> </w:instrText>
            </w:r>
            <w:r w:rsidR="002F3042">
              <w:rPr>
                <w:noProof/>
              </w:rPr>
              <w:instrText>HYPERLINK \l "_Toc495590176"</w:instrText>
            </w:r>
            <w:r w:rsidR="002F3042" w:rsidRPr="00373E97">
              <w:rPr>
                <w:rStyle w:val="Hyperlink"/>
                <w:noProof/>
              </w:rPr>
              <w:instrText xml:space="preserve"> </w:instrText>
            </w:r>
            <w:r w:rsidR="002F3042" w:rsidRPr="00373E97">
              <w:rPr>
                <w:rStyle w:val="Hyperlink"/>
                <w:noProof/>
              </w:rPr>
              <w:fldChar w:fldCharType="separate"/>
            </w:r>
            <w:r w:rsidR="002F3042" w:rsidRPr="00373E97">
              <w:rPr>
                <w:rStyle w:val="Hyperlink"/>
                <w:noProof/>
              </w:rPr>
              <w:t>Look up Information</w:t>
            </w:r>
            <w:r w:rsidR="002F3042">
              <w:rPr>
                <w:noProof/>
                <w:webHidden/>
              </w:rPr>
              <w:tab/>
            </w:r>
            <w:r w:rsidR="002F3042">
              <w:rPr>
                <w:noProof/>
                <w:webHidden/>
              </w:rPr>
              <w:fldChar w:fldCharType="begin"/>
            </w:r>
            <w:r w:rsidR="002F3042">
              <w:rPr>
                <w:noProof/>
                <w:webHidden/>
              </w:rPr>
              <w:instrText xml:space="preserve"> PAGEREF _Toc495590176 \h </w:instrText>
            </w:r>
          </w:ins>
          <w:r w:rsidR="002F3042">
            <w:rPr>
              <w:noProof/>
              <w:webHidden/>
            </w:rPr>
          </w:r>
          <w:r w:rsidR="002F3042">
            <w:rPr>
              <w:noProof/>
              <w:webHidden/>
            </w:rPr>
            <w:fldChar w:fldCharType="separate"/>
          </w:r>
          <w:ins w:id="2" w:author="Che Frenz" w:date="2017-10-12T16:47:00Z">
            <w:r w:rsidR="002F3042">
              <w:rPr>
                <w:noProof/>
                <w:webHidden/>
              </w:rPr>
              <w:t>3</w:t>
            </w:r>
            <w:r w:rsidR="002F3042">
              <w:rPr>
                <w:noProof/>
                <w:webHidden/>
              </w:rPr>
              <w:fldChar w:fldCharType="end"/>
            </w:r>
            <w:r w:rsidR="002F3042" w:rsidRPr="00373E97">
              <w:rPr>
                <w:rStyle w:val="Hyperlink"/>
                <w:noProof/>
              </w:rPr>
              <w:fldChar w:fldCharType="end"/>
            </w:r>
          </w:ins>
        </w:p>
        <w:p w14:paraId="18749812" w14:textId="77777777" w:rsidR="002F3042" w:rsidRDefault="002F3042">
          <w:pPr>
            <w:pStyle w:val="TOC1"/>
            <w:tabs>
              <w:tab w:val="right" w:leader="dot" w:pos="10790"/>
            </w:tabs>
            <w:rPr>
              <w:ins w:id="3" w:author="Che Frenz" w:date="2017-10-12T16:47:00Z"/>
              <w:rFonts w:eastAsiaTheme="minorEastAsia"/>
              <w:noProof/>
            </w:rPr>
          </w:pPr>
          <w:ins w:id="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"_Toc495590177"</w:instrText>
            </w:r>
            <w:r w:rsidRPr="00373E97">
              <w:rPr>
                <w:rStyle w:val="Hyperlink"/>
                <w:noProof/>
              </w:rPr>
              <w:instrText xml:space="preserve"> </w:instrText>
            </w:r>
            <w:r w:rsidRPr="00373E97">
              <w:rPr>
                <w:rStyle w:val="Hyperlink"/>
                <w:noProof/>
              </w:rPr>
              <w:fldChar w:fldCharType="separate"/>
            </w:r>
            <w:r w:rsidRPr="00373E97">
              <w:rPr>
                <w:rStyle w:val="Hyperlink"/>
                <w:noProof/>
              </w:rPr>
              <w:t>Co-op General Information</w:t>
            </w:r>
            <w:r>
              <w:rPr>
                <w:noProof/>
                <w:webHidden/>
              </w:rPr>
              <w:tab/>
            </w:r>
            <w:r>
              <w:rPr>
                <w:noProof/>
                <w:webHidden/>
              </w:rPr>
              <w:fldChar w:fldCharType="begin"/>
            </w:r>
            <w:r>
              <w:rPr>
                <w:noProof/>
                <w:webHidden/>
              </w:rPr>
              <w:instrText xml:space="preserve"> PAGEREF _Toc495590177 \h </w:instrText>
            </w:r>
          </w:ins>
          <w:r>
            <w:rPr>
              <w:noProof/>
              <w:webHidden/>
            </w:rPr>
          </w:r>
          <w:r>
            <w:rPr>
              <w:noProof/>
              <w:webHidden/>
            </w:rPr>
            <w:fldChar w:fldCharType="separate"/>
          </w:r>
          <w:ins w:id="5" w:author="Che Frenz" w:date="2017-10-12T16:47:00Z">
            <w:r>
              <w:rPr>
                <w:noProof/>
                <w:webHidden/>
              </w:rPr>
              <w:t>4</w:t>
            </w:r>
            <w:r>
              <w:rPr>
                <w:noProof/>
                <w:webHidden/>
              </w:rPr>
              <w:fldChar w:fldCharType="end"/>
            </w:r>
            <w:r w:rsidRPr="00373E97">
              <w:rPr>
                <w:rStyle w:val="Hyperlink"/>
                <w:noProof/>
              </w:rPr>
              <w:fldChar w:fldCharType="end"/>
            </w:r>
          </w:ins>
        </w:p>
        <w:p w14:paraId="4BFA965F" w14:textId="77777777" w:rsidR="002F3042" w:rsidRDefault="002F3042">
          <w:pPr>
            <w:pStyle w:val="TOC2"/>
            <w:tabs>
              <w:tab w:val="right" w:leader="dot" w:pos="10790"/>
            </w:tabs>
            <w:rPr>
              <w:ins w:id="6" w:author="Che Frenz" w:date="2017-10-12T16:47:00Z"/>
              <w:rFonts w:eastAsiaTheme="minorEastAsia"/>
              <w:noProof/>
            </w:rPr>
          </w:pPr>
          <w:ins w:id="7"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"_Toc495590178"</w:instrText>
            </w:r>
            <w:r w:rsidRPr="00373E97">
              <w:rPr>
                <w:rStyle w:val="Hyperlink"/>
                <w:noProof/>
              </w:rPr>
              <w:instrText xml:space="preserve"> </w:instrText>
            </w:r>
            <w:r w:rsidRPr="00373E97">
              <w:rPr>
                <w:rStyle w:val="Hyperlink"/>
                <w:noProof/>
              </w:rPr>
              <w:fldChar w:fldCharType="separate"/>
            </w:r>
            <w:r w:rsidRPr="00373E97">
              <w:rPr>
                <w:rStyle w:val="Hyperlink"/>
                <w:noProof/>
              </w:rPr>
              <w:t>General CIS SQL for Internal OAP</w:t>
            </w:r>
            <w:r>
              <w:rPr>
                <w:noProof/>
                <w:webHidden/>
              </w:rPr>
              <w:tab/>
            </w:r>
            <w:r>
              <w:rPr>
                <w:noProof/>
                <w:webHidden/>
              </w:rPr>
              <w:fldChar w:fldCharType="begin"/>
            </w:r>
            <w:r>
              <w:rPr>
                <w:noProof/>
                <w:webHidden/>
              </w:rPr>
              <w:instrText xml:space="preserve"> PAGEREF _Toc495590178 \h </w:instrText>
            </w:r>
          </w:ins>
          <w:r>
            <w:rPr>
              <w:noProof/>
              <w:webHidden/>
            </w:rPr>
          </w:r>
          <w:r>
            <w:rPr>
              <w:noProof/>
              <w:webHidden/>
            </w:rPr>
            <w:fldChar w:fldCharType="separate"/>
          </w:r>
          <w:ins w:id="8" w:author="Che Frenz" w:date="2017-10-12T16:47:00Z">
            <w:r>
              <w:rPr>
                <w:noProof/>
                <w:webHidden/>
              </w:rPr>
              <w:t>4</w:t>
            </w:r>
            <w:r>
              <w:rPr>
                <w:noProof/>
                <w:webHidden/>
              </w:rPr>
              <w:fldChar w:fldCharType="end"/>
            </w:r>
            <w:r w:rsidRPr="00373E97">
              <w:rPr>
                <w:rStyle w:val="Hyperlink"/>
                <w:noProof/>
              </w:rPr>
              <w:fldChar w:fldCharType="end"/>
            </w:r>
          </w:ins>
        </w:p>
        <w:p w14:paraId="67679E50" w14:textId="77777777" w:rsidR="002F3042" w:rsidRDefault="002F3042">
          <w:pPr>
            <w:pStyle w:val="TOC2"/>
            <w:tabs>
              <w:tab w:val="right" w:leader="dot" w:pos="10790"/>
            </w:tabs>
            <w:rPr>
              <w:ins w:id="9" w:author="Che Frenz" w:date="2017-10-12T16:47:00Z"/>
              <w:rFonts w:eastAsiaTheme="minorEastAsia"/>
              <w:noProof/>
            </w:rPr>
          </w:pPr>
          <w:ins w:id="1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"_Toc495590179"</w:instrText>
            </w:r>
            <w:r w:rsidRPr="00373E97">
              <w:rPr>
                <w:rStyle w:val="Hyperlink"/>
                <w:noProof/>
              </w:rPr>
              <w:instrText xml:space="preserve"> </w:instrText>
            </w:r>
            <w:r w:rsidRPr="00373E97">
              <w:rPr>
                <w:rStyle w:val="Hyperlink"/>
                <w:noProof/>
              </w:rPr>
              <w:fldChar w:fldCharType="separate"/>
            </w:r>
            <w:r w:rsidRPr="00373E97">
              <w:rPr>
                <w:rStyle w:val="Hyperlink"/>
                <w:noProof/>
              </w:rPr>
              <w:t>Co-op General Field Mapping</w:t>
            </w:r>
            <w:r>
              <w:rPr>
                <w:noProof/>
                <w:webHidden/>
              </w:rPr>
              <w:tab/>
            </w:r>
            <w:r>
              <w:rPr>
                <w:noProof/>
                <w:webHidden/>
              </w:rPr>
              <w:fldChar w:fldCharType="begin"/>
            </w:r>
            <w:r>
              <w:rPr>
                <w:noProof/>
                <w:webHidden/>
              </w:rPr>
              <w:instrText xml:space="preserve"> PAGEREF _Toc495590179 \h </w:instrText>
            </w:r>
          </w:ins>
          <w:r>
            <w:rPr>
              <w:noProof/>
              <w:webHidden/>
            </w:rPr>
          </w:r>
          <w:r>
            <w:rPr>
              <w:noProof/>
              <w:webHidden/>
            </w:rPr>
            <w:fldChar w:fldCharType="separate"/>
          </w:r>
          <w:ins w:id="11" w:author="Che Frenz" w:date="2017-10-12T16:47:00Z">
            <w:r>
              <w:rPr>
                <w:noProof/>
                <w:webHidden/>
              </w:rPr>
              <w:t>5</w:t>
            </w:r>
            <w:r>
              <w:rPr>
                <w:noProof/>
                <w:webHidden/>
              </w:rPr>
              <w:fldChar w:fldCharType="end"/>
            </w:r>
            <w:r w:rsidRPr="00373E97">
              <w:rPr>
                <w:rStyle w:val="Hyperlink"/>
                <w:noProof/>
              </w:rPr>
              <w:fldChar w:fldCharType="end"/>
            </w:r>
          </w:ins>
        </w:p>
        <w:p w14:paraId="0D31612C" w14:textId="77777777" w:rsidR="002F3042" w:rsidRDefault="002F3042">
          <w:pPr>
            <w:pStyle w:val="TOC2"/>
            <w:tabs>
              <w:tab w:val="right" w:leader="dot" w:pos="10790"/>
            </w:tabs>
            <w:rPr>
              <w:ins w:id="12" w:author="Che Frenz" w:date="2017-10-12T16:47:00Z"/>
              <w:rFonts w:eastAsiaTheme="minorEastAsia"/>
              <w:noProof/>
            </w:rPr>
          </w:pPr>
          <w:ins w:id="1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"_Toc495590180"</w:instrText>
            </w:r>
            <w:r w:rsidRPr="00373E97">
              <w:rPr>
                <w:rStyle w:val="Hyperlink"/>
                <w:noProof/>
              </w:rPr>
              <w:instrText xml:space="preserve"> </w:instrText>
            </w:r>
            <w:r w:rsidRPr="00373E97">
              <w:rPr>
                <w:rStyle w:val="Hyperlink"/>
                <w:noProof/>
              </w:rPr>
              <w:fldChar w:fldCharType="separate"/>
            </w:r>
            <w:r w:rsidRPr="00373E97">
              <w:rPr>
                <w:rStyle w:val="Hyperlink"/>
                <w:noProof/>
              </w:rPr>
              <w:t>Discounts</w:t>
            </w:r>
            <w:r>
              <w:rPr>
                <w:noProof/>
                <w:webHidden/>
              </w:rPr>
              <w:tab/>
            </w:r>
            <w:r>
              <w:rPr>
                <w:noProof/>
                <w:webHidden/>
              </w:rPr>
              <w:fldChar w:fldCharType="begin"/>
            </w:r>
            <w:r>
              <w:rPr>
                <w:noProof/>
                <w:webHidden/>
              </w:rPr>
              <w:instrText xml:space="preserve"> PAGEREF _Toc495590180 \h </w:instrText>
            </w:r>
          </w:ins>
          <w:r>
            <w:rPr>
              <w:noProof/>
              <w:webHidden/>
            </w:rPr>
          </w:r>
          <w:r>
            <w:rPr>
              <w:noProof/>
              <w:webHidden/>
            </w:rPr>
            <w:fldChar w:fldCharType="separate"/>
          </w:r>
          <w:ins w:id="14" w:author="Che Frenz" w:date="2017-10-12T16:47:00Z">
            <w:r>
              <w:rPr>
                <w:noProof/>
                <w:webHidden/>
              </w:rPr>
              <w:t>5</w:t>
            </w:r>
            <w:r>
              <w:rPr>
                <w:noProof/>
                <w:webHidden/>
              </w:rPr>
              <w:fldChar w:fldCharType="end"/>
            </w:r>
            <w:r w:rsidRPr="00373E97">
              <w:rPr>
                <w:rStyle w:val="Hyperlink"/>
                <w:noProof/>
              </w:rPr>
              <w:fldChar w:fldCharType="end"/>
            </w:r>
          </w:ins>
        </w:p>
        <w:p w14:paraId="3A697CFF" w14:textId="77777777" w:rsidR="002F3042" w:rsidRDefault="002F3042">
          <w:pPr>
            <w:pStyle w:val="TOC2"/>
            <w:tabs>
              <w:tab w:val="right" w:leader="dot" w:pos="10790"/>
            </w:tabs>
            <w:rPr>
              <w:ins w:id="15" w:author="Che Frenz" w:date="2017-10-12T16:47:00Z"/>
              <w:rFonts w:eastAsiaTheme="minorEastAsia"/>
              <w:noProof/>
            </w:rPr>
          </w:pPr>
          <w:ins w:id="1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"_Toc495590181"</w:instrText>
            </w:r>
            <w:r w:rsidRPr="00373E97">
              <w:rPr>
                <w:rStyle w:val="Hyperlink"/>
                <w:noProof/>
              </w:rPr>
              <w:instrText xml:space="preserve"> </w:instrText>
            </w:r>
            <w:r w:rsidRPr="00373E97">
              <w:rPr>
                <w:rStyle w:val="Hyperlink"/>
                <w:noProof/>
              </w:rPr>
              <w:fldChar w:fldCharType="separate"/>
            </w:r>
            <w:r w:rsidRPr="00373E97">
              <w:rPr>
                <w:rStyle w:val="Hyperlink"/>
                <w:noProof/>
              </w:rPr>
              <w:t>Bank Accounts</w:t>
            </w:r>
            <w:r>
              <w:rPr>
                <w:noProof/>
                <w:webHidden/>
              </w:rPr>
              <w:tab/>
            </w:r>
            <w:r>
              <w:rPr>
                <w:noProof/>
                <w:webHidden/>
              </w:rPr>
              <w:fldChar w:fldCharType="begin"/>
            </w:r>
            <w:r>
              <w:rPr>
                <w:noProof/>
                <w:webHidden/>
              </w:rPr>
              <w:instrText xml:space="preserve"> PAGEREF _Toc495590181 \h </w:instrText>
            </w:r>
          </w:ins>
          <w:r>
            <w:rPr>
              <w:noProof/>
              <w:webHidden/>
            </w:rPr>
          </w:r>
          <w:r>
            <w:rPr>
              <w:noProof/>
              <w:webHidden/>
            </w:rPr>
            <w:fldChar w:fldCharType="separate"/>
          </w:r>
          <w:ins w:id="17" w:author="Che Frenz" w:date="2017-10-12T16:47:00Z">
            <w:r>
              <w:rPr>
                <w:noProof/>
                <w:webHidden/>
              </w:rPr>
              <w:t>6</w:t>
            </w:r>
            <w:r>
              <w:rPr>
                <w:noProof/>
                <w:webHidden/>
              </w:rPr>
              <w:fldChar w:fldCharType="end"/>
            </w:r>
            <w:r w:rsidRPr="00373E97">
              <w:rPr>
                <w:rStyle w:val="Hyperlink"/>
                <w:noProof/>
              </w:rPr>
              <w:fldChar w:fldCharType="end"/>
            </w:r>
          </w:ins>
        </w:p>
        <w:p w14:paraId="7BED1C53" w14:textId="77777777" w:rsidR="002F3042" w:rsidRDefault="002F3042">
          <w:pPr>
            <w:pStyle w:val="TOC2"/>
            <w:tabs>
              <w:tab w:val="right" w:leader="dot" w:pos="10790"/>
            </w:tabs>
            <w:rPr>
              <w:ins w:id="18" w:author="Che Frenz" w:date="2017-10-12T16:47:00Z"/>
              <w:rFonts w:eastAsiaTheme="minorEastAsia"/>
              <w:noProof/>
            </w:rPr>
          </w:pPr>
          <w:ins w:id="1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"_Toc495590182"</w:instrText>
            </w:r>
            <w:r w:rsidRPr="00373E97">
              <w:rPr>
                <w:rStyle w:val="Hyperlink"/>
                <w:noProof/>
              </w:rPr>
              <w:instrText xml:space="preserve"> </w:instrText>
            </w:r>
            <w:r w:rsidRPr="00373E97">
              <w:rPr>
                <w:rStyle w:val="Hyperlink"/>
                <w:noProof/>
              </w:rPr>
              <w:fldChar w:fldCharType="separate"/>
            </w:r>
            <w:r w:rsidRPr="00373E97">
              <w:rPr>
                <w:rStyle w:val="Hyperlink"/>
                <w:noProof/>
              </w:rPr>
              <w:t>Regulatory</w:t>
            </w:r>
            <w:r>
              <w:rPr>
                <w:noProof/>
                <w:webHidden/>
              </w:rPr>
              <w:tab/>
            </w:r>
            <w:r>
              <w:rPr>
                <w:noProof/>
                <w:webHidden/>
              </w:rPr>
              <w:fldChar w:fldCharType="begin"/>
            </w:r>
            <w:r>
              <w:rPr>
                <w:noProof/>
                <w:webHidden/>
              </w:rPr>
              <w:instrText xml:space="preserve"> PAGEREF _Toc495590182 \h </w:instrText>
            </w:r>
          </w:ins>
          <w:r>
            <w:rPr>
              <w:noProof/>
              <w:webHidden/>
            </w:rPr>
          </w:r>
          <w:r>
            <w:rPr>
              <w:noProof/>
              <w:webHidden/>
            </w:rPr>
            <w:fldChar w:fldCharType="separate"/>
          </w:r>
          <w:ins w:id="20" w:author="Che Frenz" w:date="2017-10-12T16:47:00Z">
            <w:r>
              <w:rPr>
                <w:noProof/>
                <w:webHidden/>
              </w:rPr>
              <w:t>6</w:t>
            </w:r>
            <w:r>
              <w:rPr>
                <w:noProof/>
                <w:webHidden/>
              </w:rPr>
              <w:fldChar w:fldCharType="end"/>
            </w:r>
            <w:r w:rsidRPr="00373E97">
              <w:rPr>
                <w:rStyle w:val="Hyperlink"/>
                <w:noProof/>
              </w:rPr>
              <w:fldChar w:fldCharType="end"/>
            </w:r>
          </w:ins>
        </w:p>
        <w:p w14:paraId="52648640" w14:textId="77777777" w:rsidR="002F3042" w:rsidRDefault="002F3042">
          <w:pPr>
            <w:pStyle w:val="TOC1"/>
            <w:tabs>
              <w:tab w:val="right" w:leader="dot" w:pos="10790"/>
            </w:tabs>
            <w:rPr>
              <w:ins w:id="21" w:author="Che Frenz" w:date="2017-10-12T16:47:00Z"/>
              <w:rFonts w:eastAsiaTheme="minorEastAsia"/>
              <w:noProof/>
            </w:rPr>
          </w:pPr>
          <w:ins w:id="2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"_Toc495590183"</w:instrText>
            </w:r>
            <w:r w:rsidRPr="00373E97">
              <w:rPr>
                <w:rStyle w:val="Hyperlink"/>
                <w:noProof/>
              </w:rPr>
              <w:instrText xml:space="preserve"> </w:instrText>
            </w:r>
            <w:r w:rsidRPr="00373E97">
              <w:rPr>
                <w:rStyle w:val="Hyperlink"/>
                <w:noProof/>
              </w:rPr>
              <w:fldChar w:fldCharType="separate"/>
            </w:r>
            <w:r w:rsidRPr="00373E97">
              <w:rPr>
                <w:rStyle w:val="Hyperlink"/>
                <w:noProof/>
              </w:rPr>
              <w:t>Co-op Relationships</w:t>
            </w:r>
            <w:r>
              <w:rPr>
                <w:noProof/>
                <w:webHidden/>
              </w:rPr>
              <w:tab/>
            </w:r>
            <w:r>
              <w:rPr>
                <w:noProof/>
                <w:webHidden/>
              </w:rPr>
              <w:fldChar w:fldCharType="begin"/>
            </w:r>
            <w:r>
              <w:rPr>
                <w:noProof/>
                <w:webHidden/>
              </w:rPr>
              <w:instrText xml:space="preserve"> PAGEREF _Toc495590183 \h </w:instrText>
            </w:r>
          </w:ins>
          <w:r>
            <w:rPr>
              <w:noProof/>
              <w:webHidden/>
            </w:rPr>
          </w:r>
          <w:r>
            <w:rPr>
              <w:noProof/>
              <w:webHidden/>
            </w:rPr>
            <w:fldChar w:fldCharType="separate"/>
          </w:r>
          <w:ins w:id="23" w:author="Che Frenz" w:date="2017-10-12T16:47:00Z">
            <w:r>
              <w:rPr>
                <w:noProof/>
                <w:webHidden/>
              </w:rPr>
              <w:t>7</w:t>
            </w:r>
            <w:r>
              <w:rPr>
                <w:noProof/>
                <w:webHidden/>
              </w:rPr>
              <w:fldChar w:fldCharType="end"/>
            </w:r>
            <w:r w:rsidRPr="00373E97">
              <w:rPr>
                <w:rStyle w:val="Hyperlink"/>
                <w:noProof/>
              </w:rPr>
              <w:fldChar w:fldCharType="end"/>
            </w:r>
          </w:ins>
        </w:p>
        <w:p w14:paraId="757F26E1" w14:textId="77777777" w:rsidR="002F3042" w:rsidRDefault="002F3042">
          <w:pPr>
            <w:pStyle w:val="TOC2"/>
            <w:tabs>
              <w:tab w:val="right" w:leader="dot" w:pos="10790"/>
            </w:tabs>
            <w:rPr>
              <w:ins w:id="24" w:author="Che Frenz" w:date="2017-10-12T16:47:00Z"/>
              <w:rFonts w:eastAsiaTheme="minorEastAsia"/>
              <w:noProof/>
            </w:rPr>
          </w:pPr>
          <w:ins w:id="25"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"_Toc495590184"</w:instrText>
            </w:r>
            <w:r w:rsidRPr="00373E97">
              <w:rPr>
                <w:rStyle w:val="Hyperlink"/>
                <w:noProof/>
              </w:rPr>
              <w:instrText xml:space="preserve"> </w:instrText>
            </w:r>
            <w:r w:rsidRPr="00373E97">
              <w:rPr>
                <w:rStyle w:val="Hyperlink"/>
                <w:noProof/>
              </w:rPr>
              <w:fldChar w:fldCharType="separate"/>
            </w:r>
            <w:r w:rsidRPr="00373E97">
              <w:rPr>
                <w:rStyle w:val="Hyperlink"/>
                <w:noProof/>
              </w:rPr>
              <w:t>Relationships</w:t>
            </w:r>
            <w:r>
              <w:rPr>
                <w:noProof/>
                <w:webHidden/>
              </w:rPr>
              <w:tab/>
            </w:r>
            <w:r>
              <w:rPr>
                <w:noProof/>
                <w:webHidden/>
              </w:rPr>
              <w:fldChar w:fldCharType="begin"/>
            </w:r>
            <w:r>
              <w:rPr>
                <w:noProof/>
                <w:webHidden/>
              </w:rPr>
              <w:instrText xml:space="preserve"> PAGEREF _Toc495590184 \h </w:instrText>
            </w:r>
          </w:ins>
          <w:r>
            <w:rPr>
              <w:noProof/>
              <w:webHidden/>
            </w:rPr>
          </w:r>
          <w:r>
            <w:rPr>
              <w:noProof/>
              <w:webHidden/>
            </w:rPr>
            <w:fldChar w:fldCharType="separate"/>
          </w:r>
          <w:ins w:id="26" w:author="Che Frenz" w:date="2017-10-12T16:47:00Z">
            <w:r>
              <w:rPr>
                <w:noProof/>
                <w:webHidden/>
              </w:rPr>
              <w:t>7</w:t>
            </w:r>
            <w:r>
              <w:rPr>
                <w:noProof/>
                <w:webHidden/>
              </w:rPr>
              <w:fldChar w:fldCharType="end"/>
            </w:r>
            <w:r w:rsidRPr="00373E97">
              <w:rPr>
                <w:rStyle w:val="Hyperlink"/>
                <w:noProof/>
              </w:rPr>
              <w:fldChar w:fldCharType="end"/>
            </w:r>
          </w:ins>
        </w:p>
        <w:p w14:paraId="2A037994" w14:textId="77777777" w:rsidR="002F3042" w:rsidRDefault="002F3042">
          <w:pPr>
            <w:pStyle w:val="TOC2"/>
            <w:tabs>
              <w:tab w:val="right" w:leader="dot" w:pos="10790"/>
            </w:tabs>
            <w:rPr>
              <w:ins w:id="27" w:author="Che Frenz" w:date="2017-10-12T16:47:00Z"/>
              <w:rFonts w:eastAsiaTheme="minorEastAsia"/>
              <w:noProof/>
            </w:rPr>
          </w:pPr>
          <w:ins w:id="28"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"_Toc495590185"</w:instrText>
            </w:r>
            <w:r w:rsidRPr="00373E97">
              <w:rPr>
                <w:rStyle w:val="Hyperlink"/>
                <w:noProof/>
              </w:rPr>
              <w:instrText xml:space="preserve"> </w:instrText>
            </w:r>
            <w:r w:rsidRPr="00373E97">
              <w:rPr>
                <w:rStyle w:val="Hyperlink"/>
                <w:noProof/>
              </w:rPr>
              <w:fldChar w:fldCharType="separate"/>
            </w:r>
            <w:r w:rsidRPr="00373E97">
              <w:rPr>
                <w:rStyle w:val="Hyperlink"/>
                <w:noProof/>
              </w:rPr>
              <w:t>Mergers, Acquisitions and Consolidations</w:t>
            </w:r>
            <w:r>
              <w:rPr>
                <w:noProof/>
                <w:webHidden/>
              </w:rPr>
              <w:tab/>
            </w:r>
            <w:r>
              <w:rPr>
                <w:noProof/>
                <w:webHidden/>
              </w:rPr>
              <w:fldChar w:fldCharType="begin"/>
            </w:r>
            <w:r>
              <w:rPr>
                <w:noProof/>
                <w:webHidden/>
              </w:rPr>
              <w:instrText xml:space="preserve"> PAGEREF _Toc495590185 \h </w:instrText>
            </w:r>
          </w:ins>
          <w:r>
            <w:rPr>
              <w:noProof/>
              <w:webHidden/>
            </w:rPr>
          </w:r>
          <w:r>
            <w:rPr>
              <w:noProof/>
              <w:webHidden/>
            </w:rPr>
            <w:fldChar w:fldCharType="separate"/>
          </w:r>
          <w:ins w:id="29" w:author="Che Frenz" w:date="2017-10-12T16:47:00Z">
            <w:r>
              <w:rPr>
                <w:noProof/>
                <w:webHidden/>
              </w:rPr>
              <w:t>7</w:t>
            </w:r>
            <w:r>
              <w:rPr>
                <w:noProof/>
                <w:webHidden/>
              </w:rPr>
              <w:fldChar w:fldCharType="end"/>
            </w:r>
            <w:r w:rsidRPr="00373E97">
              <w:rPr>
                <w:rStyle w:val="Hyperlink"/>
                <w:noProof/>
              </w:rPr>
              <w:fldChar w:fldCharType="end"/>
            </w:r>
          </w:ins>
        </w:p>
        <w:p w14:paraId="625BF5B6" w14:textId="77777777" w:rsidR="002F3042" w:rsidRDefault="002F3042">
          <w:pPr>
            <w:pStyle w:val="TOC2"/>
            <w:tabs>
              <w:tab w:val="right" w:leader="dot" w:pos="10790"/>
            </w:tabs>
            <w:rPr>
              <w:ins w:id="30" w:author="Che Frenz" w:date="2017-10-12T16:47:00Z"/>
              <w:rFonts w:eastAsiaTheme="minorEastAsia"/>
              <w:noProof/>
            </w:rPr>
          </w:pPr>
          <w:ins w:id="31"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"_Toc495590186"</w:instrText>
            </w:r>
            <w:r w:rsidRPr="00373E97">
              <w:rPr>
                <w:rStyle w:val="Hyperlink"/>
                <w:noProof/>
              </w:rPr>
              <w:instrText xml:space="preserve"> </w:instrText>
            </w:r>
            <w:r w:rsidRPr="00373E97">
              <w:rPr>
                <w:rStyle w:val="Hyperlink"/>
                <w:noProof/>
              </w:rPr>
              <w:fldChar w:fldCharType="separate"/>
            </w:r>
            <w:r w:rsidRPr="00373E97">
              <w:rPr>
                <w:rStyle w:val="Hyperlink"/>
                <w:noProof/>
              </w:rPr>
              <w:t>Name Changes</w:t>
            </w:r>
            <w:r>
              <w:rPr>
                <w:noProof/>
                <w:webHidden/>
              </w:rPr>
              <w:tab/>
            </w:r>
            <w:r>
              <w:rPr>
                <w:noProof/>
                <w:webHidden/>
              </w:rPr>
              <w:fldChar w:fldCharType="begin"/>
            </w:r>
            <w:r>
              <w:rPr>
                <w:noProof/>
                <w:webHidden/>
              </w:rPr>
              <w:instrText xml:space="preserve"> PAGEREF _Toc495590186 \h </w:instrText>
            </w:r>
          </w:ins>
          <w:r>
            <w:rPr>
              <w:noProof/>
              <w:webHidden/>
            </w:rPr>
          </w:r>
          <w:r>
            <w:rPr>
              <w:noProof/>
              <w:webHidden/>
            </w:rPr>
            <w:fldChar w:fldCharType="separate"/>
          </w:r>
          <w:ins w:id="32" w:author="Che Frenz" w:date="2017-10-12T16:47:00Z">
            <w:r>
              <w:rPr>
                <w:noProof/>
                <w:webHidden/>
              </w:rPr>
              <w:t>8</w:t>
            </w:r>
            <w:r>
              <w:rPr>
                <w:noProof/>
                <w:webHidden/>
              </w:rPr>
              <w:fldChar w:fldCharType="end"/>
            </w:r>
            <w:r w:rsidRPr="00373E97">
              <w:rPr>
                <w:rStyle w:val="Hyperlink"/>
                <w:noProof/>
              </w:rPr>
              <w:fldChar w:fldCharType="end"/>
            </w:r>
          </w:ins>
        </w:p>
        <w:p w14:paraId="7CEE23E0" w14:textId="77777777" w:rsidR="002F3042" w:rsidRDefault="002F3042">
          <w:pPr>
            <w:pStyle w:val="TOC1"/>
            <w:tabs>
              <w:tab w:val="right" w:leader="dot" w:pos="10790"/>
            </w:tabs>
            <w:rPr>
              <w:ins w:id="33" w:author="Che Frenz" w:date="2017-10-12T16:47:00Z"/>
              <w:rFonts w:eastAsiaTheme="minorEastAsia"/>
              <w:noProof/>
            </w:rPr>
          </w:pPr>
          <w:ins w:id="3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"_Toc495590187"</w:instrText>
            </w:r>
            <w:r w:rsidRPr="00373E97">
              <w:rPr>
                <w:rStyle w:val="Hyperlink"/>
                <w:noProof/>
              </w:rPr>
              <w:instrText xml:space="preserve"> </w:instrText>
            </w:r>
            <w:r w:rsidRPr="00373E97">
              <w:rPr>
                <w:rStyle w:val="Hyperlink"/>
                <w:noProof/>
              </w:rPr>
              <w:fldChar w:fldCharType="separate"/>
            </w:r>
            <w:r w:rsidRPr="00373E97">
              <w:rPr>
                <w:rStyle w:val="Hyperlink"/>
                <w:noProof/>
              </w:rPr>
              <w:t>Contacts</w:t>
            </w:r>
            <w:r>
              <w:rPr>
                <w:noProof/>
                <w:webHidden/>
              </w:rPr>
              <w:tab/>
            </w:r>
            <w:r>
              <w:rPr>
                <w:noProof/>
                <w:webHidden/>
              </w:rPr>
              <w:fldChar w:fldCharType="begin"/>
            </w:r>
            <w:r>
              <w:rPr>
                <w:noProof/>
                <w:webHidden/>
              </w:rPr>
              <w:instrText xml:space="preserve"> PAGEREF _Toc495590187 \h </w:instrText>
            </w:r>
          </w:ins>
          <w:r>
            <w:rPr>
              <w:noProof/>
              <w:webHidden/>
            </w:rPr>
          </w:r>
          <w:r>
            <w:rPr>
              <w:noProof/>
              <w:webHidden/>
            </w:rPr>
            <w:fldChar w:fldCharType="separate"/>
          </w:r>
          <w:ins w:id="35" w:author="Che Frenz" w:date="2017-10-12T16:47:00Z">
            <w:r>
              <w:rPr>
                <w:noProof/>
                <w:webHidden/>
              </w:rPr>
              <w:t>8</w:t>
            </w:r>
            <w:r>
              <w:rPr>
                <w:noProof/>
                <w:webHidden/>
              </w:rPr>
              <w:fldChar w:fldCharType="end"/>
            </w:r>
            <w:r w:rsidRPr="00373E97">
              <w:rPr>
                <w:rStyle w:val="Hyperlink"/>
                <w:noProof/>
              </w:rPr>
              <w:fldChar w:fldCharType="end"/>
            </w:r>
          </w:ins>
        </w:p>
        <w:p w14:paraId="56E343A2" w14:textId="77777777" w:rsidR="002F3042" w:rsidRDefault="002F3042">
          <w:pPr>
            <w:pStyle w:val="TOC2"/>
            <w:tabs>
              <w:tab w:val="right" w:leader="dot" w:pos="10790"/>
            </w:tabs>
            <w:rPr>
              <w:ins w:id="36" w:author="Che Frenz" w:date="2017-10-12T16:47:00Z"/>
              <w:rFonts w:eastAsiaTheme="minorEastAsia"/>
              <w:noProof/>
            </w:rPr>
          </w:pPr>
          <w:ins w:id="37"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"_Toc495590188"</w:instrText>
            </w:r>
            <w:r w:rsidRPr="00373E97">
              <w:rPr>
                <w:rStyle w:val="Hyperlink"/>
                <w:noProof/>
              </w:rPr>
              <w:instrText xml:space="preserve"> </w:instrText>
            </w:r>
            <w:r w:rsidRPr="00373E97">
              <w:rPr>
                <w:rStyle w:val="Hyperlink"/>
                <w:noProof/>
              </w:rPr>
              <w:fldChar w:fldCharType="separate"/>
            </w:r>
            <w:r w:rsidRPr="00373E97">
              <w:rPr>
                <w:rStyle w:val="Hyperlink"/>
                <w:noProof/>
              </w:rPr>
              <w:t>Contact Persons</w:t>
            </w:r>
            <w:r>
              <w:rPr>
                <w:noProof/>
                <w:webHidden/>
              </w:rPr>
              <w:tab/>
            </w:r>
            <w:r>
              <w:rPr>
                <w:noProof/>
                <w:webHidden/>
              </w:rPr>
              <w:fldChar w:fldCharType="begin"/>
            </w:r>
            <w:r>
              <w:rPr>
                <w:noProof/>
                <w:webHidden/>
              </w:rPr>
              <w:instrText xml:space="preserve"> PAGEREF _Toc495590188 \h </w:instrText>
            </w:r>
          </w:ins>
          <w:r>
            <w:rPr>
              <w:noProof/>
              <w:webHidden/>
            </w:rPr>
          </w:r>
          <w:r>
            <w:rPr>
              <w:noProof/>
              <w:webHidden/>
            </w:rPr>
            <w:fldChar w:fldCharType="separate"/>
          </w:r>
          <w:ins w:id="38" w:author="Che Frenz" w:date="2017-10-12T16:47:00Z">
            <w:r>
              <w:rPr>
                <w:noProof/>
                <w:webHidden/>
              </w:rPr>
              <w:t>8</w:t>
            </w:r>
            <w:r>
              <w:rPr>
                <w:noProof/>
                <w:webHidden/>
              </w:rPr>
              <w:fldChar w:fldCharType="end"/>
            </w:r>
            <w:r w:rsidRPr="00373E97">
              <w:rPr>
                <w:rStyle w:val="Hyperlink"/>
                <w:noProof/>
              </w:rPr>
              <w:fldChar w:fldCharType="end"/>
            </w:r>
          </w:ins>
        </w:p>
        <w:p w14:paraId="67A6700C" w14:textId="77777777" w:rsidR="002F3042" w:rsidRDefault="002F3042">
          <w:pPr>
            <w:pStyle w:val="TOC2"/>
            <w:tabs>
              <w:tab w:val="right" w:leader="dot" w:pos="10790"/>
            </w:tabs>
            <w:rPr>
              <w:ins w:id="39" w:author="Che Frenz" w:date="2017-10-12T16:47:00Z"/>
              <w:rFonts w:eastAsiaTheme="minorEastAsia"/>
              <w:noProof/>
            </w:rPr>
          </w:pPr>
          <w:ins w:id="4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"_Toc495590189"</w:instrText>
            </w:r>
            <w:r w:rsidRPr="00373E97">
              <w:rPr>
                <w:rStyle w:val="Hyperlink"/>
                <w:noProof/>
              </w:rPr>
              <w:instrText xml:space="preserve"> </w:instrText>
            </w:r>
            <w:r w:rsidRPr="00373E97">
              <w:rPr>
                <w:rStyle w:val="Hyperlink"/>
                <w:noProof/>
              </w:rPr>
              <w:fldChar w:fldCharType="separate"/>
            </w:r>
            <w:r w:rsidRPr="00373E97">
              <w:rPr>
                <w:rStyle w:val="Hyperlink"/>
                <w:noProof/>
              </w:rPr>
              <w:t>Contact Telephone/Address Info</w:t>
            </w:r>
            <w:r>
              <w:rPr>
                <w:noProof/>
                <w:webHidden/>
              </w:rPr>
              <w:tab/>
            </w:r>
            <w:r>
              <w:rPr>
                <w:noProof/>
                <w:webHidden/>
              </w:rPr>
              <w:fldChar w:fldCharType="begin"/>
            </w:r>
            <w:r>
              <w:rPr>
                <w:noProof/>
                <w:webHidden/>
              </w:rPr>
              <w:instrText xml:space="preserve"> PAGEREF _Toc495590189 \h </w:instrText>
            </w:r>
          </w:ins>
          <w:r>
            <w:rPr>
              <w:noProof/>
              <w:webHidden/>
            </w:rPr>
          </w:r>
          <w:r>
            <w:rPr>
              <w:noProof/>
              <w:webHidden/>
            </w:rPr>
            <w:fldChar w:fldCharType="separate"/>
          </w:r>
          <w:ins w:id="41" w:author="Che Frenz" w:date="2017-10-12T16:47:00Z">
            <w:r>
              <w:rPr>
                <w:noProof/>
                <w:webHidden/>
              </w:rPr>
              <w:t>8</w:t>
            </w:r>
            <w:r>
              <w:rPr>
                <w:noProof/>
                <w:webHidden/>
              </w:rPr>
              <w:fldChar w:fldCharType="end"/>
            </w:r>
            <w:r w:rsidRPr="00373E97">
              <w:rPr>
                <w:rStyle w:val="Hyperlink"/>
                <w:noProof/>
              </w:rPr>
              <w:fldChar w:fldCharType="end"/>
            </w:r>
          </w:ins>
        </w:p>
        <w:p w14:paraId="77256029" w14:textId="77777777" w:rsidR="002F3042" w:rsidRDefault="002F3042">
          <w:pPr>
            <w:pStyle w:val="TOC2"/>
            <w:tabs>
              <w:tab w:val="right" w:leader="dot" w:pos="10790"/>
            </w:tabs>
            <w:rPr>
              <w:ins w:id="42" w:author="Che Frenz" w:date="2017-10-12T16:47:00Z"/>
              <w:rFonts w:eastAsiaTheme="minorEastAsia"/>
              <w:noProof/>
            </w:rPr>
          </w:pPr>
          <w:ins w:id="4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"_Toc495590190"</w:instrText>
            </w:r>
            <w:r w:rsidRPr="00373E97">
              <w:rPr>
                <w:rStyle w:val="Hyperlink"/>
                <w:noProof/>
              </w:rPr>
              <w:instrText xml:space="preserve"> </w:instrText>
            </w:r>
            <w:r w:rsidRPr="00373E97">
              <w:rPr>
                <w:rStyle w:val="Hyperlink"/>
                <w:noProof/>
              </w:rPr>
              <w:fldChar w:fldCharType="separate"/>
            </w:r>
            <w:r w:rsidRPr="00373E97">
              <w:rPr>
                <w:rStyle w:val="Hyperlink"/>
                <w:noProof/>
              </w:rPr>
              <w:t>Business Consumer Solutions</w:t>
            </w:r>
            <w:r>
              <w:rPr>
                <w:noProof/>
                <w:webHidden/>
              </w:rPr>
              <w:tab/>
            </w:r>
            <w:r>
              <w:rPr>
                <w:noProof/>
                <w:webHidden/>
              </w:rPr>
              <w:fldChar w:fldCharType="begin"/>
            </w:r>
            <w:r>
              <w:rPr>
                <w:noProof/>
                <w:webHidden/>
              </w:rPr>
              <w:instrText xml:space="preserve"> PAGEREF _Toc495590190 \h </w:instrText>
            </w:r>
          </w:ins>
          <w:r>
            <w:rPr>
              <w:noProof/>
              <w:webHidden/>
            </w:rPr>
          </w:r>
          <w:r>
            <w:rPr>
              <w:noProof/>
              <w:webHidden/>
            </w:rPr>
            <w:fldChar w:fldCharType="separate"/>
          </w:r>
          <w:ins w:id="44" w:author="Che Frenz" w:date="2017-10-12T16:47:00Z">
            <w:r>
              <w:rPr>
                <w:noProof/>
                <w:webHidden/>
              </w:rPr>
              <w:t>8</w:t>
            </w:r>
            <w:r>
              <w:rPr>
                <w:noProof/>
                <w:webHidden/>
              </w:rPr>
              <w:fldChar w:fldCharType="end"/>
            </w:r>
            <w:r w:rsidRPr="00373E97">
              <w:rPr>
                <w:rStyle w:val="Hyperlink"/>
                <w:noProof/>
              </w:rPr>
              <w:fldChar w:fldCharType="end"/>
            </w:r>
          </w:ins>
        </w:p>
        <w:p w14:paraId="6FE702FF" w14:textId="77777777" w:rsidR="002F3042" w:rsidRDefault="002F3042">
          <w:pPr>
            <w:pStyle w:val="TOC2"/>
            <w:tabs>
              <w:tab w:val="right" w:leader="dot" w:pos="10790"/>
            </w:tabs>
            <w:rPr>
              <w:ins w:id="45" w:author="Che Frenz" w:date="2017-10-12T16:47:00Z"/>
              <w:rFonts w:eastAsiaTheme="minorEastAsia"/>
              <w:noProof/>
            </w:rPr>
          </w:pPr>
          <w:ins w:id="4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"_Toc495590191"</w:instrText>
            </w:r>
            <w:r w:rsidRPr="00373E97">
              <w:rPr>
                <w:rStyle w:val="Hyperlink"/>
                <w:noProof/>
              </w:rPr>
              <w:instrText xml:space="preserve"> </w:instrText>
            </w:r>
            <w:r w:rsidRPr="00373E97">
              <w:rPr>
                <w:rStyle w:val="Hyperlink"/>
                <w:noProof/>
              </w:rPr>
              <w:fldChar w:fldCharType="separate"/>
            </w:r>
            <w:r w:rsidRPr="00373E97">
              <w:rPr>
                <w:rStyle w:val="Hyperlink"/>
                <w:noProof/>
              </w:rPr>
              <w:t>Contacts Field Mappings</w:t>
            </w:r>
            <w:r>
              <w:rPr>
                <w:noProof/>
                <w:webHidden/>
              </w:rPr>
              <w:tab/>
            </w:r>
            <w:r>
              <w:rPr>
                <w:noProof/>
                <w:webHidden/>
              </w:rPr>
              <w:fldChar w:fldCharType="begin"/>
            </w:r>
            <w:r>
              <w:rPr>
                <w:noProof/>
                <w:webHidden/>
              </w:rPr>
              <w:instrText xml:space="preserve"> PAGEREF _Toc495590191 \h </w:instrText>
            </w:r>
          </w:ins>
          <w:r>
            <w:rPr>
              <w:noProof/>
              <w:webHidden/>
            </w:rPr>
          </w:r>
          <w:r>
            <w:rPr>
              <w:noProof/>
              <w:webHidden/>
            </w:rPr>
            <w:fldChar w:fldCharType="separate"/>
          </w:r>
          <w:ins w:id="47" w:author="Che Frenz" w:date="2017-10-12T16:47:00Z">
            <w:r>
              <w:rPr>
                <w:noProof/>
                <w:webHidden/>
              </w:rPr>
              <w:t>9</w:t>
            </w:r>
            <w:r>
              <w:rPr>
                <w:noProof/>
                <w:webHidden/>
              </w:rPr>
              <w:fldChar w:fldCharType="end"/>
            </w:r>
            <w:r w:rsidRPr="00373E97">
              <w:rPr>
                <w:rStyle w:val="Hyperlink"/>
                <w:noProof/>
              </w:rPr>
              <w:fldChar w:fldCharType="end"/>
            </w:r>
          </w:ins>
        </w:p>
        <w:p w14:paraId="0C6AE574" w14:textId="77777777" w:rsidR="002F3042" w:rsidRDefault="002F3042">
          <w:pPr>
            <w:pStyle w:val="TOC1"/>
            <w:tabs>
              <w:tab w:val="right" w:leader="dot" w:pos="10790"/>
            </w:tabs>
            <w:rPr>
              <w:ins w:id="48" w:author="Che Frenz" w:date="2017-10-12T16:47:00Z"/>
              <w:rFonts w:eastAsiaTheme="minorEastAsia"/>
              <w:noProof/>
            </w:rPr>
          </w:pPr>
          <w:ins w:id="4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"_Toc495590192"</w:instrText>
            </w:r>
            <w:r w:rsidRPr="00373E97">
              <w:rPr>
                <w:rStyle w:val="Hyperlink"/>
                <w:noProof/>
              </w:rPr>
              <w:instrText xml:space="preserve"> </w:instrText>
            </w:r>
            <w:r w:rsidRPr="00373E97">
              <w:rPr>
                <w:rStyle w:val="Hyperlink"/>
                <w:noProof/>
              </w:rPr>
              <w:fldChar w:fldCharType="separate"/>
            </w:r>
            <w:r w:rsidRPr="00373E97">
              <w:rPr>
                <w:rStyle w:val="Hyperlink"/>
                <w:noProof/>
              </w:rPr>
              <w:t>CFC Loan Activity</w:t>
            </w:r>
            <w:r>
              <w:rPr>
                <w:noProof/>
                <w:webHidden/>
              </w:rPr>
              <w:tab/>
            </w:r>
            <w:r>
              <w:rPr>
                <w:noProof/>
                <w:webHidden/>
              </w:rPr>
              <w:fldChar w:fldCharType="begin"/>
            </w:r>
            <w:r>
              <w:rPr>
                <w:noProof/>
                <w:webHidden/>
              </w:rPr>
              <w:instrText xml:space="preserve"> PAGEREF _Toc495590192 \h </w:instrText>
            </w:r>
          </w:ins>
          <w:r>
            <w:rPr>
              <w:noProof/>
              <w:webHidden/>
            </w:rPr>
          </w:r>
          <w:r>
            <w:rPr>
              <w:noProof/>
              <w:webHidden/>
            </w:rPr>
            <w:fldChar w:fldCharType="separate"/>
          </w:r>
          <w:ins w:id="50" w:author="Che Frenz" w:date="2017-10-12T16:47:00Z">
            <w:r>
              <w:rPr>
                <w:noProof/>
                <w:webHidden/>
              </w:rPr>
              <w:t>10</w:t>
            </w:r>
            <w:r>
              <w:rPr>
                <w:noProof/>
                <w:webHidden/>
              </w:rPr>
              <w:fldChar w:fldCharType="end"/>
            </w:r>
            <w:r w:rsidRPr="00373E97">
              <w:rPr>
                <w:rStyle w:val="Hyperlink"/>
                <w:noProof/>
              </w:rPr>
              <w:fldChar w:fldCharType="end"/>
            </w:r>
          </w:ins>
        </w:p>
        <w:p w14:paraId="7BF14D82" w14:textId="77777777" w:rsidR="002F3042" w:rsidRDefault="002F3042">
          <w:pPr>
            <w:pStyle w:val="TOC2"/>
            <w:tabs>
              <w:tab w:val="right" w:leader="dot" w:pos="10790"/>
            </w:tabs>
            <w:rPr>
              <w:ins w:id="51" w:author="Che Frenz" w:date="2017-10-12T16:47:00Z"/>
              <w:rFonts w:eastAsiaTheme="minorEastAsia"/>
              <w:noProof/>
            </w:rPr>
          </w:pPr>
          <w:ins w:id="5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"_Toc495590193"</w:instrText>
            </w:r>
            <w:r w:rsidRPr="00373E97">
              <w:rPr>
                <w:rStyle w:val="Hyperlink"/>
                <w:noProof/>
              </w:rPr>
              <w:instrText xml:space="preserve"> </w:instrText>
            </w:r>
            <w:r w:rsidRPr="00373E97">
              <w:rPr>
                <w:rStyle w:val="Hyperlink"/>
                <w:noProof/>
              </w:rPr>
              <w:fldChar w:fldCharType="separate"/>
            </w:r>
            <w:r w:rsidRPr="00373E97">
              <w:rPr>
                <w:rStyle w:val="Hyperlink"/>
                <w:noProof/>
              </w:rPr>
              <w:t>CFC Loan Facilities</w:t>
            </w:r>
            <w:r>
              <w:rPr>
                <w:noProof/>
                <w:webHidden/>
              </w:rPr>
              <w:tab/>
            </w:r>
            <w:r>
              <w:rPr>
                <w:noProof/>
                <w:webHidden/>
              </w:rPr>
              <w:fldChar w:fldCharType="begin"/>
            </w:r>
            <w:r>
              <w:rPr>
                <w:noProof/>
                <w:webHidden/>
              </w:rPr>
              <w:instrText xml:space="preserve"> PAGEREF _Toc495590193 \h </w:instrText>
            </w:r>
          </w:ins>
          <w:r>
            <w:rPr>
              <w:noProof/>
              <w:webHidden/>
            </w:rPr>
          </w:r>
          <w:r>
            <w:rPr>
              <w:noProof/>
              <w:webHidden/>
            </w:rPr>
            <w:fldChar w:fldCharType="separate"/>
          </w:r>
          <w:ins w:id="53" w:author="Che Frenz" w:date="2017-10-12T16:47:00Z">
            <w:r>
              <w:rPr>
                <w:noProof/>
                <w:webHidden/>
              </w:rPr>
              <w:t>10</w:t>
            </w:r>
            <w:r>
              <w:rPr>
                <w:noProof/>
                <w:webHidden/>
              </w:rPr>
              <w:fldChar w:fldCharType="end"/>
            </w:r>
            <w:r w:rsidRPr="00373E97">
              <w:rPr>
                <w:rStyle w:val="Hyperlink"/>
                <w:noProof/>
              </w:rPr>
              <w:fldChar w:fldCharType="end"/>
            </w:r>
          </w:ins>
        </w:p>
        <w:p w14:paraId="7337612B" w14:textId="77777777" w:rsidR="002F3042" w:rsidRDefault="002F3042">
          <w:pPr>
            <w:pStyle w:val="TOC3"/>
            <w:tabs>
              <w:tab w:val="right" w:leader="dot" w:pos="10790"/>
            </w:tabs>
            <w:rPr>
              <w:ins w:id="54" w:author="Che Frenz" w:date="2017-10-12T16:47:00Z"/>
              <w:rFonts w:eastAsiaTheme="minorEastAsia"/>
              <w:noProof/>
            </w:rPr>
          </w:pPr>
          <w:ins w:id="55"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"_Toc495590194"</w:instrText>
            </w:r>
            <w:r w:rsidRPr="00373E97">
              <w:rPr>
                <w:rStyle w:val="Hyperlink"/>
                <w:noProof/>
              </w:rPr>
              <w:instrText xml:space="preserve"> </w:instrText>
            </w:r>
            <w:r w:rsidRPr="00373E97">
              <w:rPr>
                <w:rStyle w:val="Hyperlink"/>
                <w:noProof/>
              </w:rPr>
              <w:fldChar w:fldCharType="separate"/>
            </w:r>
            <w:r w:rsidRPr="00373E97">
              <w:rPr>
                <w:rStyle w:val="Hyperlink"/>
                <w:noProof/>
              </w:rPr>
              <w:t>CFC Long Term Loan Facilities</w:t>
            </w:r>
            <w:r>
              <w:rPr>
                <w:noProof/>
                <w:webHidden/>
              </w:rPr>
              <w:tab/>
            </w:r>
            <w:r>
              <w:rPr>
                <w:noProof/>
                <w:webHidden/>
              </w:rPr>
              <w:fldChar w:fldCharType="begin"/>
            </w:r>
            <w:r>
              <w:rPr>
                <w:noProof/>
                <w:webHidden/>
              </w:rPr>
              <w:instrText xml:space="preserve"> PAGEREF _Toc495590194 \h </w:instrText>
            </w:r>
          </w:ins>
          <w:r>
            <w:rPr>
              <w:noProof/>
              <w:webHidden/>
            </w:rPr>
          </w:r>
          <w:r>
            <w:rPr>
              <w:noProof/>
              <w:webHidden/>
            </w:rPr>
            <w:fldChar w:fldCharType="separate"/>
          </w:r>
          <w:ins w:id="56" w:author="Che Frenz" w:date="2017-10-12T16:47:00Z">
            <w:r>
              <w:rPr>
                <w:noProof/>
                <w:webHidden/>
              </w:rPr>
              <w:t>11</w:t>
            </w:r>
            <w:r>
              <w:rPr>
                <w:noProof/>
                <w:webHidden/>
              </w:rPr>
              <w:fldChar w:fldCharType="end"/>
            </w:r>
            <w:r w:rsidRPr="00373E97">
              <w:rPr>
                <w:rStyle w:val="Hyperlink"/>
                <w:noProof/>
              </w:rPr>
              <w:fldChar w:fldCharType="end"/>
            </w:r>
          </w:ins>
        </w:p>
        <w:p w14:paraId="2E97B305" w14:textId="77777777" w:rsidR="002F3042" w:rsidRDefault="002F3042">
          <w:pPr>
            <w:pStyle w:val="TOC3"/>
            <w:tabs>
              <w:tab w:val="right" w:leader="dot" w:pos="10790"/>
            </w:tabs>
            <w:rPr>
              <w:ins w:id="57" w:author="Che Frenz" w:date="2017-10-12T16:47:00Z"/>
              <w:rFonts w:eastAsiaTheme="minorEastAsia"/>
              <w:noProof/>
            </w:rPr>
          </w:pPr>
          <w:ins w:id="58"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"_Toc495590195"</w:instrText>
            </w:r>
            <w:r w:rsidRPr="00373E97">
              <w:rPr>
                <w:rStyle w:val="Hyperlink"/>
                <w:noProof/>
              </w:rPr>
              <w:instrText xml:space="preserve"> </w:instrText>
            </w:r>
            <w:r w:rsidRPr="00373E97">
              <w:rPr>
                <w:rStyle w:val="Hyperlink"/>
                <w:noProof/>
              </w:rPr>
              <w:fldChar w:fldCharType="separate"/>
            </w:r>
            <w:r w:rsidRPr="00373E97">
              <w:rPr>
                <w:rStyle w:val="Hyperlink"/>
                <w:noProof/>
              </w:rPr>
              <w:t>CFC Long Term Loan Facilities Field Mapping</w:t>
            </w:r>
            <w:r>
              <w:rPr>
                <w:noProof/>
                <w:webHidden/>
              </w:rPr>
              <w:tab/>
            </w:r>
            <w:r>
              <w:rPr>
                <w:noProof/>
                <w:webHidden/>
              </w:rPr>
              <w:fldChar w:fldCharType="begin"/>
            </w:r>
            <w:r>
              <w:rPr>
                <w:noProof/>
                <w:webHidden/>
              </w:rPr>
              <w:instrText xml:space="preserve"> PAGEREF _Toc495590195 \h </w:instrText>
            </w:r>
          </w:ins>
          <w:r>
            <w:rPr>
              <w:noProof/>
              <w:webHidden/>
            </w:rPr>
          </w:r>
          <w:r>
            <w:rPr>
              <w:noProof/>
              <w:webHidden/>
            </w:rPr>
            <w:fldChar w:fldCharType="separate"/>
          </w:r>
          <w:ins w:id="59" w:author="Che Frenz" w:date="2017-10-12T16:47:00Z">
            <w:r>
              <w:rPr>
                <w:noProof/>
                <w:webHidden/>
              </w:rPr>
              <w:t>11</w:t>
            </w:r>
            <w:r>
              <w:rPr>
                <w:noProof/>
                <w:webHidden/>
              </w:rPr>
              <w:fldChar w:fldCharType="end"/>
            </w:r>
            <w:r w:rsidRPr="00373E97">
              <w:rPr>
                <w:rStyle w:val="Hyperlink"/>
                <w:noProof/>
              </w:rPr>
              <w:fldChar w:fldCharType="end"/>
            </w:r>
          </w:ins>
        </w:p>
        <w:p w14:paraId="0CBB9F29" w14:textId="77777777" w:rsidR="002F3042" w:rsidRDefault="002F3042">
          <w:pPr>
            <w:pStyle w:val="TOC3"/>
            <w:tabs>
              <w:tab w:val="right" w:leader="dot" w:pos="10790"/>
            </w:tabs>
            <w:rPr>
              <w:ins w:id="60" w:author="Che Frenz" w:date="2017-10-12T16:47:00Z"/>
              <w:rFonts w:eastAsiaTheme="minorEastAsia"/>
              <w:noProof/>
            </w:rPr>
          </w:pPr>
          <w:ins w:id="61"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"_Toc495590196"</w:instrText>
            </w:r>
            <w:r w:rsidRPr="00373E97">
              <w:rPr>
                <w:rStyle w:val="Hyperlink"/>
                <w:noProof/>
              </w:rPr>
              <w:instrText xml:space="preserve"> </w:instrText>
            </w:r>
            <w:r w:rsidRPr="00373E97">
              <w:rPr>
                <w:rStyle w:val="Hyperlink"/>
                <w:noProof/>
              </w:rPr>
              <w:fldChar w:fldCharType="separate"/>
            </w:r>
            <w:r w:rsidRPr="00373E97">
              <w:rPr>
                <w:rStyle w:val="Hyperlink"/>
                <w:noProof/>
              </w:rPr>
              <w:t>CFC Short Term Loan Facilities</w:t>
            </w:r>
            <w:r>
              <w:rPr>
                <w:noProof/>
                <w:webHidden/>
              </w:rPr>
              <w:tab/>
            </w:r>
            <w:r>
              <w:rPr>
                <w:noProof/>
                <w:webHidden/>
              </w:rPr>
              <w:fldChar w:fldCharType="begin"/>
            </w:r>
            <w:r>
              <w:rPr>
                <w:noProof/>
                <w:webHidden/>
              </w:rPr>
              <w:instrText xml:space="preserve"> PAGEREF _Toc495590196 \h </w:instrText>
            </w:r>
          </w:ins>
          <w:r>
            <w:rPr>
              <w:noProof/>
              <w:webHidden/>
            </w:rPr>
          </w:r>
          <w:r>
            <w:rPr>
              <w:noProof/>
              <w:webHidden/>
            </w:rPr>
            <w:fldChar w:fldCharType="separate"/>
          </w:r>
          <w:ins w:id="62" w:author="Che Frenz" w:date="2017-10-12T16:47:00Z">
            <w:r>
              <w:rPr>
                <w:noProof/>
                <w:webHidden/>
              </w:rPr>
              <w:t>11</w:t>
            </w:r>
            <w:r>
              <w:rPr>
                <w:noProof/>
                <w:webHidden/>
              </w:rPr>
              <w:fldChar w:fldCharType="end"/>
            </w:r>
            <w:r w:rsidRPr="00373E97">
              <w:rPr>
                <w:rStyle w:val="Hyperlink"/>
                <w:noProof/>
              </w:rPr>
              <w:fldChar w:fldCharType="end"/>
            </w:r>
          </w:ins>
        </w:p>
        <w:p w14:paraId="14D5A14B" w14:textId="77777777" w:rsidR="002F3042" w:rsidRDefault="002F3042">
          <w:pPr>
            <w:pStyle w:val="TOC3"/>
            <w:tabs>
              <w:tab w:val="right" w:leader="dot" w:pos="10790"/>
            </w:tabs>
            <w:rPr>
              <w:ins w:id="63" w:author="Che Frenz" w:date="2017-10-12T16:47:00Z"/>
              <w:rFonts w:eastAsiaTheme="minorEastAsia"/>
              <w:noProof/>
            </w:rPr>
          </w:pPr>
          <w:ins w:id="6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"_Toc495590197"</w:instrText>
            </w:r>
            <w:r w:rsidRPr="00373E97">
              <w:rPr>
                <w:rStyle w:val="Hyperlink"/>
                <w:noProof/>
              </w:rPr>
              <w:instrText xml:space="preserve"> </w:instrText>
            </w:r>
            <w:r w:rsidRPr="00373E97">
              <w:rPr>
                <w:rStyle w:val="Hyperlink"/>
                <w:noProof/>
              </w:rPr>
              <w:fldChar w:fldCharType="separate"/>
            </w:r>
            <w:r w:rsidRPr="00373E97">
              <w:rPr>
                <w:rStyle w:val="Hyperlink"/>
                <w:noProof/>
              </w:rPr>
              <w:t>CFC Short Term Loan Facilities Field Mapping</w:t>
            </w:r>
            <w:r>
              <w:rPr>
                <w:noProof/>
                <w:webHidden/>
              </w:rPr>
              <w:tab/>
            </w:r>
            <w:r>
              <w:rPr>
                <w:noProof/>
                <w:webHidden/>
              </w:rPr>
              <w:fldChar w:fldCharType="begin"/>
            </w:r>
            <w:r>
              <w:rPr>
                <w:noProof/>
                <w:webHidden/>
              </w:rPr>
              <w:instrText xml:space="preserve"> PAGEREF _Toc495590197 \h </w:instrText>
            </w:r>
          </w:ins>
          <w:r>
            <w:rPr>
              <w:noProof/>
              <w:webHidden/>
            </w:rPr>
          </w:r>
          <w:r>
            <w:rPr>
              <w:noProof/>
              <w:webHidden/>
            </w:rPr>
            <w:fldChar w:fldCharType="separate"/>
          </w:r>
          <w:ins w:id="65" w:author="Che Frenz" w:date="2017-10-12T16:47:00Z">
            <w:r>
              <w:rPr>
                <w:noProof/>
                <w:webHidden/>
              </w:rPr>
              <w:t>11</w:t>
            </w:r>
            <w:r>
              <w:rPr>
                <w:noProof/>
                <w:webHidden/>
              </w:rPr>
              <w:fldChar w:fldCharType="end"/>
            </w:r>
            <w:r w:rsidRPr="00373E97">
              <w:rPr>
                <w:rStyle w:val="Hyperlink"/>
                <w:noProof/>
              </w:rPr>
              <w:fldChar w:fldCharType="end"/>
            </w:r>
          </w:ins>
        </w:p>
        <w:p w14:paraId="629972F7" w14:textId="77777777" w:rsidR="002F3042" w:rsidRDefault="002F3042">
          <w:pPr>
            <w:pStyle w:val="TOC2"/>
            <w:tabs>
              <w:tab w:val="right" w:leader="dot" w:pos="10790"/>
            </w:tabs>
            <w:rPr>
              <w:ins w:id="66" w:author="Che Frenz" w:date="2017-10-12T16:47:00Z"/>
              <w:rFonts w:eastAsiaTheme="minorEastAsia"/>
              <w:noProof/>
            </w:rPr>
          </w:pPr>
          <w:ins w:id="67"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"_Toc495590198"</w:instrText>
            </w:r>
            <w:r w:rsidRPr="00373E97">
              <w:rPr>
                <w:rStyle w:val="Hyperlink"/>
                <w:noProof/>
              </w:rPr>
              <w:instrText xml:space="preserve"> </w:instrText>
            </w:r>
            <w:r w:rsidRPr="00373E97">
              <w:rPr>
                <w:rStyle w:val="Hyperlink"/>
                <w:noProof/>
              </w:rPr>
              <w:fldChar w:fldCharType="separate"/>
            </w:r>
            <w:r w:rsidRPr="00373E97">
              <w:rPr>
                <w:rStyle w:val="Hyperlink"/>
                <w:noProof/>
              </w:rPr>
              <w:t>CFC Pending Loan Facilities</w:t>
            </w:r>
            <w:r>
              <w:rPr>
                <w:noProof/>
                <w:webHidden/>
              </w:rPr>
              <w:tab/>
            </w:r>
            <w:r>
              <w:rPr>
                <w:noProof/>
                <w:webHidden/>
              </w:rPr>
              <w:fldChar w:fldCharType="begin"/>
            </w:r>
            <w:r>
              <w:rPr>
                <w:noProof/>
                <w:webHidden/>
              </w:rPr>
              <w:instrText xml:space="preserve"> PAGEREF _Toc495590198 \h </w:instrText>
            </w:r>
          </w:ins>
          <w:r>
            <w:rPr>
              <w:noProof/>
              <w:webHidden/>
            </w:rPr>
          </w:r>
          <w:r>
            <w:rPr>
              <w:noProof/>
              <w:webHidden/>
            </w:rPr>
            <w:fldChar w:fldCharType="separate"/>
          </w:r>
          <w:ins w:id="68" w:author="Che Frenz" w:date="2017-10-12T16:47:00Z">
            <w:r>
              <w:rPr>
                <w:noProof/>
                <w:webHidden/>
              </w:rPr>
              <w:t>12</w:t>
            </w:r>
            <w:r>
              <w:rPr>
                <w:noProof/>
                <w:webHidden/>
              </w:rPr>
              <w:fldChar w:fldCharType="end"/>
            </w:r>
            <w:r w:rsidRPr="00373E97">
              <w:rPr>
                <w:rStyle w:val="Hyperlink"/>
                <w:noProof/>
              </w:rPr>
              <w:fldChar w:fldCharType="end"/>
            </w:r>
          </w:ins>
        </w:p>
        <w:p w14:paraId="33DC5AD4" w14:textId="77777777" w:rsidR="002F3042" w:rsidRDefault="002F3042">
          <w:pPr>
            <w:pStyle w:val="TOC3"/>
            <w:tabs>
              <w:tab w:val="right" w:leader="dot" w:pos="10790"/>
            </w:tabs>
            <w:rPr>
              <w:ins w:id="69" w:author="Che Frenz" w:date="2017-10-12T16:47:00Z"/>
              <w:rFonts w:eastAsiaTheme="minorEastAsia"/>
              <w:noProof/>
            </w:rPr>
          </w:pPr>
          <w:ins w:id="7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"_Toc495590199"</w:instrText>
            </w:r>
            <w:r w:rsidRPr="00373E97">
              <w:rPr>
                <w:rStyle w:val="Hyperlink"/>
                <w:noProof/>
              </w:rPr>
              <w:instrText xml:space="preserve"> </w:instrText>
            </w:r>
            <w:r w:rsidRPr="00373E97">
              <w:rPr>
                <w:rStyle w:val="Hyperlink"/>
                <w:noProof/>
              </w:rPr>
              <w:fldChar w:fldCharType="separate"/>
            </w:r>
            <w:r w:rsidRPr="00373E97">
              <w:rPr>
                <w:rStyle w:val="Hyperlink"/>
                <w:noProof/>
              </w:rPr>
              <w:t>CFC Pending Loan Facilities Field Mapping</w:t>
            </w:r>
            <w:r>
              <w:rPr>
                <w:noProof/>
                <w:webHidden/>
              </w:rPr>
              <w:tab/>
            </w:r>
            <w:r>
              <w:rPr>
                <w:noProof/>
                <w:webHidden/>
              </w:rPr>
              <w:fldChar w:fldCharType="begin"/>
            </w:r>
            <w:r>
              <w:rPr>
                <w:noProof/>
                <w:webHidden/>
              </w:rPr>
              <w:instrText xml:space="preserve"> PAGEREF _Toc495590199 \h </w:instrText>
            </w:r>
          </w:ins>
          <w:r>
            <w:rPr>
              <w:noProof/>
              <w:webHidden/>
            </w:rPr>
          </w:r>
          <w:r>
            <w:rPr>
              <w:noProof/>
              <w:webHidden/>
            </w:rPr>
            <w:fldChar w:fldCharType="separate"/>
          </w:r>
          <w:ins w:id="71" w:author="Che Frenz" w:date="2017-10-12T16:47:00Z">
            <w:r>
              <w:rPr>
                <w:noProof/>
                <w:webHidden/>
              </w:rPr>
              <w:t>12</w:t>
            </w:r>
            <w:r>
              <w:rPr>
                <w:noProof/>
                <w:webHidden/>
              </w:rPr>
              <w:fldChar w:fldCharType="end"/>
            </w:r>
            <w:r w:rsidRPr="00373E97">
              <w:rPr>
                <w:rStyle w:val="Hyperlink"/>
                <w:noProof/>
              </w:rPr>
              <w:fldChar w:fldCharType="end"/>
            </w:r>
          </w:ins>
        </w:p>
        <w:p w14:paraId="27953C7A" w14:textId="77777777" w:rsidR="002F3042" w:rsidRDefault="002F3042">
          <w:pPr>
            <w:pStyle w:val="TOC2"/>
            <w:tabs>
              <w:tab w:val="right" w:leader="dot" w:pos="10790"/>
            </w:tabs>
            <w:rPr>
              <w:ins w:id="72" w:author="Che Frenz" w:date="2017-10-12T16:47:00Z"/>
              <w:rFonts w:eastAsiaTheme="minorEastAsia"/>
              <w:noProof/>
            </w:rPr>
          </w:pPr>
          <w:ins w:id="7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"_Toc495590200"</w:instrText>
            </w:r>
            <w:r w:rsidRPr="00373E97">
              <w:rPr>
                <w:rStyle w:val="Hyperlink"/>
                <w:noProof/>
              </w:rPr>
              <w:instrText xml:space="preserve"> </w:instrText>
            </w:r>
            <w:r w:rsidRPr="00373E97">
              <w:rPr>
                <w:rStyle w:val="Hyperlink"/>
                <w:noProof/>
              </w:rPr>
              <w:fldChar w:fldCharType="separate"/>
            </w:r>
            <w:r w:rsidRPr="00373E97">
              <w:rPr>
                <w:rStyle w:val="Hyperlink"/>
                <w:noProof/>
              </w:rPr>
              <w:t>CFC Loan Advances</w:t>
            </w:r>
            <w:r>
              <w:rPr>
                <w:noProof/>
                <w:webHidden/>
              </w:rPr>
              <w:tab/>
            </w:r>
            <w:r>
              <w:rPr>
                <w:noProof/>
                <w:webHidden/>
              </w:rPr>
              <w:fldChar w:fldCharType="begin"/>
            </w:r>
            <w:r>
              <w:rPr>
                <w:noProof/>
                <w:webHidden/>
              </w:rPr>
              <w:instrText xml:space="preserve"> PAGEREF _Toc495590200 \h </w:instrText>
            </w:r>
          </w:ins>
          <w:r>
            <w:rPr>
              <w:noProof/>
              <w:webHidden/>
            </w:rPr>
          </w:r>
          <w:r>
            <w:rPr>
              <w:noProof/>
              <w:webHidden/>
            </w:rPr>
            <w:fldChar w:fldCharType="separate"/>
          </w:r>
          <w:ins w:id="74" w:author="Che Frenz" w:date="2017-10-12T16:47:00Z">
            <w:r>
              <w:rPr>
                <w:noProof/>
                <w:webHidden/>
              </w:rPr>
              <w:t>12</w:t>
            </w:r>
            <w:r>
              <w:rPr>
                <w:noProof/>
                <w:webHidden/>
              </w:rPr>
              <w:fldChar w:fldCharType="end"/>
            </w:r>
            <w:r w:rsidRPr="00373E97">
              <w:rPr>
                <w:rStyle w:val="Hyperlink"/>
                <w:noProof/>
              </w:rPr>
              <w:fldChar w:fldCharType="end"/>
            </w:r>
          </w:ins>
        </w:p>
        <w:p w14:paraId="233DD669" w14:textId="77777777" w:rsidR="002F3042" w:rsidRDefault="002F3042">
          <w:pPr>
            <w:pStyle w:val="TOC3"/>
            <w:tabs>
              <w:tab w:val="right" w:leader="dot" w:pos="10790"/>
            </w:tabs>
            <w:rPr>
              <w:ins w:id="75" w:author="Che Frenz" w:date="2017-10-12T16:47:00Z"/>
              <w:rFonts w:eastAsiaTheme="minorEastAsia"/>
              <w:noProof/>
            </w:rPr>
          </w:pPr>
          <w:ins w:id="7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"_Toc495590201"</w:instrText>
            </w:r>
            <w:r w:rsidRPr="00373E97">
              <w:rPr>
                <w:rStyle w:val="Hyperlink"/>
                <w:noProof/>
              </w:rPr>
              <w:instrText xml:space="preserve"> </w:instrText>
            </w:r>
            <w:r w:rsidRPr="00373E97">
              <w:rPr>
                <w:rStyle w:val="Hyperlink"/>
                <w:noProof/>
              </w:rPr>
              <w:fldChar w:fldCharType="separate"/>
            </w:r>
            <w:r w:rsidRPr="00373E97">
              <w:rPr>
                <w:rStyle w:val="Hyperlink"/>
                <w:noProof/>
              </w:rPr>
              <w:t>CFC Long Term Loan Advances</w:t>
            </w:r>
            <w:r>
              <w:rPr>
                <w:noProof/>
                <w:webHidden/>
              </w:rPr>
              <w:tab/>
            </w:r>
            <w:r>
              <w:rPr>
                <w:noProof/>
                <w:webHidden/>
              </w:rPr>
              <w:fldChar w:fldCharType="begin"/>
            </w:r>
            <w:r>
              <w:rPr>
                <w:noProof/>
                <w:webHidden/>
              </w:rPr>
              <w:instrText xml:space="preserve"> PAGEREF _Toc495590201 \h </w:instrText>
            </w:r>
          </w:ins>
          <w:r>
            <w:rPr>
              <w:noProof/>
              <w:webHidden/>
            </w:rPr>
          </w:r>
          <w:r>
            <w:rPr>
              <w:noProof/>
              <w:webHidden/>
            </w:rPr>
            <w:fldChar w:fldCharType="separate"/>
          </w:r>
          <w:ins w:id="77" w:author="Che Frenz" w:date="2017-10-12T16:47:00Z">
            <w:r>
              <w:rPr>
                <w:noProof/>
                <w:webHidden/>
              </w:rPr>
              <w:t>12</w:t>
            </w:r>
            <w:r>
              <w:rPr>
                <w:noProof/>
                <w:webHidden/>
              </w:rPr>
              <w:fldChar w:fldCharType="end"/>
            </w:r>
            <w:r w:rsidRPr="00373E97">
              <w:rPr>
                <w:rStyle w:val="Hyperlink"/>
                <w:noProof/>
              </w:rPr>
              <w:fldChar w:fldCharType="end"/>
            </w:r>
          </w:ins>
        </w:p>
        <w:p w14:paraId="16573591" w14:textId="77777777" w:rsidR="002F3042" w:rsidRDefault="002F3042">
          <w:pPr>
            <w:pStyle w:val="TOC3"/>
            <w:tabs>
              <w:tab w:val="right" w:leader="dot" w:pos="10790"/>
            </w:tabs>
            <w:rPr>
              <w:ins w:id="78" w:author="Che Frenz" w:date="2017-10-12T16:47:00Z"/>
              <w:rFonts w:eastAsiaTheme="minorEastAsia"/>
              <w:noProof/>
            </w:rPr>
          </w:pPr>
          <w:ins w:id="7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"_Toc495590202"</w:instrText>
            </w:r>
            <w:r w:rsidRPr="00373E97">
              <w:rPr>
                <w:rStyle w:val="Hyperlink"/>
                <w:noProof/>
              </w:rPr>
              <w:instrText xml:space="preserve"> </w:instrText>
            </w:r>
            <w:r w:rsidRPr="00373E97">
              <w:rPr>
                <w:rStyle w:val="Hyperlink"/>
                <w:noProof/>
              </w:rPr>
              <w:fldChar w:fldCharType="separate"/>
            </w:r>
            <w:r w:rsidRPr="00373E97">
              <w:rPr>
                <w:rStyle w:val="Hyperlink"/>
                <w:noProof/>
              </w:rPr>
              <w:t>CFC Long Term Loan Advances Field Mapping</w:t>
            </w:r>
            <w:r>
              <w:rPr>
                <w:noProof/>
                <w:webHidden/>
              </w:rPr>
              <w:tab/>
            </w:r>
            <w:r>
              <w:rPr>
                <w:noProof/>
                <w:webHidden/>
              </w:rPr>
              <w:fldChar w:fldCharType="begin"/>
            </w:r>
            <w:r>
              <w:rPr>
                <w:noProof/>
                <w:webHidden/>
              </w:rPr>
              <w:instrText xml:space="preserve"> PAGEREF _Toc495590202 \h </w:instrText>
            </w:r>
          </w:ins>
          <w:r>
            <w:rPr>
              <w:noProof/>
              <w:webHidden/>
            </w:rPr>
          </w:r>
          <w:r>
            <w:rPr>
              <w:noProof/>
              <w:webHidden/>
            </w:rPr>
            <w:fldChar w:fldCharType="separate"/>
          </w:r>
          <w:ins w:id="80" w:author="Che Frenz" w:date="2017-10-12T16:47:00Z">
            <w:r>
              <w:rPr>
                <w:noProof/>
                <w:webHidden/>
              </w:rPr>
              <w:t>12</w:t>
            </w:r>
            <w:r>
              <w:rPr>
                <w:noProof/>
                <w:webHidden/>
              </w:rPr>
              <w:fldChar w:fldCharType="end"/>
            </w:r>
            <w:r w:rsidRPr="00373E97">
              <w:rPr>
                <w:rStyle w:val="Hyperlink"/>
                <w:noProof/>
              </w:rPr>
              <w:fldChar w:fldCharType="end"/>
            </w:r>
          </w:ins>
        </w:p>
        <w:p w14:paraId="2AAEB0BA" w14:textId="77777777" w:rsidR="002F3042" w:rsidRDefault="002F3042">
          <w:pPr>
            <w:pStyle w:val="TOC3"/>
            <w:tabs>
              <w:tab w:val="right" w:leader="dot" w:pos="10790"/>
            </w:tabs>
            <w:rPr>
              <w:ins w:id="81" w:author="Che Frenz" w:date="2017-10-12T16:47:00Z"/>
              <w:rFonts w:eastAsiaTheme="minorEastAsia"/>
              <w:noProof/>
            </w:rPr>
          </w:pPr>
          <w:ins w:id="8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"_Toc495590203"</w:instrText>
            </w:r>
            <w:r w:rsidRPr="00373E97">
              <w:rPr>
                <w:rStyle w:val="Hyperlink"/>
                <w:noProof/>
              </w:rPr>
              <w:instrText xml:space="preserve"> </w:instrText>
            </w:r>
            <w:r w:rsidRPr="00373E97">
              <w:rPr>
                <w:rStyle w:val="Hyperlink"/>
                <w:noProof/>
              </w:rPr>
              <w:fldChar w:fldCharType="separate"/>
            </w:r>
            <w:r w:rsidRPr="00373E97">
              <w:rPr>
                <w:rStyle w:val="Hyperlink"/>
                <w:noProof/>
              </w:rPr>
              <w:t>CFC Short Term Loan Advances</w:t>
            </w:r>
            <w:r>
              <w:rPr>
                <w:noProof/>
                <w:webHidden/>
              </w:rPr>
              <w:tab/>
            </w:r>
            <w:r>
              <w:rPr>
                <w:noProof/>
                <w:webHidden/>
              </w:rPr>
              <w:fldChar w:fldCharType="begin"/>
            </w:r>
            <w:r>
              <w:rPr>
                <w:noProof/>
                <w:webHidden/>
              </w:rPr>
              <w:instrText xml:space="preserve"> PAGEREF _Toc495590203 \h </w:instrText>
            </w:r>
          </w:ins>
          <w:r>
            <w:rPr>
              <w:noProof/>
              <w:webHidden/>
            </w:rPr>
          </w:r>
          <w:r>
            <w:rPr>
              <w:noProof/>
              <w:webHidden/>
            </w:rPr>
            <w:fldChar w:fldCharType="separate"/>
          </w:r>
          <w:ins w:id="83" w:author="Che Frenz" w:date="2017-10-12T16:47:00Z">
            <w:r>
              <w:rPr>
                <w:noProof/>
                <w:webHidden/>
              </w:rPr>
              <w:t>13</w:t>
            </w:r>
            <w:r>
              <w:rPr>
                <w:noProof/>
                <w:webHidden/>
              </w:rPr>
              <w:fldChar w:fldCharType="end"/>
            </w:r>
            <w:r w:rsidRPr="00373E97">
              <w:rPr>
                <w:rStyle w:val="Hyperlink"/>
                <w:noProof/>
              </w:rPr>
              <w:fldChar w:fldCharType="end"/>
            </w:r>
          </w:ins>
        </w:p>
        <w:p w14:paraId="0ABE9A21" w14:textId="77777777" w:rsidR="002F3042" w:rsidRDefault="002F3042">
          <w:pPr>
            <w:pStyle w:val="TOC3"/>
            <w:tabs>
              <w:tab w:val="right" w:leader="dot" w:pos="10790"/>
            </w:tabs>
            <w:rPr>
              <w:ins w:id="84" w:author="Che Frenz" w:date="2017-10-12T16:47:00Z"/>
              <w:rFonts w:eastAsiaTheme="minorEastAsia"/>
              <w:noProof/>
            </w:rPr>
          </w:pPr>
          <w:ins w:id="85" w:author="Che Frenz" w:date="2017-10-12T16:47:00Z">
            <w:r w:rsidRPr="00373E97">
              <w:rPr>
                <w:rStyle w:val="Hyperlink"/>
                <w:noProof/>
              </w:rPr>
              <w:lastRenderedPageBreak/>
              <w:fldChar w:fldCharType="begin"/>
            </w:r>
            <w:r w:rsidRPr="00373E97">
              <w:rPr>
                <w:rStyle w:val="Hyperlink"/>
                <w:noProof/>
              </w:rPr>
              <w:instrText xml:space="preserve"> </w:instrText>
            </w:r>
            <w:r>
              <w:rPr>
                <w:noProof/>
              </w:rPr>
              <w:instrText>HYPERLINK \l "_Toc495590204"</w:instrText>
            </w:r>
            <w:r w:rsidRPr="00373E97">
              <w:rPr>
                <w:rStyle w:val="Hyperlink"/>
                <w:noProof/>
              </w:rPr>
              <w:instrText xml:space="preserve"> </w:instrText>
            </w:r>
            <w:r w:rsidRPr="00373E97">
              <w:rPr>
                <w:rStyle w:val="Hyperlink"/>
                <w:noProof/>
              </w:rPr>
              <w:fldChar w:fldCharType="separate"/>
            </w:r>
            <w:r w:rsidRPr="00373E97">
              <w:rPr>
                <w:rStyle w:val="Hyperlink"/>
                <w:noProof/>
              </w:rPr>
              <w:t>CFC Short Term Loan Advances Field Mapping</w:t>
            </w:r>
            <w:r>
              <w:rPr>
                <w:noProof/>
                <w:webHidden/>
              </w:rPr>
              <w:tab/>
            </w:r>
            <w:r>
              <w:rPr>
                <w:noProof/>
                <w:webHidden/>
              </w:rPr>
              <w:fldChar w:fldCharType="begin"/>
            </w:r>
            <w:r>
              <w:rPr>
                <w:noProof/>
                <w:webHidden/>
              </w:rPr>
              <w:instrText xml:space="preserve"> PAGEREF _Toc495590204 \h </w:instrText>
            </w:r>
          </w:ins>
          <w:r>
            <w:rPr>
              <w:noProof/>
              <w:webHidden/>
            </w:rPr>
          </w:r>
          <w:r>
            <w:rPr>
              <w:noProof/>
              <w:webHidden/>
            </w:rPr>
            <w:fldChar w:fldCharType="separate"/>
          </w:r>
          <w:ins w:id="86" w:author="Che Frenz" w:date="2017-10-12T16:47:00Z">
            <w:r>
              <w:rPr>
                <w:noProof/>
                <w:webHidden/>
              </w:rPr>
              <w:t>13</w:t>
            </w:r>
            <w:r>
              <w:rPr>
                <w:noProof/>
                <w:webHidden/>
              </w:rPr>
              <w:fldChar w:fldCharType="end"/>
            </w:r>
            <w:r w:rsidRPr="00373E97">
              <w:rPr>
                <w:rStyle w:val="Hyperlink"/>
                <w:noProof/>
              </w:rPr>
              <w:fldChar w:fldCharType="end"/>
            </w:r>
          </w:ins>
        </w:p>
        <w:p w14:paraId="4D2B8D33" w14:textId="77777777" w:rsidR="002F3042" w:rsidRDefault="002F3042">
          <w:pPr>
            <w:pStyle w:val="TOC2"/>
            <w:tabs>
              <w:tab w:val="right" w:leader="dot" w:pos="10790"/>
            </w:tabs>
            <w:rPr>
              <w:ins w:id="87" w:author="Che Frenz" w:date="2017-10-12T16:47:00Z"/>
              <w:rFonts w:eastAsiaTheme="minorEastAsia"/>
              <w:noProof/>
            </w:rPr>
          </w:pPr>
          <w:ins w:id="88"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"_Toc495590205"</w:instrText>
            </w:r>
            <w:r w:rsidRPr="00373E97">
              <w:rPr>
                <w:rStyle w:val="Hyperlink"/>
                <w:noProof/>
              </w:rPr>
              <w:instrText xml:space="preserve"> </w:instrText>
            </w:r>
            <w:r w:rsidRPr="00373E97">
              <w:rPr>
                <w:rStyle w:val="Hyperlink"/>
                <w:noProof/>
              </w:rPr>
              <w:fldChar w:fldCharType="separate"/>
            </w:r>
            <w:r w:rsidRPr="00373E97">
              <w:rPr>
                <w:rStyle w:val="Hyperlink"/>
                <w:rFonts w:eastAsia="Times New Roman"/>
                <w:noProof/>
              </w:rPr>
              <w:t>CFC Long Term</w:t>
            </w:r>
            <w:r>
              <w:rPr>
                <w:noProof/>
                <w:webHidden/>
              </w:rPr>
              <w:tab/>
            </w:r>
            <w:r>
              <w:rPr>
                <w:noProof/>
                <w:webHidden/>
              </w:rPr>
              <w:fldChar w:fldCharType="begin"/>
            </w:r>
            <w:r>
              <w:rPr>
                <w:noProof/>
                <w:webHidden/>
              </w:rPr>
              <w:instrText xml:space="preserve"> PAGEREF _Toc495590205 \h </w:instrText>
            </w:r>
          </w:ins>
          <w:r>
            <w:rPr>
              <w:noProof/>
              <w:webHidden/>
            </w:rPr>
          </w:r>
          <w:r>
            <w:rPr>
              <w:noProof/>
              <w:webHidden/>
            </w:rPr>
            <w:fldChar w:fldCharType="separate"/>
          </w:r>
          <w:ins w:id="89" w:author="Che Frenz" w:date="2017-10-12T16:47:00Z">
            <w:r>
              <w:rPr>
                <w:noProof/>
                <w:webHidden/>
              </w:rPr>
              <w:t>13</w:t>
            </w:r>
            <w:r>
              <w:rPr>
                <w:noProof/>
                <w:webHidden/>
              </w:rPr>
              <w:fldChar w:fldCharType="end"/>
            </w:r>
            <w:r w:rsidRPr="00373E97">
              <w:rPr>
                <w:rStyle w:val="Hyperlink"/>
                <w:noProof/>
              </w:rPr>
              <w:fldChar w:fldCharType="end"/>
            </w:r>
          </w:ins>
        </w:p>
        <w:p w14:paraId="1AD4B39F" w14:textId="77777777" w:rsidR="002F3042" w:rsidRDefault="002F3042">
          <w:pPr>
            <w:pStyle w:val="TOC2"/>
            <w:tabs>
              <w:tab w:val="right" w:leader="dot" w:pos="10790"/>
            </w:tabs>
            <w:rPr>
              <w:ins w:id="90" w:author="Che Frenz" w:date="2017-10-12T16:47:00Z"/>
              <w:rFonts w:eastAsiaTheme="minorEastAsia"/>
              <w:noProof/>
            </w:rPr>
          </w:pPr>
          <w:ins w:id="91"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"_Toc495590206"</w:instrText>
            </w:r>
            <w:r w:rsidRPr="00373E97">
              <w:rPr>
                <w:rStyle w:val="Hyperlink"/>
                <w:noProof/>
              </w:rPr>
              <w:instrText xml:space="preserve"> </w:instrText>
            </w:r>
            <w:r w:rsidRPr="00373E97">
              <w:rPr>
                <w:rStyle w:val="Hyperlink"/>
                <w:noProof/>
              </w:rPr>
              <w:fldChar w:fldCharType="separate"/>
            </w:r>
            <w:r w:rsidRPr="00373E97">
              <w:rPr>
                <w:rStyle w:val="Hyperlink"/>
                <w:rFonts w:eastAsia="Times New Roman"/>
                <w:noProof/>
              </w:rPr>
              <w:t>Combined Portfolio Statistics</w:t>
            </w:r>
            <w:r>
              <w:rPr>
                <w:noProof/>
                <w:webHidden/>
              </w:rPr>
              <w:tab/>
            </w:r>
            <w:r>
              <w:rPr>
                <w:noProof/>
                <w:webHidden/>
              </w:rPr>
              <w:fldChar w:fldCharType="begin"/>
            </w:r>
            <w:r>
              <w:rPr>
                <w:noProof/>
                <w:webHidden/>
              </w:rPr>
              <w:instrText xml:space="preserve"> PAGEREF _Toc495590206 \h </w:instrText>
            </w:r>
          </w:ins>
          <w:r>
            <w:rPr>
              <w:noProof/>
              <w:webHidden/>
            </w:rPr>
          </w:r>
          <w:r>
            <w:rPr>
              <w:noProof/>
              <w:webHidden/>
            </w:rPr>
            <w:fldChar w:fldCharType="separate"/>
          </w:r>
          <w:ins w:id="92" w:author="Che Frenz" w:date="2017-10-12T16:47:00Z">
            <w:r>
              <w:rPr>
                <w:noProof/>
                <w:webHidden/>
              </w:rPr>
              <w:t>13</w:t>
            </w:r>
            <w:r>
              <w:rPr>
                <w:noProof/>
                <w:webHidden/>
              </w:rPr>
              <w:fldChar w:fldCharType="end"/>
            </w:r>
            <w:r w:rsidRPr="00373E97">
              <w:rPr>
                <w:rStyle w:val="Hyperlink"/>
                <w:noProof/>
              </w:rPr>
              <w:fldChar w:fldCharType="end"/>
            </w:r>
          </w:ins>
        </w:p>
        <w:p w14:paraId="6CFBA949" w14:textId="77777777" w:rsidR="002F3042" w:rsidRDefault="002F3042">
          <w:pPr>
            <w:pStyle w:val="TOC1"/>
            <w:tabs>
              <w:tab w:val="right" w:leader="dot" w:pos="10790"/>
            </w:tabs>
            <w:rPr>
              <w:ins w:id="93" w:author="Che Frenz" w:date="2017-10-12T16:47:00Z"/>
              <w:rFonts w:eastAsiaTheme="minorEastAsia"/>
              <w:noProof/>
            </w:rPr>
          </w:pPr>
          <w:ins w:id="9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"_Toc495590207"</w:instrText>
            </w:r>
            <w:r w:rsidRPr="00373E97">
              <w:rPr>
                <w:rStyle w:val="Hyperlink"/>
                <w:noProof/>
              </w:rPr>
              <w:instrText xml:space="preserve"> </w:instrText>
            </w:r>
            <w:r w:rsidRPr="00373E97">
              <w:rPr>
                <w:rStyle w:val="Hyperlink"/>
                <w:noProof/>
              </w:rPr>
              <w:fldChar w:fldCharType="separate"/>
            </w:r>
            <w:r w:rsidRPr="00373E97">
              <w:rPr>
                <w:rStyle w:val="Hyperlink"/>
                <w:noProof/>
              </w:rPr>
              <w:t>NCSC Loan Activity</w:t>
            </w:r>
            <w:r>
              <w:rPr>
                <w:noProof/>
                <w:webHidden/>
              </w:rPr>
              <w:tab/>
            </w:r>
            <w:r>
              <w:rPr>
                <w:noProof/>
                <w:webHidden/>
              </w:rPr>
              <w:fldChar w:fldCharType="begin"/>
            </w:r>
            <w:r>
              <w:rPr>
                <w:noProof/>
                <w:webHidden/>
              </w:rPr>
              <w:instrText xml:space="preserve"> PAGEREF _Toc495590207 \h </w:instrText>
            </w:r>
          </w:ins>
          <w:r>
            <w:rPr>
              <w:noProof/>
              <w:webHidden/>
            </w:rPr>
          </w:r>
          <w:r>
            <w:rPr>
              <w:noProof/>
              <w:webHidden/>
            </w:rPr>
            <w:fldChar w:fldCharType="separate"/>
          </w:r>
          <w:ins w:id="95" w:author="Che Frenz" w:date="2017-10-12T16:47:00Z">
            <w:r>
              <w:rPr>
                <w:noProof/>
                <w:webHidden/>
              </w:rPr>
              <w:t>14</w:t>
            </w:r>
            <w:r>
              <w:rPr>
                <w:noProof/>
                <w:webHidden/>
              </w:rPr>
              <w:fldChar w:fldCharType="end"/>
            </w:r>
            <w:r w:rsidRPr="00373E97">
              <w:rPr>
                <w:rStyle w:val="Hyperlink"/>
                <w:noProof/>
              </w:rPr>
              <w:fldChar w:fldCharType="end"/>
            </w:r>
          </w:ins>
        </w:p>
        <w:p w14:paraId="0D9A3D26" w14:textId="77777777" w:rsidR="002F3042" w:rsidRDefault="002F3042">
          <w:pPr>
            <w:pStyle w:val="TOC2"/>
            <w:tabs>
              <w:tab w:val="right" w:leader="dot" w:pos="10790"/>
            </w:tabs>
            <w:rPr>
              <w:ins w:id="96" w:author="Che Frenz" w:date="2017-10-12T16:47:00Z"/>
              <w:rFonts w:eastAsiaTheme="minorEastAsia"/>
              <w:noProof/>
            </w:rPr>
          </w:pPr>
          <w:ins w:id="97"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"_Toc495590208"</w:instrText>
            </w:r>
            <w:r w:rsidRPr="00373E97">
              <w:rPr>
                <w:rStyle w:val="Hyperlink"/>
                <w:noProof/>
              </w:rPr>
              <w:instrText xml:space="preserve"> </w:instrText>
            </w:r>
            <w:r w:rsidRPr="00373E97">
              <w:rPr>
                <w:rStyle w:val="Hyperlink"/>
                <w:noProof/>
              </w:rPr>
              <w:fldChar w:fldCharType="separate"/>
            </w:r>
            <w:r w:rsidRPr="00373E97">
              <w:rPr>
                <w:rStyle w:val="Hyperlink"/>
                <w:noProof/>
              </w:rPr>
              <w:t>NCSC Loan Facilities</w:t>
            </w:r>
            <w:r>
              <w:rPr>
                <w:noProof/>
                <w:webHidden/>
              </w:rPr>
              <w:tab/>
            </w:r>
            <w:r>
              <w:rPr>
                <w:noProof/>
                <w:webHidden/>
              </w:rPr>
              <w:fldChar w:fldCharType="begin"/>
            </w:r>
            <w:r>
              <w:rPr>
                <w:noProof/>
                <w:webHidden/>
              </w:rPr>
              <w:instrText xml:space="preserve"> PAGEREF _Toc495590208 \h </w:instrText>
            </w:r>
          </w:ins>
          <w:r>
            <w:rPr>
              <w:noProof/>
              <w:webHidden/>
            </w:rPr>
          </w:r>
          <w:r>
            <w:rPr>
              <w:noProof/>
              <w:webHidden/>
            </w:rPr>
            <w:fldChar w:fldCharType="separate"/>
          </w:r>
          <w:ins w:id="98" w:author="Che Frenz" w:date="2017-10-12T16:47:00Z">
            <w:r>
              <w:rPr>
                <w:noProof/>
                <w:webHidden/>
              </w:rPr>
              <w:t>14</w:t>
            </w:r>
            <w:r>
              <w:rPr>
                <w:noProof/>
                <w:webHidden/>
              </w:rPr>
              <w:fldChar w:fldCharType="end"/>
            </w:r>
            <w:r w:rsidRPr="00373E97">
              <w:rPr>
                <w:rStyle w:val="Hyperlink"/>
                <w:noProof/>
              </w:rPr>
              <w:fldChar w:fldCharType="end"/>
            </w:r>
          </w:ins>
        </w:p>
        <w:p w14:paraId="7128965F" w14:textId="77777777" w:rsidR="002F3042" w:rsidRDefault="002F3042">
          <w:pPr>
            <w:pStyle w:val="TOC3"/>
            <w:tabs>
              <w:tab w:val="right" w:leader="dot" w:pos="10790"/>
            </w:tabs>
            <w:rPr>
              <w:ins w:id="99" w:author="Che Frenz" w:date="2017-10-12T16:47:00Z"/>
              <w:rFonts w:eastAsiaTheme="minorEastAsia"/>
              <w:noProof/>
            </w:rPr>
          </w:pPr>
          <w:ins w:id="10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"_Toc495590209"</w:instrText>
            </w:r>
            <w:r w:rsidRPr="00373E97">
              <w:rPr>
                <w:rStyle w:val="Hyperlink"/>
                <w:noProof/>
              </w:rPr>
              <w:instrText xml:space="preserve"> </w:instrText>
            </w:r>
            <w:r w:rsidRPr="00373E97">
              <w:rPr>
                <w:rStyle w:val="Hyperlink"/>
                <w:noProof/>
              </w:rPr>
              <w:fldChar w:fldCharType="separate"/>
            </w:r>
            <w:r w:rsidRPr="00373E97">
              <w:rPr>
                <w:rStyle w:val="Hyperlink"/>
                <w:noProof/>
              </w:rPr>
              <w:t>NCSC Long Term Loan Facilities</w:t>
            </w:r>
            <w:r>
              <w:rPr>
                <w:noProof/>
                <w:webHidden/>
              </w:rPr>
              <w:tab/>
            </w:r>
            <w:r>
              <w:rPr>
                <w:noProof/>
                <w:webHidden/>
              </w:rPr>
              <w:fldChar w:fldCharType="begin"/>
            </w:r>
            <w:r>
              <w:rPr>
                <w:noProof/>
                <w:webHidden/>
              </w:rPr>
              <w:instrText xml:space="preserve"> PAGEREF _Toc495590209 \h </w:instrText>
            </w:r>
          </w:ins>
          <w:r>
            <w:rPr>
              <w:noProof/>
              <w:webHidden/>
            </w:rPr>
          </w:r>
          <w:r>
            <w:rPr>
              <w:noProof/>
              <w:webHidden/>
            </w:rPr>
            <w:fldChar w:fldCharType="separate"/>
          </w:r>
          <w:ins w:id="101" w:author="Che Frenz" w:date="2017-10-12T16:47:00Z">
            <w:r>
              <w:rPr>
                <w:noProof/>
                <w:webHidden/>
              </w:rPr>
              <w:t>14</w:t>
            </w:r>
            <w:r>
              <w:rPr>
                <w:noProof/>
                <w:webHidden/>
              </w:rPr>
              <w:fldChar w:fldCharType="end"/>
            </w:r>
            <w:r w:rsidRPr="00373E97">
              <w:rPr>
                <w:rStyle w:val="Hyperlink"/>
                <w:noProof/>
              </w:rPr>
              <w:fldChar w:fldCharType="end"/>
            </w:r>
          </w:ins>
        </w:p>
        <w:p w14:paraId="3D1DA3DD" w14:textId="77777777" w:rsidR="002F3042" w:rsidRDefault="002F3042">
          <w:pPr>
            <w:pStyle w:val="TOC3"/>
            <w:tabs>
              <w:tab w:val="right" w:leader="dot" w:pos="10790"/>
            </w:tabs>
            <w:rPr>
              <w:ins w:id="102" w:author="Che Frenz" w:date="2017-10-12T16:47:00Z"/>
              <w:rFonts w:eastAsiaTheme="minorEastAsia"/>
              <w:noProof/>
            </w:rPr>
          </w:pPr>
          <w:ins w:id="10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"_Toc495590210"</w:instrText>
            </w:r>
            <w:r w:rsidRPr="00373E97">
              <w:rPr>
                <w:rStyle w:val="Hyperlink"/>
                <w:noProof/>
              </w:rPr>
              <w:instrText xml:space="preserve"> </w:instrText>
            </w:r>
            <w:r w:rsidRPr="00373E97">
              <w:rPr>
                <w:rStyle w:val="Hyperlink"/>
                <w:noProof/>
              </w:rPr>
              <w:fldChar w:fldCharType="separate"/>
            </w:r>
            <w:r w:rsidRPr="00373E97">
              <w:rPr>
                <w:rStyle w:val="Hyperlink"/>
                <w:noProof/>
              </w:rPr>
              <w:t>NCSC Long Term Loan Facilities Field Mapping</w:t>
            </w:r>
            <w:r>
              <w:rPr>
                <w:noProof/>
                <w:webHidden/>
              </w:rPr>
              <w:tab/>
            </w:r>
            <w:r>
              <w:rPr>
                <w:noProof/>
                <w:webHidden/>
              </w:rPr>
              <w:fldChar w:fldCharType="begin"/>
            </w:r>
            <w:r>
              <w:rPr>
                <w:noProof/>
                <w:webHidden/>
              </w:rPr>
              <w:instrText xml:space="preserve"> PAGEREF _Toc495590210 \h </w:instrText>
            </w:r>
          </w:ins>
          <w:r>
            <w:rPr>
              <w:noProof/>
              <w:webHidden/>
            </w:rPr>
          </w:r>
          <w:r>
            <w:rPr>
              <w:noProof/>
              <w:webHidden/>
            </w:rPr>
            <w:fldChar w:fldCharType="separate"/>
          </w:r>
          <w:ins w:id="104" w:author="Che Frenz" w:date="2017-10-12T16:47:00Z">
            <w:r>
              <w:rPr>
                <w:noProof/>
                <w:webHidden/>
              </w:rPr>
              <w:t>14</w:t>
            </w:r>
            <w:r>
              <w:rPr>
                <w:noProof/>
                <w:webHidden/>
              </w:rPr>
              <w:fldChar w:fldCharType="end"/>
            </w:r>
            <w:r w:rsidRPr="00373E97">
              <w:rPr>
                <w:rStyle w:val="Hyperlink"/>
                <w:noProof/>
              </w:rPr>
              <w:fldChar w:fldCharType="end"/>
            </w:r>
          </w:ins>
        </w:p>
        <w:p w14:paraId="352417BF" w14:textId="77777777" w:rsidR="002F3042" w:rsidRDefault="002F3042">
          <w:pPr>
            <w:pStyle w:val="TOC3"/>
            <w:tabs>
              <w:tab w:val="right" w:leader="dot" w:pos="10790"/>
            </w:tabs>
            <w:rPr>
              <w:ins w:id="105" w:author="Che Frenz" w:date="2017-10-12T16:47:00Z"/>
              <w:rFonts w:eastAsiaTheme="minorEastAsia"/>
              <w:noProof/>
            </w:rPr>
          </w:pPr>
          <w:ins w:id="10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"_Toc495590211"</w:instrText>
            </w:r>
            <w:r w:rsidRPr="00373E97">
              <w:rPr>
                <w:rStyle w:val="Hyperlink"/>
                <w:noProof/>
              </w:rPr>
              <w:instrText xml:space="preserve"> </w:instrText>
            </w:r>
            <w:r w:rsidRPr="00373E97">
              <w:rPr>
                <w:rStyle w:val="Hyperlink"/>
                <w:noProof/>
              </w:rPr>
              <w:fldChar w:fldCharType="separate"/>
            </w:r>
            <w:r w:rsidRPr="00373E97">
              <w:rPr>
                <w:rStyle w:val="Hyperlink"/>
                <w:noProof/>
              </w:rPr>
              <w:t>NCSC Short Term Loan Facilities</w:t>
            </w:r>
            <w:r>
              <w:rPr>
                <w:noProof/>
                <w:webHidden/>
              </w:rPr>
              <w:tab/>
            </w:r>
            <w:r>
              <w:rPr>
                <w:noProof/>
                <w:webHidden/>
              </w:rPr>
              <w:fldChar w:fldCharType="begin"/>
            </w:r>
            <w:r>
              <w:rPr>
                <w:noProof/>
                <w:webHidden/>
              </w:rPr>
              <w:instrText xml:space="preserve"> PAGEREF _Toc495590211 \h </w:instrText>
            </w:r>
          </w:ins>
          <w:r>
            <w:rPr>
              <w:noProof/>
              <w:webHidden/>
            </w:rPr>
          </w:r>
          <w:r>
            <w:rPr>
              <w:noProof/>
              <w:webHidden/>
            </w:rPr>
            <w:fldChar w:fldCharType="separate"/>
          </w:r>
          <w:ins w:id="107" w:author="Che Frenz" w:date="2017-10-12T16:47:00Z">
            <w:r>
              <w:rPr>
                <w:noProof/>
                <w:webHidden/>
              </w:rPr>
              <w:t>14</w:t>
            </w:r>
            <w:r>
              <w:rPr>
                <w:noProof/>
                <w:webHidden/>
              </w:rPr>
              <w:fldChar w:fldCharType="end"/>
            </w:r>
            <w:r w:rsidRPr="00373E97">
              <w:rPr>
                <w:rStyle w:val="Hyperlink"/>
                <w:noProof/>
              </w:rPr>
              <w:fldChar w:fldCharType="end"/>
            </w:r>
          </w:ins>
        </w:p>
        <w:p w14:paraId="44AFD8A6" w14:textId="77777777" w:rsidR="002F3042" w:rsidRDefault="002F3042">
          <w:pPr>
            <w:pStyle w:val="TOC3"/>
            <w:tabs>
              <w:tab w:val="right" w:leader="dot" w:pos="10790"/>
            </w:tabs>
            <w:rPr>
              <w:ins w:id="108" w:author="Che Frenz" w:date="2017-10-12T16:47:00Z"/>
              <w:rFonts w:eastAsiaTheme="minorEastAsia"/>
              <w:noProof/>
            </w:rPr>
          </w:pPr>
          <w:ins w:id="10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"_Toc495590212"</w:instrText>
            </w:r>
            <w:r w:rsidRPr="00373E97">
              <w:rPr>
                <w:rStyle w:val="Hyperlink"/>
                <w:noProof/>
              </w:rPr>
              <w:instrText xml:space="preserve"> </w:instrText>
            </w:r>
            <w:r w:rsidRPr="00373E97">
              <w:rPr>
                <w:rStyle w:val="Hyperlink"/>
                <w:noProof/>
              </w:rPr>
              <w:fldChar w:fldCharType="separate"/>
            </w:r>
            <w:r w:rsidRPr="00373E97">
              <w:rPr>
                <w:rStyle w:val="Hyperlink"/>
                <w:noProof/>
              </w:rPr>
              <w:t>NCSC Short Term Loan Facilities Field Mapping</w:t>
            </w:r>
            <w:r>
              <w:rPr>
                <w:noProof/>
                <w:webHidden/>
              </w:rPr>
              <w:tab/>
            </w:r>
            <w:r>
              <w:rPr>
                <w:noProof/>
                <w:webHidden/>
              </w:rPr>
              <w:fldChar w:fldCharType="begin"/>
            </w:r>
            <w:r>
              <w:rPr>
                <w:noProof/>
                <w:webHidden/>
              </w:rPr>
              <w:instrText xml:space="preserve"> PAGEREF _Toc495590212 \h </w:instrText>
            </w:r>
          </w:ins>
          <w:r>
            <w:rPr>
              <w:noProof/>
              <w:webHidden/>
            </w:rPr>
          </w:r>
          <w:r>
            <w:rPr>
              <w:noProof/>
              <w:webHidden/>
            </w:rPr>
            <w:fldChar w:fldCharType="separate"/>
          </w:r>
          <w:ins w:id="110" w:author="Che Frenz" w:date="2017-10-12T16:47:00Z">
            <w:r>
              <w:rPr>
                <w:noProof/>
                <w:webHidden/>
              </w:rPr>
              <w:t>14</w:t>
            </w:r>
            <w:r>
              <w:rPr>
                <w:noProof/>
                <w:webHidden/>
              </w:rPr>
              <w:fldChar w:fldCharType="end"/>
            </w:r>
            <w:r w:rsidRPr="00373E97">
              <w:rPr>
                <w:rStyle w:val="Hyperlink"/>
                <w:noProof/>
              </w:rPr>
              <w:fldChar w:fldCharType="end"/>
            </w:r>
          </w:ins>
        </w:p>
        <w:p w14:paraId="29171F1D" w14:textId="77777777" w:rsidR="002F3042" w:rsidRDefault="002F3042">
          <w:pPr>
            <w:pStyle w:val="TOC2"/>
            <w:tabs>
              <w:tab w:val="right" w:leader="dot" w:pos="10790"/>
            </w:tabs>
            <w:rPr>
              <w:ins w:id="111" w:author="Che Frenz" w:date="2017-10-12T16:47:00Z"/>
              <w:rFonts w:eastAsiaTheme="minorEastAsia"/>
              <w:noProof/>
            </w:rPr>
          </w:pPr>
          <w:ins w:id="11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"_Toc495590213"</w:instrText>
            </w:r>
            <w:r w:rsidRPr="00373E97">
              <w:rPr>
                <w:rStyle w:val="Hyperlink"/>
                <w:noProof/>
              </w:rPr>
              <w:instrText xml:space="preserve"> </w:instrText>
            </w:r>
            <w:r w:rsidRPr="00373E97">
              <w:rPr>
                <w:rStyle w:val="Hyperlink"/>
                <w:noProof/>
              </w:rPr>
              <w:fldChar w:fldCharType="separate"/>
            </w:r>
            <w:r w:rsidRPr="00373E97">
              <w:rPr>
                <w:rStyle w:val="Hyperlink"/>
                <w:noProof/>
              </w:rPr>
              <w:t>NCSC Pending Loan Facilities</w:t>
            </w:r>
            <w:r>
              <w:rPr>
                <w:noProof/>
                <w:webHidden/>
              </w:rPr>
              <w:tab/>
            </w:r>
            <w:r>
              <w:rPr>
                <w:noProof/>
                <w:webHidden/>
              </w:rPr>
              <w:fldChar w:fldCharType="begin"/>
            </w:r>
            <w:r>
              <w:rPr>
                <w:noProof/>
                <w:webHidden/>
              </w:rPr>
              <w:instrText xml:space="preserve"> PAGEREF _Toc495590213 \h </w:instrText>
            </w:r>
          </w:ins>
          <w:r>
            <w:rPr>
              <w:noProof/>
              <w:webHidden/>
            </w:rPr>
          </w:r>
          <w:r>
            <w:rPr>
              <w:noProof/>
              <w:webHidden/>
            </w:rPr>
            <w:fldChar w:fldCharType="separate"/>
          </w:r>
          <w:ins w:id="113" w:author="Che Frenz" w:date="2017-10-12T16:47:00Z">
            <w:r>
              <w:rPr>
                <w:noProof/>
                <w:webHidden/>
              </w:rPr>
              <w:t>14</w:t>
            </w:r>
            <w:r>
              <w:rPr>
                <w:noProof/>
                <w:webHidden/>
              </w:rPr>
              <w:fldChar w:fldCharType="end"/>
            </w:r>
            <w:r w:rsidRPr="00373E97">
              <w:rPr>
                <w:rStyle w:val="Hyperlink"/>
                <w:noProof/>
              </w:rPr>
              <w:fldChar w:fldCharType="end"/>
            </w:r>
          </w:ins>
        </w:p>
        <w:p w14:paraId="771167F5" w14:textId="77777777" w:rsidR="002F3042" w:rsidRDefault="002F3042">
          <w:pPr>
            <w:pStyle w:val="TOC2"/>
            <w:tabs>
              <w:tab w:val="right" w:leader="dot" w:pos="10790"/>
            </w:tabs>
            <w:rPr>
              <w:ins w:id="114" w:author="Che Frenz" w:date="2017-10-12T16:47:00Z"/>
              <w:rFonts w:eastAsiaTheme="minorEastAsia"/>
              <w:noProof/>
            </w:rPr>
          </w:pPr>
          <w:ins w:id="115"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"_Toc495590214"</w:instrText>
            </w:r>
            <w:r w:rsidRPr="00373E97">
              <w:rPr>
                <w:rStyle w:val="Hyperlink"/>
                <w:noProof/>
              </w:rPr>
              <w:instrText xml:space="preserve"> </w:instrText>
            </w:r>
            <w:r w:rsidRPr="00373E97">
              <w:rPr>
                <w:rStyle w:val="Hyperlink"/>
                <w:noProof/>
              </w:rPr>
              <w:fldChar w:fldCharType="separate"/>
            </w:r>
            <w:r w:rsidRPr="00373E97">
              <w:rPr>
                <w:rStyle w:val="Hyperlink"/>
                <w:noProof/>
              </w:rPr>
              <w:t>NCSC Loan Advances</w:t>
            </w:r>
            <w:r>
              <w:rPr>
                <w:noProof/>
                <w:webHidden/>
              </w:rPr>
              <w:tab/>
            </w:r>
            <w:r>
              <w:rPr>
                <w:noProof/>
                <w:webHidden/>
              </w:rPr>
              <w:fldChar w:fldCharType="begin"/>
            </w:r>
            <w:r>
              <w:rPr>
                <w:noProof/>
                <w:webHidden/>
              </w:rPr>
              <w:instrText xml:space="preserve"> PAGEREF _Toc495590214 \h </w:instrText>
            </w:r>
          </w:ins>
          <w:r>
            <w:rPr>
              <w:noProof/>
              <w:webHidden/>
            </w:rPr>
          </w:r>
          <w:r>
            <w:rPr>
              <w:noProof/>
              <w:webHidden/>
            </w:rPr>
            <w:fldChar w:fldCharType="separate"/>
          </w:r>
          <w:ins w:id="116" w:author="Che Frenz" w:date="2017-10-12T16:47:00Z">
            <w:r>
              <w:rPr>
                <w:noProof/>
                <w:webHidden/>
              </w:rPr>
              <w:t>15</w:t>
            </w:r>
            <w:r>
              <w:rPr>
                <w:noProof/>
                <w:webHidden/>
              </w:rPr>
              <w:fldChar w:fldCharType="end"/>
            </w:r>
            <w:r w:rsidRPr="00373E97">
              <w:rPr>
                <w:rStyle w:val="Hyperlink"/>
                <w:noProof/>
              </w:rPr>
              <w:fldChar w:fldCharType="end"/>
            </w:r>
          </w:ins>
        </w:p>
        <w:p w14:paraId="71CE2CB2" w14:textId="77777777" w:rsidR="002F3042" w:rsidRDefault="002F3042">
          <w:pPr>
            <w:pStyle w:val="TOC3"/>
            <w:tabs>
              <w:tab w:val="right" w:leader="dot" w:pos="10790"/>
            </w:tabs>
            <w:rPr>
              <w:ins w:id="117" w:author="Che Frenz" w:date="2017-10-12T16:47:00Z"/>
              <w:rFonts w:eastAsiaTheme="minorEastAsia"/>
              <w:noProof/>
            </w:rPr>
          </w:pPr>
          <w:ins w:id="118"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"_Toc495590215"</w:instrText>
            </w:r>
            <w:r w:rsidRPr="00373E97">
              <w:rPr>
                <w:rStyle w:val="Hyperlink"/>
                <w:noProof/>
              </w:rPr>
              <w:instrText xml:space="preserve"> </w:instrText>
            </w:r>
            <w:r w:rsidRPr="00373E97">
              <w:rPr>
                <w:rStyle w:val="Hyperlink"/>
                <w:noProof/>
              </w:rPr>
              <w:fldChar w:fldCharType="separate"/>
            </w:r>
            <w:r w:rsidRPr="00373E97">
              <w:rPr>
                <w:rStyle w:val="Hyperlink"/>
                <w:noProof/>
              </w:rPr>
              <w:t>NCSC Long Term Loan Advances</w:t>
            </w:r>
            <w:r>
              <w:rPr>
                <w:noProof/>
                <w:webHidden/>
              </w:rPr>
              <w:tab/>
            </w:r>
            <w:r>
              <w:rPr>
                <w:noProof/>
                <w:webHidden/>
              </w:rPr>
              <w:fldChar w:fldCharType="begin"/>
            </w:r>
            <w:r>
              <w:rPr>
                <w:noProof/>
                <w:webHidden/>
              </w:rPr>
              <w:instrText xml:space="preserve"> PAGEREF _Toc495590215 \h </w:instrText>
            </w:r>
          </w:ins>
          <w:r>
            <w:rPr>
              <w:noProof/>
              <w:webHidden/>
            </w:rPr>
          </w:r>
          <w:r>
            <w:rPr>
              <w:noProof/>
              <w:webHidden/>
            </w:rPr>
            <w:fldChar w:fldCharType="separate"/>
          </w:r>
          <w:ins w:id="119" w:author="Che Frenz" w:date="2017-10-12T16:47:00Z">
            <w:r>
              <w:rPr>
                <w:noProof/>
                <w:webHidden/>
              </w:rPr>
              <w:t>15</w:t>
            </w:r>
            <w:r>
              <w:rPr>
                <w:noProof/>
                <w:webHidden/>
              </w:rPr>
              <w:fldChar w:fldCharType="end"/>
            </w:r>
            <w:r w:rsidRPr="00373E97">
              <w:rPr>
                <w:rStyle w:val="Hyperlink"/>
                <w:noProof/>
              </w:rPr>
              <w:fldChar w:fldCharType="end"/>
            </w:r>
          </w:ins>
        </w:p>
        <w:p w14:paraId="0D958AE6" w14:textId="77777777" w:rsidR="002F3042" w:rsidRDefault="002F3042">
          <w:pPr>
            <w:pStyle w:val="TOC3"/>
            <w:tabs>
              <w:tab w:val="right" w:leader="dot" w:pos="10790"/>
            </w:tabs>
            <w:rPr>
              <w:ins w:id="120" w:author="Che Frenz" w:date="2017-10-12T16:47:00Z"/>
              <w:rFonts w:eastAsiaTheme="minorEastAsia"/>
              <w:noProof/>
            </w:rPr>
          </w:pPr>
          <w:ins w:id="121"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"_Toc495590216"</w:instrText>
            </w:r>
            <w:r w:rsidRPr="00373E97">
              <w:rPr>
                <w:rStyle w:val="Hyperlink"/>
                <w:noProof/>
              </w:rPr>
              <w:instrText xml:space="preserve"> </w:instrText>
            </w:r>
            <w:r w:rsidRPr="00373E97">
              <w:rPr>
                <w:rStyle w:val="Hyperlink"/>
                <w:noProof/>
              </w:rPr>
              <w:fldChar w:fldCharType="separate"/>
            </w:r>
            <w:r w:rsidRPr="00373E97">
              <w:rPr>
                <w:rStyle w:val="Hyperlink"/>
                <w:noProof/>
              </w:rPr>
              <w:t>NCSC Long Term Loan Advances Field Mapping</w:t>
            </w:r>
            <w:r>
              <w:rPr>
                <w:noProof/>
                <w:webHidden/>
              </w:rPr>
              <w:tab/>
            </w:r>
            <w:r>
              <w:rPr>
                <w:noProof/>
                <w:webHidden/>
              </w:rPr>
              <w:fldChar w:fldCharType="begin"/>
            </w:r>
            <w:r>
              <w:rPr>
                <w:noProof/>
                <w:webHidden/>
              </w:rPr>
              <w:instrText xml:space="preserve"> PAGEREF _Toc495590216 \h </w:instrText>
            </w:r>
          </w:ins>
          <w:r>
            <w:rPr>
              <w:noProof/>
              <w:webHidden/>
            </w:rPr>
          </w:r>
          <w:r>
            <w:rPr>
              <w:noProof/>
              <w:webHidden/>
            </w:rPr>
            <w:fldChar w:fldCharType="separate"/>
          </w:r>
          <w:ins w:id="122" w:author="Che Frenz" w:date="2017-10-12T16:47:00Z">
            <w:r>
              <w:rPr>
                <w:noProof/>
                <w:webHidden/>
              </w:rPr>
              <w:t>15</w:t>
            </w:r>
            <w:r>
              <w:rPr>
                <w:noProof/>
                <w:webHidden/>
              </w:rPr>
              <w:fldChar w:fldCharType="end"/>
            </w:r>
            <w:r w:rsidRPr="00373E97">
              <w:rPr>
                <w:rStyle w:val="Hyperlink"/>
                <w:noProof/>
              </w:rPr>
              <w:fldChar w:fldCharType="end"/>
            </w:r>
          </w:ins>
        </w:p>
        <w:p w14:paraId="3CFE5220" w14:textId="77777777" w:rsidR="002F3042" w:rsidRDefault="002F3042">
          <w:pPr>
            <w:pStyle w:val="TOC3"/>
            <w:tabs>
              <w:tab w:val="right" w:leader="dot" w:pos="10790"/>
            </w:tabs>
            <w:rPr>
              <w:ins w:id="123" w:author="Che Frenz" w:date="2017-10-12T16:47:00Z"/>
              <w:rFonts w:eastAsiaTheme="minorEastAsia"/>
              <w:noProof/>
            </w:rPr>
          </w:pPr>
          <w:ins w:id="12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"_Toc495590217"</w:instrText>
            </w:r>
            <w:r w:rsidRPr="00373E97">
              <w:rPr>
                <w:rStyle w:val="Hyperlink"/>
                <w:noProof/>
              </w:rPr>
              <w:instrText xml:space="preserve"> </w:instrText>
            </w:r>
            <w:r w:rsidRPr="00373E97">
              <w:rPr>
                <w:rStyle w:val="Hyperlink"/>
                <w:noProof/>
              </w:rPr>
              <w:fldChar w:fldCharType="separate"/>
            </w:r>
            <w:r w:rsidRPr="00373E97">
              <w:rPr>
                <w:rStyle w:val="Hyperlink"/>
                <w:noProof/>
              </w:rPr>
              <w:t>NCSC  Short Term Loan Advances</w:t>
            </w:r>
            <w:r>
              <w:rPr>
                <w:noProof/>
                <w:webHidden/>
              </w:rPr>
              <w:tab/>
            </w:r>
            <w:r>
              <w:rPr>
                <w:noProof/>
                <w:webHidden/>
              </w:rPr>
              <w:fldChar w:fldCharType="begin"/>
            </w:r>
            <w:r>
              <w:rPr>
                <w:noProof/>
                <w:webHidden/>
              </w:rPr>
              <w:instrText xml:space="preserve"> PAGEREF _Toc495590217 \h </w:instrText>
            </w:r>
          </w:ins>
          <w:r>
            <w:rPr>
              <w:noProof/>
              <w:webHidden/>
            </w:rPr>
          </w:r>
          <w:r>
            <w:rPr>
              <w:noProof/>
              <w:webHidden/>
            </w:rPr>
            <w:fldChar w:fldCharType="separate"/>
          </w:r>
          <w:ins w:id="125" w:author="Che Frenz" w:date="2017-10-12T16:47:00Z">
            <w:r>
              <w:rPr>
                <w:noProof/>
                <w:webHidden/>
              </w:rPr>
              <w:t>15</w:t>
            </w:r>
            <w:r>
              <w:rPr>
                <w:noProof/>
                <w:webHidden/>
              </w:rPr>
              <w:fldChar w:fldCharType="end"/>
            </w:r>
            <w:r w:rsidRPr="00373E97">
              <w:rPr>
                <w:rStyle w:val="Hyperlink"/>
                <w:noProof/>
              </w:rPr>
              <w:fldChar w:fldCharType="end"/>
            </w:r>
          </w:ins>
        </w:p>
        <w:p w14:paraId="03A174CA" w14:textId="77777777" w:rsidR="002F3042" w:rsidRDefault="002F3042">
          <w:pPr>
            <w:pStyle w:val="TOC3"/>
            <w:tabs>
              <w:tab w:val="right" w:leader="dot" w:pos="10790"/>
            </w:tabs>
            <w:rPr>
              <w:ins w:id="126" w:author="Che Frenz" w:date="2017-10-12T16:47:00Z"/>
              <w:rFonts w:eastAsiaTheme="minorEastAsia"/>
              <w:noProof/>
            </w:rPr>
          </w:pPr>
          <w:ins w:id="127"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"_Toc495590218"</w:instrText>
            </w:r>
            <w:r w:rsidRPr="00373E97">
              <w:rPr>
                <w:rStyle w:val="Hyperlink"/>
                <w:noProof/>
              </w:rPr>
              <w:instrText xml:space="preserve"> </w:instrText>
            </w:r>
            <w:r w:rsidRPr="00373E97">
              <w:rPr>
                <w:rStyle w:val="Hyperlink"/>
                <w:noProof/>
              </w:rPr>
              <w:fldChar w:fldCharType="separate"/>
            </w:r>
            <w:r w:rsidRPr="00373E97">
              <w:rPr>
                <w:rStyle w:val="Hyperlink"/>
                <w:noProof/>
              </w:rPr>
              <w:t>NCSC Short Term Loan Advances Field Mapping</w:t>
            </w:r>
            <w:r>
              <w:rPr>
                <w:noProof/>
                <w:webHidden/>
              </w:rPr>
              <w:tab/>
            </w:r>
            <w:r>
              <w:rPr>
                <w:noProof/>
                <w:webHidden/>
              </w:rPr>
              <w:fldChar w:fldCharType="begin"/>
            </w:r>
            <w:r>
              <w:rPr>
                <w:noProof/>
                <w:webHidden/>
              </w:rPr>
              <w:instrText xml:space="preserve"> PAGEREF _Toc495590218 \h </w:instrText>
            </w:r>
          </w:ins>
          <w:r>
            <w:rPr>
              <w:noProof/>
              <w:webHidden/>
            </w:rPr>
          </w:r>
          <w:r>
            <w:rPr>
              <w:noProof/>
              <w:webHidden/>
            </w:rPr>
            <w:fldChar w:fldCharType="separate"/>
          </w:r>
          <w:ins w:id="128" w:author="Che Frenz" w:date="2017-10-12T16:47:00Z">
            <w:r>
              <w:rPr>
                <w:noProof/>
                <w:webHidden/>
              </w:rPr>
              <w:t>15</w:t>
            </w:r>
            <w:r>
              <w:rPr>
                <w:noProof/>
                <w:webHidden/>
              </w:rPr>
              <w:fldChar w:fldCharType="end"/>
            </w:r>
            <w:r w:rsidRPr="00373E97">
              <w:rPr>
                <w:rStyle w:val="Hyperlink"/>
                <w:noProof/>
              </w:rPr>
              <w:fldChar w:fldCharType="end"/>
            </w:r>
          </w:ins>
        </w:p>
        <w:p w14:paraId="640A10B8" w14:textId="77777777" w:rsidR="002F3042" w:rsidRDefault="002F3042">
          <w:pPr>
            <w:pStyle w:val="TOC1"/>
            <w:tabs>
              <w:tab w:val="right" w:leader="dot" w:pos="10790"/>
            </w:tabs>
            <w:rPr>
              <w:ins w:id="129" w:author="Che Frenz" w:date="2017-10-12T16:47:00Z"/>
              <w:rFonts w:eastAsiaTheme="minorEastAsia"/>
              <w:noProof/>
            </w:rPr>
          </w:pPr>
          <w:ins w:id="13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"_Toc495590219"</w:instrText>
            </w:r>
            <w:r w:rsidRPr="00373E97">
              <w:rPr>
                <w:rStyle w:val="Hyperlink"/>
                <w:noProof/>
              </w:rPr>
              <w:instrText xml:space="preserve"> </w:instrText>
            </w:r>
            <w:r w:rsidRPr="00373E97">
              <w:rPr>
                <w:rStyle w:val="Hyperlink"/>
                <w:noProof/>
              </w:rPr>
              <w:fldChar w:fldCharType="separate"/>
            </w:r>
            <w:r w:rsidRPr="00373E97">
              <w:rPr>
                <w:rStyle w:val="Hyperlink"/>
                <w:noProof/>
              </w:rPr>
              <w:t>NCSC As Lender Loan Activity</w:t>
            </w:r>
            <w:r>
              <w:rPr>
                <w:noProof/>
                <w:webHidden/>
              </w:rPr>
              <w:tab/>
            </w:r>
            <w:r>
              <w:rPr>
                <w:noProof/>
                <w:webHidden/>
              </w:rPr>
              <w:fldChar w:fldCharType="begin"/>
            </w:r>
            <w:r>
              <w:rPr>
                <w:noProof/>
                <w:webHidden/>
              </w:rPr>
              <w:instrText xml:space="preserve"> PAGEREF _Toc495590219 \h </w:instrText>
            </w:r>
          </w:ins>
          <w:r>
            <w:rPr>
              <w:noProof/>
              <w:webHidden/>
            </w:rPr>
          </w:r>
          <w:r>
            <w:rPr>
              <w:noProof/>
              <w:webHidden/>
            </w:rPr>
            <w:fldChar w:fldCharType="separate"/>
          </w:r>
          <w:ins w:id="131" w:author="Che Frenz" w:date="2017-10-12T16:47:00Z">
            <w:r>
              <w:rPr>
                <w:noProof/>
                <w:webHidden/>
              </w:rPr>
              <w:t>15</w:t>
            </w:r>
            <w:r>
              <w:rPr>
                <w:noProof/>
                <w:webHidden/>
              </w:rPr>
              <w:fldChar w:fldCharType="end"/>
            </w:r>
            <w:r w:rsidRPr="00373E97">
              <w:rPr>
                <w:rStyle w:val="Hyperlink"/>
                <w:noProof/>
              </w:rPr>
              <w:fldChar w:fldCharType="end"/>
            </w:r>
          </w:ins>
        </w:p>
        <w:p w14:paraId="71304A8B" w14:textId="77777777" w:rsidR="002F3042" w:rsidRDefault="002F3042">
          <w:pPr>
            <w:pStyle w:val="TOC2"/>
            <w:tabs>
              <w:tab w:val="right" w:leader="dot" w:pos="10790"/>
            </w:tabs>
            <w:rPr>
              <w:ins w:id="132" w:author="Che Frenz" w:date="2017-10-12T16:47:00Z"/>
              <w:rFonts w:eastAsiaTheme="minorEastAsia"/>
              <w:noProof/>
            </w:rPr>
          </w:pPr>
          <w:ins w:id="13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"_Toc495590220"</w:instrText>
            </w:r>
            <w:r w:rsidRPr="00373E97">
              <w:rPr>
                <w:rStyle w:val="Hyperlink"/>
                <w:noProof/>
              </w:rPr>
              <w:instrText xml:space="preserve"> </w:instrText>
            </w:r>
            <w:r w:rsidRPr="00373E97">
              <w:rPr>
                <w:rStyle w:val="Hyperlink"/>
                <w:noProof/>
              </w:rPr>
              <w:fldChar w:fldCharType="separate"/>
            </w:r>
            <w:r w:rsidRPr="00373E97">
              <w:rPr>
                <w:rStyle w:val="Hyperlink"/>
                <w:noProof/>
              </w:rPr>
              <w:t>Loan Facilities where NCSC is the Lender</w:t>
            </w:r>
            <w:r>
              <w:rPr>
                <w:noProof/>
                <w:webHidden/>
              </w:rPr>
              <w:tab/>
            </w:r>
            <w:r>
              <w:rPr>
                <w:noProof/>
                <w:webHidden/>
              </w:rPr>
              <w:fldChar w:fldCharType="begin"/>
            </w:r>
            <w:r>
              <w:rPr>
                <w:noProof/>
                <w:webHidden/>
              </w:rPr>
              <w:instrText xml:space="preserve"> PAGEREF _Toc495590220 \h </w:instrText>
            </w:r>
          </w:ins>
          <w:r>
            <w:rPr>
              <w:noProof/>
              <w:webHidden/>
            </w:rPr>
          </w:r>
          <w:r>
            <w:rPr>
              <w:noProof/>
              <w:webHidden/>
            </w:rPr>
            <w:fldChar w:fldCharType="separate"/>
          </w:r>
          <w:ins w:id="134" w:author="Che Frenz" w:date="2017-10-12T16:47:00Z">
            <w:r>
              <w:rPr>
                <w:noProof/>
                <w:webHidden/>
              </w:rPr>
              <w:t>15</w:t>
            </w:r>
            <w:r>
              <w:rPr>
                <w:noProof/>
                <w:webHidden/>
              </w:rPr>
              <w:fldChar w:fldCharType="end"/>
            </w:r>
            <w:r w:rsidRPr="00373E97">
              <w:rPr>
                <w:rStyle w:val="Hyperlink"/>
                <w:noProof/>
              </w:rPr>
              <w:fldChar w:fldCharType="end"/>
            </w:r>
          </w:ins>
        </w:p>
        <w:p w14:paraId="64A89F52" w14:textId="77777777" w:rsidR="002F3042" w:rsidRDefault="002F3042">
          <w:pPr>
            <w:pStyle w:val="TOC2"/>
            <w:tabs>
              <w:tab w:val="right" w:leader="dot" w:pos="10790"/>
            </w:tabs>
            <w:rPr>
              <w:ins w:id="135" w:author="Che Frenz" w:date="2017-10-12T16:47:00Z"/>
              <w:rFonts w:eastAsiaTheme="minorEastAsia"/>
              <w:noProof/>
            </w:rPr>
          </w:pPr>
          <w:ins w:id="13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"_Toc495590221"</w:instrText>
            </w:r>
            <w:r w:rsidRPr="00373E97">
              <w:rPr>
                <w:rStyle w:val="Hyperlink"/>
                <w:noProof/>
              </w:rPr>
              <w:instrText xml:space="preserve"> </w:instrText>
            </w:r>
            <w:r w:rsidRPr="00373E97">
              <w:rPr>
                <w:rStyle w:val="Hyperlink"/>
                <w:noProof/>
              </w:rPr>
              <w:fldChar w:fldCharType="separate"/>
            </w:r>
            <w:r w:rsidRPr="00373E97">
              <w:rPr>
                <w:rStyle w:val="Hyperlink"/>
                <w:noProof/>
              </w:rPr>
              <w:t>Pending Loan Facilities where NCSC is the Lender</w:t>
            </w:r>
            <w:r>
              <w:rPr>
                <w:noProof/>
                <w:webHidden/>
              </w:rPr>
              <w:tab/>
            </w:r>
            <w:r>
              <w:rPr>
                <w:noProof/>
                <w:webHidden/>
              </w:rPr>
              <w:fldChar w:fldCharType="begin"/>
            </w:r>
            <w:r>
              <w:rPr>
                <w:noProof/>
                <w:webHidden/>
              </w:rPr>
              <w:instrText xml:space="preserve"> PAGEREF _Toc495590221 \h </w:instrText>
            </w:r>
          </w:ins>
          <w:r>
            <w:rPr>
              <w:noProof/>
              <w:webHidden/>
            </w:rPr>
          </w:r>
          <w:r>
            <w:rPr>
              <w:noProof/>
              <w:webHidden/>
            </w:rPr>
            <w:fldChar w:fldCharType="separate"/>
          </w:r>
          <w:ins w:id="137" w:author="Che Frenz" w:date="2017-10-12T16:47:00Z">
            <w:r>
              <w:rPr>
                <w:noProof/>
                <w:webHidden/>
              </w:rPr>
              <w:t>16</w:t>
            </w:r>
            <w:r>
              <w:rPr>
                <w:noProof/>
                <w:webHidden/>
              </w:rPr>
              <w:fldChar w:fldCharType="end"/>
            </w:r>
            <w:r w:rsidRPr="00373E97">
              <w:rPr>
                <w:rStyle w:val="Hyperlink"/>
                <w:noProof/>
              </w:rPr>
              <w:fldChar w:fldCharType="end"/>
            </w:r>
          </w:ins>
        </w:p>
        <w:p w14:paraId="33F4EB20" w14:textId="77777777" w:rsidR="002F3042" w:rsidRDefault="002F3042">
          <w:pPr>
            <w:pStyle w:val="TOC2"/>
            <w:tabs>
              <w:tab w:val="right" w:leader="dot" w:pos="10790"/>
            </w:tabs>
            <w:rPr>
              <w:ins w:id="138" w:author="Che Frenz" w:date="2017-10-12T16:47:00Z"/>
              <w:rFonts w:eastAsiaTheme="minorEastAsia"/>
              <w:noProof/>
            </w:rPr>
          </w:pPr>
          <w:ins w:id="13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"_Toc495590222"</w:instrText>
            </w:r>
            <w:r w:rsidRPr="00373E97">
              <w:rPr>
                <w:rStyle w:val="Hyperlink"/>
                <w:noProof/>
              </w:rPr>
              <w:instrText xml:space="preserve"> </w:instrText>
            </w:r>
            <w:r w:rsidRPr="00373E97">
              <w:rPr>
                <w:rStyle w:val="Hyperlink"/>
                <w:noProof/>
              </w:rPr>
              <w:fldChar w:fldCharType="separate"/>
            </w:r>
            <w:r w:rsidRPr="00373E97">
              <w:rPr>
                <w:rStyle w:val="Hyperlink"/>
                <w:noProof/>
              </w:rPr>
              <w:t>Loan Advances where NCSC is the Lender</w:t>
            </w:r>
            <w:r>
              <w:rPr>
                <w:noProof/>
                <w:webHidden/>
              </w:rPr>
              <w:tab/>
            </w:r>
            <w:r>
              <w:rPr>
                <w:noProof/>
                <w:webHidden/>
              </w:rPr>
              <w:fldChar w:fldCharType="begin"/>
            </w:r>
            <w:r>
              <w:rPr>
                <w:noProof/>
                <w:webHidden/>
              </w:rPr>
              <w:instrText xml:space="preserve"> PAGEREF _Toc495590222 \h </w:instrText>
            </w:r>
          </w:ins>
          <w:r>
            <w:rPr>
              <w:noProof/>
              <w:webHidden/>
            </w:rPr>
          </w:r>
          <w:r>
            <w:rPr>
              <w:noProof/>
              <w:webHidden/>
            </w:rPr>
            <w:fldChar w:fldCharType="separate"/>
          </w:r>
          <w:ins w:id="140" w:author="Che Frenz" w:date="2017-10-12T16:47:00Z">
            <w:r>
              <w:rPr>
                <w:noProof/>
                <w:webHidden/>
              </w:rPr>
              <w:t>16</w:t>
            </w:r>
            <w:r>
              <w:rPr>
                <w:noProof/>
                <w:webHidden/>
              </w:rPr>
              <w:fldChar w:fldCharType="end"/>
            </w:r>
            <w:r w:rsidRPr="00373E97">
              <w:rPr>
                <w:rStyle w:val="Hyperlink"/>
                <w:noProof/>
              </w:rPr>
              <w:fldChar w:fldCharType="end"/>
            </w:r>
          </w:ins>
        </w:p>
        <w:p w14:paraId="55ECF866" w14:textId="77777777" w:rsidR="002F3042" w:rsidRDefault="002F3042">
          <w:pPr>
            <w:pStyle w:val="TOC1"/>
            <w:tabs>
              <w:tab w:val="right" w:leader="dot" w:pos="10790"/>
            </w:tabs>
            <w:rPr>
              <w:ins w:id="141" w:author="Che Frenz" w:date="2017-10-12T16:47:00Z"/>
              <w:rFonts w:eastAsiaTheme="minorEastAsia"/>
              <w:noProof/>
            </w:rPr>
          </w:pPr>
          <w:ins w:id="14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"_Toc495590223"</w:instrText>
            </w:r>
            <w:r w:rsidRPr="00373E97">
              <w:rPr>
                <w:rStyle w:val="Hyperlink"/>
                <w:noProof/>
              </w:rPr>
              <w:instrText xml:space="preserve"> </w:instrText>
            </w:r>
            <w:r w:rsidRPr="00373E97">
              <w:rPr>
                <w:rStyle w:val="Hyperlink"/>
                <w:noProof/>
              </w:rPr>
              <w:fldChar w:fldCharType="separate"/>
            </w:r>
            <w:r w:rsidRPr="00373E97">
              <w:rPr>
                <w:rStyle w:val="Hyperlink"/>
                <w:noProof/>
              </w:rPr>
              <w:t>Loans Under Management (LUMS)</w:t>
            </w:r>
            <w:r>
              <w:rPr>
                <w:noProof/>
                <w:webHidden/>
              </w:rPr>
              <w:tab/>
            </w:r>
            <w:r>
              <w:rPr>
                <w:noProof/>
                <w:webHidden/>
              </w:rPr>
              <w:fldChar w:fldCharType="begin"/>
            </w:r>
            <w:r>
              <w:rPr>
                <w:noProof/>
                <w:webHidden/>
              </w:rPr>
              <w:instrText xml:space="preserve"> PAGEREF _Toc495590223 \h </w:instrText>
            </w:r>
          </w:ins>
          <w:r>
            <w:rPr>
              <w:noProof/>
              <w:webHidden/>
            </w:rPr>
          </w:r>
          <w:r>
            <w:rPr>
              <w:noProof/>
              <w:webHidden/>
            </w:rPr>
            <w:fldChar w:fldCharType="separate"/>
          </w:r>
          <w:ins w:id="143" w:author="Che Frenz" w:date="2017-10-12T16:47:00Z">
            <w:r>
              <w:rPr>
                <w:noProof/>
                <w:webHidden/>
              </w:rPr>
              <w:t>16</w:t>
            </w:r>
            <w:r>
              <w:rPr>
                <w:noProof/>
                <w:webHidden/>
              </w:rPr>
              <w:fldChar w:fldCharType="end"/>
            </w:r>
            <w:r w:rsidRPr="00373E97">
              <w:rPr>
                <w:rStyle w:val="Hyperlink"/>
                <w:noProof/>
              </w:rPr>
              <w:fldChar w:fldCharType="end"/>
            </w:r>
          </w:ins>
        </w:p>
        <w:p w14:paraId="7F024FB8" w14:textId="77777777" w:rsidR="002F3042" w:rsidRDefault="002F3042">
          <w:pPr>
            <w:pStyle w:val="TOC2"/>
            <w:tabs>
              <w:tab w:val="right" w:leader="dot" w:pos="10790"/>
            </w:tabs>
            <w:rPr>
              <w:ins w:id="144" w:author="Che Frenz" w:date="2017-10-12T16:47:00Z"/>
              <w:rFonts w:eastAsiaTheme="minorEastAsia"/>
              <w:noProof/>
            </w:rPr>
          </w:pPr>
          <w:ins w:id="145"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"_Toc495590224"</w:instrText>
            </w:r>
            <w:r w:rsidRPr="00373E97">
              <w:rPr>
                <w:rStyle w:val="Hyperlink"/>
                <w:noProof/>
              </w:rPr>
              <w:instrText xml:space="preserve"> </w:instrText>
            </w:r>
            <w:r w:rsidRPr="00373E97">
              <w:rPr>
                <w:rStyle w:val="Hyperlink"/>
                <w:noProof/>
              </w:rPr>
              <w:fldChar w:fldCharType="separate"/>
            </w:r>
            <w:r w:rsidRPr="00373E97">
              <w:rPr>
                <w:rStyle w:val="Hyperlink"/>
                <w:noProof/>
              </w:rPr>
              <w:t>Active Loans Under Management (LUMs)</w:t>
            </w:r>
            <w:r>
              <w:rPr>
                <w:noProof/>
                <w:webHidden/>
              </w:rPr>
              <w:tab/>
            </w:r>
            <w:r>
              <w:rPr>
                <w:noProof/>
                <w:webHidden/>
              </w:rPr>
              <w:fldChar w:fldCharType="begin"/>
            </w:r>
            <w:r>
              <w:rPr>
                <w:noProof/>
                <w:webHidden/>
              </w:rPr>
              <w:instrText xml:space="preserve"> PAGEREF _Toc495590224 \h </w:instrText>
            </w:r>
          </w:ins>
          <w:r>
            <w:rPr>
              <w:noProof/>
              <w:webHidden/>
            </w:rPr>
          </w:r>
          <w:r>
            <w:rPr>
              <w:noProof/>
              <w:webHidden/>
            </w:rPr>
            <w:fldChar w:fldCharType="separate"/>
          </w:r>
          <w:ins w:id="146" w:author="Che Frenz" w:date="2017-10-12T16:47:00Z">
            <w:r>
              <w:rPr>
                <w:noProof/>
                <w:webHidden/>
              </w:rPr>
              <w:t>16</w:t>
            </w:r>
            <w:r>
              <w:rPr>
                <w:noProof/>
                <w:webHidden/>
              </w:rPr>
              <w:fldChar w:fldCharType="end"/>
            </w:r>
            <w:r w:rsidRPr="00373E97">
              <w:rPr>
                <w:rStyle w:val="Hyperlink"/>
                <w:noProof/>
              </w:rPr>
              <w:fldChar w:fldCharType="end"/>
            </w:r>
          </w:ins>
        </w:p>
        <w:p w14:paraId="16B950EA" w14:textId="77777777" w:rsidR="002F3042" w:rsidRDefault="002F3042">
          <w:pPr>
            <w:pStyle w:val="TOC2"/>
            <w:tabs>
              <w:tab w:val="right" w:leader="dot" w:pos="10790"/>
            </w:tabs>
            <w:rPr>
              <w:ins w:id="147" w:author="Che Frenz" w:date="2017-10-12T16:47:00Z"/>
              <w:rFonts w:eastAsiaTheme="minorEastAsia"/>
              <w:noProof/>
            </w:rPr>
          </w:pPr>
          <w:ins w:id="148"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"_Toc495590225"</w:instrText>
            </w:r>
            <w:r w:rsidRPr="00373E97">
              <w:rPr>
                <w:rStyle w:val="Hyperlink"/>
                <w:noProof/>
              </w:rPr>
              <w:instrText xml:space="preserve"> </w:instrText>
            </w:r>
            <w:r w:rsidRPr="00373E97">
              <w:rPr>
                <w:rStyle w:val="Hyperlink"/>
                <w:noProof/>
              </w:rPr>
              <w:fldChar w:fldCharType="separate"/>
            </w:r>
            <w:r w:rsidRPr="00373E97">
              <w:rPr>
                <w:rStyle w:val="Hyperlink"/>
                <w:noProof/>
              </w:rPr>
              <w:t>Pending Loans Under Management (LUMs)</w:t>
            </w:r>
            <w:r>
              <w:rPr>
                <w:noProof/>
                <w:webHidden/>
              </w:rPr>
              <w:tab/>
            </w:r>
            <w:r>
              <w:rPr>
                <w:noProof/>
                <w:webHidden/>
              </w:rPr>
              <w:fldChar w:fldCharType="begin"/>
            </w:r>
            <w:r>
              <w:rPr>
                <w:noProof/>
                <w:webHidden/>
              </w:rPr>
              <w:instrText xml:space="preserve"> PAGEREF _Toc495590225 \h </w:instrText>
            </w:r>
          </w:ins>
          <w:r>
            <w:rPr>
              <w:noProof/>
              <w:webHidden/>
            </w:rPr>
          </w:r>
          <w:r>
            <w:rPr>
              <w:noProof/>
              <w:webHidden/>
            </w:rPr>
            <w:fldChar w:fldCharType="separate"/>
          </w:r>
          <w:ins w:id="149" w:author="Che Frenz" w:date="2017-10-12T16:47:00Z">
            <w:r>
              <w:rPr>
                <w:noProof/>
                <w:webHidden/>
              </w:rPr>
              <w:t>17</w:t>
            </w:r>
            <w:r>
              <w:rPr>
                <w:noProof/>
                <w:webHidden/>
              </w:rPr>
              <w:fldChar w:fldCharType="end"/>
            </w:r>
            <w:r w:rsidRPr="00373E97">
              <w:rPr>
                <w:rStyle w:val="Hyperlink"/>
                <w:noProof/>
              </w:rPr>
              <w:fldChar w:fldCharType="end"/>
            </w:r>
          </w:ins>
        </w:p>
        <w:p w14:paraId="5E61D947" w14:textId="77777777" w:rsidR="002F3042" w:rsidRDefault="002F3042">
          <w:pPr>
            <w:pStyle w:val="TOC1"/>
            <w:tabs>
              <w:tab w:val="right" w:leader="dot" w:pos="10790"/>
            </w:tabs>
            <w:rPr>
              <w:ins w:id="150" w:author="Che Frenz" w:date="2017-10-12T16:47:00Z"/>
              <w:rFonts w:eastAsiaTheme="minorEastAsia"/>
              <w:noProof/>
            </w:rPr>
          </w:pPr>
          <w:ins w:id="151"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"_Toc495590226"</w:instrText>
            </w:r>
            <w:r w:rsidRPr="00373E97">
              <w:rPr>
                <w:rStyle w:val="Hyperlink"/>
                <w:noProof/>
              </w:rPr>
              <w:instrText xml:space="preserve"> </w:instrText>
            </w:r>
            <w:r w:rsidRPr="00373E97">
              <w:rPr>
                <w:rStyle w:val="Hyperlink"/>
                <w:noProof/>
              </w:rPr>
              <w:fldChar w:fldCharType="separate"/>
            </w:r>
            <w:r w:rsidRPr="00373E97">
              <w:rPr>
                <w:rStyle w:val="Hyperlink"/>
                <w:noProof/>
              </w:rPr>
              <w:t>Guarantees</w:t>
            </w:r>
            <w:r>
              <w:rPr>
                <w:noProof/>
                <w:webHidden/>
              </w:rPr>
              <w:tab/>
            </w:r>
            <w:r>
              <w:rPr>
                <w:noProof/>
                <w:webHidden/>
              </w:rPr>
              <w:fldChar w:fldCharType="begin"/>
            </w:r>
            <w:r>
              <w:rPr>
                <w:noProof/>
                <w:webHidden/>
              </w:rPr>
              <w:instrText xml:space="preserve"> PAGEREF _Toc495590226 \h </w:instrText>
            </w:r>
          </w:ins>
          <w:r>
            <w:rPr>
              <w:noProof/>
              <w:webHidden/>
            </w:rPr>
          </w:r>
          <w:r>
            <w:rPr>
              <w:noProof/>
              <w:webHidden/>
            </w:rPr>
            <w:fldChar w:fldCharType="separate"/>
          </w:r>
          <w:ins w:id="152" w:author="Che Frenz" w:date="2017-10-12T16:47:00Z">
            <w:r>
              <w:rPr>
                <w:noProof/>
                <w:webHidden/>
              </w:rPr>
              <w:t>18</w:t>
            </w:r>
            <w:r>
              <w:rPr>
                <w:noProof/>
                <w:webHidden/>
              </w:rPr>
              <w:fldChar w:fldCharType="end"/>
            </w:r>
            <w:r w:rsidRPr="00373E97">
              <w:rPr>
                <w:rStyle w:val="Hyperlink"/>
                <w:noProof/>
              </w:rPr>
              <w:fldChar w:fldCharType="end"/>
            </w:r>
          </w:ins>
        </w:p>
        <w:p w14:paraId="6AD96271" w14:textId="77777777" w:rsidR="002F3042" w:rsidRDefault="002F3042">
          <w:pPr>
            <w:pStyle w:val="TOC1"/>
            <w:tabs>
              <w:tab w:val="right" w:leader="dot" w:pos="10790"/>
            </w:tabs>
            <w:rPr>
              <w:ins w:id="153" w:author="Che Frenz" w:date="2017-10-12T16:47:00Z"/>
              <w:rFonts w:eastAsiaTheme="minorEastAsia"/>
              <w:noProof/>
            </w:rPr>
          </w:pPr>
          <w:ins w:id="15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"_Toc495590227"</w:instrText>
            </w:r>
            <w:r w:rsidRPr="00373E97">
              <w:rPr>
                <w:rStyle w:val="Hyperlink"/>
                <w:noProof/>
              </w:rPr>
              <w:instrText xml:space="preserve"> </w:instrText>
            </w:r>
            <w:r w:rsidRPr="00373E97">
              <w:rPr>
                <w:rStyle w:val="Hyperlink"/>
                <w:noProof/>
              </w:rPr>
              <w:fldChar w:fldCharType="separate"/>
            </w:r>
            <w:r w:rsidRPr="00373E97">
              <w:rPr>
                <w:rStyle w:val="Hyperlink"/>
                <w:noProof/>
              </w:rPr>
              <w:t>Financial</w:t>
            </w:r>
            <w:r>
              <w:rPr>
                <w:noProof/>
                <w:webHidden/>
              </w:rPr>
              <w:tab/>
            </w:r>
            <w:r>
              <w:rPr>
                <w:noProof/>
                <w:webHidden/>
              </w:rPr>
              <w:fldChar w:fldCharType="begin"/>
            </w:r>
            <w:r>
              <w:rPr>
                <w:noProof/>
                <w:webHidden/>
              </w:rPr>
              <w:instrText xml:space="preserve"> PAGEREF _Toc495590227 \h </w:instrText>
            </w:r>
          </w:ins>
          <w:r>
            <w:rPr>
              <w:noProof/>
              <w:webHidden/>
            </w:rPr>
          </w:r>
          <w:r>
            <w:rPr>
              <w:noProof/>
              <w:webHidden/>
            </w:rPr>
            <w:fldChar w:fldCharType="separate"/>
          </w:r>
          <w:ins w:id="155" w:author="Che Frenz" w:date="2017-10-12T16:47:00Z">
            <w:r>
              <w:rPr>
                <w:noProof/>
                <w:webHidden/>
              </w:rPr>
              <w:t>18</w:t>
            </w:r>
            <w:r>
              <w:rPr>
                <w:noProof/>
                <w:webHidden/>
              </w:rPr>
              <w:fldChar w:fldCharType="end"/>
            </w:r>
            <w:r w:rsidRPr="00373E97">
              <w:rPr>
                <w:rStyle w:val="Hyperlink"/>
                <w:noProof/>
              </w:rPr>
              <w:fldChar w:fldCharType="end"/>
            </w:r>
          </w:ins>
        </w:p>
        <w:p w14:paraId="30A2673D" w14:textId="77777777" w:rsidR="002F3042" w:rsidRDefault="002F3042">
          <w:pPr>
            <w:pStyle w:val="TOC2"/>
            <w:tabs>
              <w:tab w:val="right" w:leader="dot" w:pos="10790"/>
            </w:tabs>
            <w:rPr>
              <w:ins w:id="156" w:author="Che Frenz" w:date="2017-10-12T16:47:00Z"/>
              <w:rFonts w:eastAsiaTheme="minorEastAsia"/>
              <w:noProof/>
            </w:rPr>
          </w:pPr>
          <w:ins w:id="157"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"_Toc495590228"</w:instrText>
            </w:r>
            <w:r w:rsidRPr="00373E97">
              <w:rPr>
                <w:rStyle w:val="Hyperlink"/>
                <w:noProof/>
              </w:rPr>
              <w:instrText xml:space="preserve"> </w:instrText>
            </w:r>
            <w:r w:rsidRPr="00373E97">
              <w:rPr>
                <w:rStyle w:val="Hyperlink"/>
                <w:noProof/>
              </w:rPr>
              <w:fldChar w:fldCharType="separate"/>
            </w:r>
            <w:r w:rsidRPr="00373E97">
              <w:rPr>
                <w:rStyle w:val="Hyperlink"/>
                <w:noProof/>
              </w:rPr>
              <w:t>Form 7</w:t>
            </w:r>
            <w:r>
              <w:rPr>
                <w:noProof/>
                <w:webHidden/>
              </w:rPr>
              <w:tab/>
            </w:r>
            <w:r>
              <w:rPr>
                <w:noProof/>
                <w:webHidden/>
              </w:rPr>
              <w:fldChar w:fldCharType="begin"/>
            </w:r>
            <w:r>
              <w:rPr>
                <w:noProof/>
                <w:webHidden/>
              </w:rPr>
              <w:instrText xml:space="preserve"> PAGEREF _Toc495590228 \h </w:instrText>
            </w:r>
          </w:ins>
          <w:r>
            <w:rPr>
              <w:noProof/>
              <w:webHidden/>
            </w:rPr>
          </w:r>
          <w:r>
            <w:rPr>
              <w:noProof/>
              <w:webHidden/>
            </w:rPr>
            <w:fldChar w:fldCharType="separate"/>
          </w:r>
          <w:ins w:id="158" w:author="Che Frenz" w:date="2017-10-12T16:47:00Z">
            <w:r>
              <w:rPr>
                <w:noProof/>
                <w:webHidden/>
              </w:rPr>
              <w:t>18</w:t>
            </w:r>
            <w:r>
              <w:rPr>
                <w:noProof/>
                <w:webHidden/>
              </w:rPr>
              <w:fldChar w:fldCharType="end"/>
            </w:r>
            <w:r w:rsidRPr="00373E97">
              <w:rPr>
                <w:rStyle w:val="Hyperlink"/>
                <w:noProof/>
              </w:rPr>
              <w:fldChar w:fldCharType="end"/>
            </w:r>
          </w:ins>
        </w:p>
        <w:p w14:paraId="615F4F13" w14:textId="77777777" w:rsidR="002F3042" w:rsidRDefault="002F3042">
          <w:pPr>
            <w:pStyle w:val="TOC3"/>
            <w:tabs>
              <w:tab w:val="right" w:leader="dot" w:pos="10790"/>
            </w:tabs>
            <w:rPr>
              <w:ins w:id="159" w:author="Che Frenz" w:date="2017-10-12T16:47:00Z"/>
              <w:rFonts w:eastAsiaTheme="minorEastAsia"/>
              <w:noProof/>
            </w:rPr>
          </w:pPr>
          <w:ins w:id="16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"_Toc495590229"</w:instrText>
            </w:r>
            <w:r w:rsidRPr="00373E97">
              <w:rPr>
                <w:rStyle w:val="Hyperlink"/>
                <w:noProof/>
              </w:rPr>
              <w:instrText xml:space="preserve"> </w:instrText>
            </w:r>
            <w:r w:rsidRPr="00373E97">
              <w:rPr>
                <w:rStyle w:val="Hyperlink"/>
                <w:noProof/>
              </w:rPr>
              <w:fldChar w:fldCharType="separate"/>
            </w:r>
            <w:r w:rsidRPr="00373E97">
              <w:rPr>
                <w:rStyle w:val="Hyperlink"/>
                <w:noProof/>
              </w:rPr>
              <w:t>Form 7 Field Mapping</w:t>
            </w:r>
            <w:r>
              <w:rPr>
                <w:noProof/>
                <w:webHidden/>
              </w:rPr>
              <w:tab/>
            </w:r>
            <w:r>
              <w:rPr>
                <w:noProof/>
                <w:webHidden/>
              </w:rPr>
              <w:fldChar w:fldCharType="begin"/>
            </w:r>
            <w:r>
              <w:rPr>
                <w:noProof/>
                <w:webHidden/>
              </w:rPr>
              <w:instrText xml:space="preserve"> PAGEREF _Toc495590229 \h </w:instrText>
            </w:r>
          </w:ins>
          <w:r>
            <w:rPr>
              <w:noProof/>
              <w:webHidden/>
            </w:rPr>
          </w:r>
          <w:r>
            <w:rPr>
              <w:noProof/>
              <w:webHidden/>
            </w:rPr>
            <w:fldChar w:fldCharType="separate"/>
          </w:r>
          <w:ins w:id="161" w:author="Che Frenz" w:date="2017-10-12T16:47:00Z">
            <w:r>
              <w:rPr>
                <w:noProof/>
                <w:webHidden/>
              </w:rPr>
              <w:t>19</w:t>
            </w:r>
            <w:r>
              <w:rPr>
                <w:noProof/>
                <w:webHidden/>
              </w:rPr>
              <w:fldChar w:fldCharType="end"/>
            </w:r>
            <w:r w:rsidRPr="00373E97">
              <w:rPr>
                <w:rStyle w:val="Hyperlink"/>
                <w:noProof/>
              </w:rPr>
              <w:fldChar w:fldCharType="end"/>
            </w:r>
          </w:ins>
        </w:p>
        <w:p w14:paraId="2069636C" w14:textId="77777777" w:rsidR="002F3042" w:rsidRDefault="002F3042">
          <w:pPr>
            <w:pStyle w:val="TOC2"/>
            <w:tabs>
              <w:tab w:val="right" w:leader="dot" w:pos="10790"/>
            </w:tabs>
            <w:rPr>
              <w:ins w:id="162" w:author="Che Frenz" w:date="2017-10-12T16:47:00Z"/>
              <w:rFonts w:eastAsiaTheme="minorEastAsia"/>
              <w:noProof/>
            </w:rPr>
          </w:pPr>
          <w:ins w:id="16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"_Toc495590230"</w:instrText>
            </w:r>
            <w:r w:rsidRPr="00373E97">
              <w:rPr>
                <w:rStyle w:val="Hyperlink"/>
                <w:noProof/>
              </w:rPr>
              <w:instrText xml:space="preserve"> </w:instrText>
            </w:r>
            <w:r w:rsidRPr="00373E97">
              <w:rPr>
                <w:rStyle w:val="Hyperlink"/>
                <w:noProof/>
              </w:rPr>
              <w:fldChar w:fldCharType="separate"/>
            </w:r>
            <w:r w:rsidRPr="00373E97">
              <w:rPr>
                <w:rStyle w:val="Hyperlink"/>
                <w:noProof/>
              </w:rPr>
              <w:t>Capitalization</w:t>
            </w:r>
            <w:r>
              <w:rPr>
                <w:noProof/>
                <w:webHidden/>
              </w:rPr>
              <w:tab/>
            </w:r>
            <w:r>
              <w:rPr>
                <w:noProof/>
                <w:webHidden/>
              </w:rPr>
              <w:fldChar w:fldCharType="begin"/>
            </w:r>
            <w:r>
              <w:rPr>
                <w:noProof/>
                <w:webHidden/>
              </w:rPr>
              <w:instrText xml:space="preserve"> PAGEREF _Toc495590230 \h </w:instrText>
            </w:r>
          </w:ins>
          <w:r>
            <w:rPr>
              <w:noProof/>
              <w:webHidden/>
            </w:rPr>
          </w:r>
          <w:r>
            <w:rPr>
              <w:noProof/>
              <w:webHidden/>
            </w:rPr>
            <w:fldChar w:fldCharType="separate"/>
          </w:r>
          <w:ins w:id="164" w:author="Che Frenz" w:date="2017-10-12T16:47:00Z">
            <w:r>
              <w:rPr>
                <w:noProof/>
                <w:webHidden/>
              </w:rPr>
              <w:t>19</w:t>
            </w:r>
            <w:r>
              <w:rPr>
                <w:noProof/>
                <w:webHidden/>
              </w:rPr>
              <w:fldChar w:fldCharType="end"/>
            </w:r>
            <w:r w:rsidRPr="00373E97">
              <w:rPr>
                <w:rStyle w:val="Hyperlink"/>
                <w:noProof/>
              </w:rPr>
              <w:fldChar w:fldCharType="end"/>
            </w:r>
          </w:ins>
        </w:p>
        <w:p w14:paraId="0617DFB5" w14:textId="77777777" w:rsidR="002F3042" w:rsidRDefault="002F3042">
          <w:pPr>
            <w:pStyle w:val="TOC3"/>
            <w:tabs>
              <w:tab w:val="right" w:leader="dot" w:pos="10790"/>
            </w:tabs>
            <w:rPr>
              <w:ins w:id="165" w:author="Che Frenz" w:date="2017-10-12T16:47:00Z"/>
              <w:rFonts w:eastAsiaTheme="minorEastAsia"/>
              <w:noProof/>
            </w:rPr>
          </w:pPr>
          <w:ins w:id="16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"_Toc495590231"</w:instrText>
            </w:r>
            <w:r w:rsidRPr="00373E97">
              <w:rPr>
                <w:rStyle w:val="Hyperlink"/>
                <w:noProof/>
              </w:rPr>
              <w:instrText xml:space="preserve"> </w:instrText>
            </w:r>
            <w:r w:rsidRPr="00373E97">
              <w:rPr>
                <w:rStyle w:val="Hyperlink"/>
                <w:noProof/>
              </w:rPr>
              <w:fldChar w:fldCharType="separate"/>
            </w:r>
            <w:r w:rsidRPr="00373E97">
              <w:rPr>
                <w:rStyle w:val="Hyperlink"/>
                <w:noProof/>
              </w:rPr>
              <w:t>Capitalization Field Mapping</w:t>
            </w:r>
            <w:r>
              <w:rPr>
                <w:noProof/>
                <w:webHidden/>
              </w:rPr>
              <w:tab/>
            </w:r>
            <w:r>
              <w:rPr>
                <w:noProof/>
                <w:webHidden/>
              </w:rPr>
              <w:fldChar w:fldCharType="begin"/>
            </w:r>
            <w:r>
              <w:rPr>
                <w:noProof/>
                <w:webHidden/>
              </w:rPr>
              <w:instrText xml:space="preserve"> PAGEREF _Toc495590231 \h </w:instrText>
            </w:r>
          </w:ins>
          <w:r>
            <w:rPr>
              <w:noProof/>
              <w:webHidden/>
            </w:rPr>
          </w:r>
          <w:r>
            <w:rPr>
              <w:noProof/>
              <w:webHidden/>
            </w:rPr>
            <w:fldChar w:fldCharType="separate"/>
          </w:r>
          <w:ins w:id="167" w:author="Che Frenz" w:date="2017-10-12T16:47:00Z">
            <w:r>
              <w:rPr>
                <w:noProof/>
                <w:webHidden/>
              </w:rPr>
              <w:t>21</w:t>
            </w:r>
            <w:r>
              <w:rPr>
                <w:noProof/>
                <w:webHidden/>
              </w:rPr>
              <w:fldChar w:fldCharType="end"/>
            </w:r>
            <w:r w:rsidRPr="00373E97">
              <w:rPr>
                <w:rStyle w:val="Hyperlink"/>
                <w:noProof/>
              </w:rPr>
              <w:fldChar w:fldCharType="end"/>
            </w:r>
          </w:ins>
        </w:p>
        <w:p w14:paraId="5CEDE271" w14:textId="77777777" w:rsidR="002F3042" w:rsidRDefault="002F3042">
          <w:pPr>
            <w:pStyle w:val="TOC2"/>
            <w:tabs>
              <w:tab w:val="right" w:leader="dot" w:pos="10790"/>
            </w:tabs>
            <w:rPr>
              <w:ins w:id="168" w:author="Che Frenz" w:date="2017-10-12T16:47:00Z"/>
              <w:rFonts w:eastAsiaTheme="minorEastAsia"/>
              <w:noProof/>
            </w:rPr>
          </w:pPr>
          <w:ins w:id="16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"_Toc495590232"</w:instrText>
            </w:r>
            <w:r w:rsidRPr="00373E97">
              <w:rPr>
                <w:rStyle w:val="Hyperlink"/>
                <w:noProof/>
              </w:rPr>
              <w:instrText xml:space="preserve"> </w:instrText>
            </w:r>
            <w:r w:rsidRPr="00373E97">
              <w:rPr>
                <w:rStyle w:val="Hyperlink"/>
                <w:noProof/>
              </w:rPr>
              <w:fldChar w:fldCharType="separate"/>
            </w:r>
            <w:r w:rsidRPr="00373E97">
              <w:rPr>
                <w:rStyle w:val="Hyperlink"/>
                <w:noProof/>
              </w:rPr>
              <w:t>Earnings Ratio</w:t>
            </w:r>
            <w:r>
              <w:rPr>
                <w:noProof/>
                <w:webHidden/>
              </w:rPr>
              <w:tab/>
            </w:r>
            <w:r>
              <w:rPr>
                <w:noProof/>
                <w:webHidden/>
              </w:rPr>
              <w:fldChar w:fldCharType="begin"/>
            </w:r>
            <w:r>
              <w:rPr>
                <w:noProof/>
                <w:webHidden/>
              </w:rPr>
              <w:instrText xml:space="preserve"> PAGEREF _Toc495590232 \h </w:instrText>
            </w:r>
          </w:ins>
          <w:r>
            <w:rPr>
              <w:noProof/>
              <w:webHidden/>
            </w:rPr>
          </w:r>
          <w:r>
            <w:rPr>
              <w:noProof/>
              <w:webHidden/>
            </w:rPr>
            <w:fldChar w:fldCharType="separate"/>
          </w:r>
          <w:ins w:id="170" w:author="Che Frenz" w:date="2017-10-12T16:47:00Z">
            <w:r>
              <w:rPr>
                <w:noProof/>
                <w:webHidden/>
              </w:rPr>
              <w:t>21</w:t>
            </w:r>
            <w:r>
              <w:rPr>
                <w:noProof/>
                <w:webHidden/>
              </w:rPr>
              <w:fldChar w:fldCharType="end"/>
            </w:r>
            <w:r w:rsidRPr="00373E97">
              <w:rPr>
                <w:rStyle w:val="Hyperlink"/>
                <w:noProof/>
              </w:rPr>
              <w:fldChar w:fldCharType="end"/>
            </w:r>
          </w:ins>
        </w:p>
        <w:p w14:paraId="2D14F207" w14:textId="77777777" w:rsidR="002F3042" w:rsidRDefault="002F3042">
          <w:pPr>
            <w:pStyle w:val="TOC3"/>
            <w:tabs>
              <w:tab w:val="right" w:leader="dot" w:pos="10790"/>
            </w:tabs>
            <w:rPr>
              <w:ins w:id="171" w:author="Che Frenz" w:date="2017-10-12T16:47:00Z"/>
              <w:rFonts w:eastAsiaTheme="minorEastAsia"/>
              <w:noProof/>
            </w:rPr>
          </w:pPr>
          <w:ins w:id="17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"_Toc495590233"</w:instrText>
            </w:r>
            <w:r w:rsidRPr="00373E97">
              <w:rPr>
                <w:rStyle w:val="Hyperlink"/>
                <w:noProof/>
              </w:rPr>
              <w:instrText xml:space="preserve"> </w:instrText>
            </w:r>
            <w:r w:rsidRPr="00373E97">
              <w:rPr>
                <w:rStyle w:val="Hyperlink"/>
                <w:noProof/>
              </w:rPr>
              <w:fldChar w:fldCharType="separate"/>
            </w:r>
            <w:r w:rsidRPr="00373E97">
              <w:rPr>
                <w:rStyle w:val="Hyperlink"/>
                <w:noProof/>
              </w:rPr>
              <w:t>Earnings Ratio Field Mappings</w:t>
            </w:r>
            <w:r>
              <w:rPr>
                <w:noProof/>
                <w:webHidden/>
              </w:rPr>
              <w:tab/>
            </w:r>
            <w:r>
              <w:rPr>
                <w:noProof/>
                <w:webHidden/>
              </w:rPr>
              <w:fldChar w:fldCharType="begin"/>
            </w:r>
            <w:r>
              <w:rPr>
                <w:noProof/>
                <w:webHidden/>
              </w:rPr>
              <w:instrText xml:space="preserve"> PAGEREF _Toc495590233 \h </w:instrText>
            </w:r>
          </w:ins>
          <w:r>
            <w:rPr>
              <w:noProof/>
              <w:webHidden/>
            </w:rPr>
          </w:r>
          <w:r>
            <w:rPr>
              <w:noProof/>
              <w:webHidden/>
            </w:rPr>
            <w:fldChar w:fldCharType="separate"/>
          </w:r>
          <w:ins w:id="173" w:author="Che Frenz" w:date="2017-10-12T16:47:00Z">
            <w:r>
              <w:rPr>
                <w:noProof/>
                <w:webHidden/>
              </w:rPr>
              <w:t>26</w:t>
            </w:r>
            <w:r>
              <w:rPr>
                <w:noProof/>
                <w:webHidden/>
              </w:rPr>
              <w:fldChar w:fldCharType="end"/>
            </w:r>
            <w:r w:rsidRPr="00373E97">
              <w:rPr>
                <w:rStyle w:val="Hyperlink"/>
                <w:noProof/>
              </w:rPr>
              <w:fldChar w:fldCharType="end"/>
            </w:r>
          </w:ins>
        </w:p>
        <w:p w14:paraId="1795BC61" w14:textId="77777777" w:rsidR="002F3042" w:rsidRDefault="002F3042">
          <w:pPr>
            <w:pStyle w:val="TOC1"/>
            <w:tabs>
              <w:tab w:val="right" w:leader="dot" w:pos="10790"/>
            </w:tabs>
            <w:rPr>
              <w:ins w:id="174" w:author="Che Frenz" w:date="2017-10-12T16:47:00Z"/>
              <w:rFonts w:eastAsiaTheme="minorEastAsia"/>
              <w:noProof/>
            </w:rPr>
          </w:pPr>
          <w:ins w:id="175"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"_Toc495590234"</w:instrText>
            </w:r>
            <w:r w:rsidRPr="00373E97">
              <w:rPr>
                <w:rStyle w:val="Hyperlink"/>
                <w:noProof/>
              </w:rPr>
              <w:instrText xml:space="preserve"> </w:instrText>
            </w:r>
            <w:r w:rsidRPr="00373E97">
              <w:rPr>
                <w:rStyle w:val="Hyperlink"/>
                <w:noProof/>
              </w:rPr>
              <w:fldChar w:fldCharType="separate"/>
            </w:r>
            <w:r w:rsidRPr="00373E97">
              <w:rPr>
                <w:rStyle w:val="Hyperlink"/>
                <w:noProof/>
              </w:rPr>
              <w:t>Equity</w:t>
            </w:r>
            <w:r>
              <w:rPr>
                <w:noProof/>
                <w:webHidden/>
              </w:rPr>
              <w:tab/>
            </w:r>
            <w:r>
              <w:rPr>
                <w:noProof/>
                <w:webHidden/>
              </w:rPr>
              <w:fldChar w:fldCharType="begin"/>
            </w:r>
            <w:r>
              <w:rPr>
                <w:noProof/>
                <w:webHidden/>
              </w:rPr>
              <w:instrText xml:space="preserve"> PAGEREF _Toc495590234 \h </w:instrText>
            </w:r>
          </w:ins>
          <w:r>
            <w:rPr>
              <w:noProof/>
              <w:webHidden/>
            </w:rPr>
          </w:r>
          <w:r>
            <w:rPr>
              <w:noProof/>
              <w:webHidden/>
            </w:rPr>
            <w:fldChar w:fldCharType="separate"/>
          </w:r>
          <w:ins w:id="176" w:author="Che Frenz" w:date="2017-10-12T16:47:00Z">
            <w:r>
              <w:rPr>
                <w:noProof/>
                <w:webHidden/>
              </w:rPr>
              <w:t>26</w:t>
            </w:r>
            <w:r>
              <w:rPr>
                <w:noProof/>
                <w:webHidden/>
              </w:rPr>
              <w:fldChar w:fldCharType="end"/>
            </w:r>
            <w:r w:rsidRPr="00373E97">
              <w:rPr>
                <w:rStyle w:val="Hyperlink"/>
                <w:noProof/>
              </w:rPr>
              <w:fldChar w:fldCharType="end"/>
            </w:r>
          </w:ins>
        </w:p>
        <w:p w14:paraId="666893CD" w14:textId="77777777" w:rsidR="002F3042" w:rsidRDefault="002F3042">
          <w:pPr>
            <w:pStyle w:val="TOC2"/>
            <w:tabs>
              <w:tab w:val="right" w:leader="dot" w:pos="10790"/>
            </w:tabs>
            <w:rPr>
              <w:ins w:id="177" w:author="Che Frenz" w:date="2017-10-12T16:47:00Z"/>
              <w:rFonts w:eastAsiaTheme="minorEastAsia"/>
              <w:noProof/>
            </w:rPr>
          </w:pPr>
          <w:ins w:id="178"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"_Toc495590235"</w:instrText>
            </w:r>
            <w:r w:rsidRPr="00373E97">
              <w:rPr>
                <w:rStyle w:val="Hyperlink"/>
                <w:noProof/>
              </w:rPr>
              <w:instrText xml:space="preserve"> </w:instrText>
            </w:r>
            <w:r w:rsidRPr="00373E97">
              <w:rPr>
                <w:rStyle w:val="Hyperlink"/>
                <w:noProof/>
              </w:rPr>
              <w:fldChar w:fldCharType="separate"/>
            </w:r>
            <w:r w:rsidRPr="00373E97">
              <w:rPr>
                <w:rStyle w:val="Hyperlink"/>
                <w:noProof/>
              </w:rPr>
              <w:t>General Equity</w:t>
            </w:r>
            <w:r>
              <w:rPr>
                <w:noProof/>
                <w:webHidden/>
              </w:rPr>
              <w:tab/>
            </w:r>
            <w:r>
              <w:rPr>
                <w:noProof/>
                <w:webHidden/>
              </w:rPr>
              <w:fldChar w:fldCharType="begin"/>
            </w:r>
            <w:r>
              <w:rPr>
                <w:noProof/>
                <w:webHidden/>
              </w:rPr>
              <w:instrText xml:space="preserve"> PAGEREF _Toc495590235 \h </w:instrText>
            </w:r>
          </w:ins>
          <w:r>
            <w:rPr>
              <w:noProof/>
              <w:webHidden/>
            </w:rPr>
          </w:r>
          <w:r>
            <w:rPr>
              <w:noProof/>
              <w:webHidden/>
            </w:rPr>
            <w:fldChar w:fldCharType="separate"/>
          </w:r>
          <w:ins w:id="179" w:author="Che Frenz" w:date="2017-10-12T16:47:00Z">
            <w:r>
              <w:rPr>
                <w:noProof/>
                <w:webHidden/>
              </w:rPr>
              <w:t>26</w:t>
            </w:r>
            <w:r>
              <w:rPr>
                <w:noProof/>
                <w:webHidden/>
              </w:rPr>
              <w:fldChar w:fldCharType="end"/>
            </w:r>
            <w:r w:rsidRPr="00373E97">
              <w:rPr>
                <w:rStyle w:val="Hyperlink"/>
                <w:noProof/>
              </w:rPr>
              <w:fldChar w:fldCharType="end"/>
            </w:r>
          </w:ins>
        </w:p>
        <w:p w14:paraId="54FB1303" w14:textId="77777777" w:rsidR="002F3042" w:rsidRDefault="002F3042">
          <w:pPr>
            <w:pStyle w:val="TOC3"/>
            <w:tabs>
              <w:tab w:val="right" w:leader="dot" w:pos="10790"/>
            </w:tabs>
            <w:rPr>
              <w:ins w:id="180" w:author="Che Frenz" w:date="2017-10-12T16:47:00Z"/>
              <w:rFonts w:eastAsiaTheme="minorEastAsia"/>
              <w:noProof/>
            </w:rPr>
          </w:pPr>
          <w:ins w:id="181"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"_Toc495590236"</w:instrText>
            </w:r>
            <w:r w:rsidRPr="00373E97">
              <w:rPr>
                <w:rStyle w:val="Hyperlink"/>
                <w:noProof/>
              </w:rPr>
              <w:instrText xml:space="preserve"> </w:instrText>
            </w:r>
            <w:r w:rsidRPr="00373E97">
              <w:rPr>
                <w:rStyle w:val="Hyperlink"/>
                <w:noProof/>
              </w:rPr>
              <w:fldChar w:fldCharType="separate"/>
            </w:r>
            <w:r w:rsidRPr="00373E97">
              <w:rPr>
                <w:rStyle w:val="Hyperlink"/>
                <w:noProof/>
              </w:rPr>
              <w:t>General Equity Field Mapping</w:t>
            </w:r>
            <w:r>
              <w:rPr>
                <w:noProof/>
                <w:webHidden/>
              </w:rPr>
              <w:tab/>
            </w:r>
            <w:r>
              <w:rPr>
                <w:noProof/>
                <w:webHidden/>
              </w:rPr>
              <w:fldChar w:fldCharType="begin"/>
            </w:r>
            <w:r>
              <w:rPr>
                <w:noProof/>
                <w:webHidden/>
              </w:rPr>
              <w:instrText xml:space="preserve"> PAGEREF _Toc495590236 \h </w:instrText>
            </w:r>
          </w:ins>
          <w:r>
            <w:rPr>
              <w:noProof/>
              <w:webHidden/>
            </w:rPr>
          </w:r>
          <w:r>
            <w:rPr>
              <w:noProof/>
              <w:webHidden/>
            </w:rPr>
            <w:fldChar w:fldCharType="separate"/>
          </w:r>
          <w:ins w:id="182" w:author="Che Frenz" w:date="2017-10-12T16:47:00Z">
            <w:r>
              <w:rPr>
                <w:noProof/>
                <w:webHidden/>
              </w:rPr>
              <w:t>26</w:t>
            </w:r>
            <w:r>
              <w:rPr>
                <w:noProof/>
                <w:webHidden/>
              </w:rPr>
              <w:fldChar w:fldCharType="end"/>
            </w:r>
            <w:r w:rsidRPr="00373E97">
              <w:rPr>
                <w:rStyle w:val="Hyperlink"/>
                <w:noProof/>
              </w:rPr>
              <w:fldChar w:fldCharType="end"/>
            </w:r>
          </w:ins>
        </w:p>
        <w:p w14:paraId="3F153760" w14:textId="77777777" w:rsidR="002F3042" w:rsidRDefault="002F3042">
          <w:pPr>
            <w:pStyle w:val="TOC2"/>
            <w:tabs>
              <w:tab w:val="right" w:leader="dot" w:pos="10790"/>
            </w:tabs>
            <w:rPr>
              <w:ins w:id="183" w:author="Che Frenz" w:date="2017-10-12T16:47:00Z"/>
              <w:rFonts w:eastAsiaTheme="minorEastAsia"/>
              <w:noProof/>
            </w:rPr>
          </w:pPr>
          <w:ins w:id="18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"_Toc495590237"</w:instrText>
            </w:r>
            <w:r w:rsidRPr="00373E97">
              <w:rPr>
                <w:rStyle w:val="Hyperlink"/>
                <w:noProof/>
              </w:rPr>
              <w:instrText xml:space="preserve"> </w:instrText>
            </w:r>
            <w:r w:rsidRPr="00373E97">
              <w:rPr>
                <w:rStyle w:val="Hyperlink"/>
                <w:noProof/>
              </w:rPr>
              <w:fldChar w:fldCharType="separate"/>
            </w:r>
            <w:r w:rsidRPr="00373E97">
              <w:rPr>
                <w:rStyle w:val="Hyperlink"/>
                <w:noProof/>
                <w:highlight w:val="yellow"/>
              </w:rPr>
              <w:t>Member Capital Securities (MCS)</w:t>
            </w:r>
            <w:r>
              <w:rPr>
                <w:noProof/>
                <w:webHidden/>
              </w:rPr>
              <w:tab/>
            </w:r>
            <w:r>
              <w:rPr>
                <w:noProof/>
                <w:webHidden/>
              </w:rPr>
              <w:fldChar w:fldCharType="begin"/>
            </w:r>
            <w:r>
              <w:rPr>
                <w:noProof/>
                <w:webHidden/>
              </w:rPr>
              <w:instrText xml:space="preserve"> PAGEREF _Toc495590237 \h </w:instrText>
            </w:r>
          </w:ins>
          <w:r>
            <w:rPr>
              <w:noProof/>
              <w:webHidden/>
            </w:rPr>
          </w:r>
          <w:r>
            <w:rPr>
              <w:noProof/>
              <w:webHidden/>
            </w:rPr>
            <w:fldChar w:fldCharType="separate"/>
          </w:r>
          <w:ins w:id="185" w:author="Che Frenz" w:date="2017-10-12T16:47:00Z">
            <w:r>
              <w:rPr>
                <w:noProof/>
                <w:webHidden/>
              </w:rPr>
              <w:t>27</w:t>
            </w:r>
            <w:r>
              <w:rPr>
                <w:noProof/>
                <w:webHidden/>
              </w:rPr>
              <w:fldChar w:fldCharType="end"/>
            </w:r>
            <w:r w:rsidRPr="00373E97">
              <w:rPr>
                <w:rStyle w:val="Hyperlink"/>
                <w:noProof/>
              </w:rPr>
              <w:fldChar w:fldCharType="end"/>
            </w:r>
          </w:ins>
        </w:p>
        <w:p w14:paraId="2BFA3D2F" w14:textId="77777777" w:rsidR="002F3042" w:rsidRDefault="002F3042">
          <w:pPr>
            <w:pStyle w:val="TOC3"/>
            <w:tabs>
              <w:tab w:val="right" w:leader="dot" w:pos="10790"/>
            </w:tabs>
            <w:rPr>
              <w:ins w:id="186" w:author="Che Frenz" w:date="2017-10-12T16:47:00Z"/>
              <w:rFonts w:eastAsiaTheme="minorEastAsia"/>
              <w:noProof/>
            </w:rPr>
          </w:pPr>
          <w:ins w:id="187" w:author="Che Frenz" w:date="2017-10-12T16:47:00Z">
            <w:r w:rsidRPr="00373E97">
              <w:rPr>
                <w:rStyle w:val="Hyperlink"/>
                <w:noProof/>
              </w:rPr>
              <w:lastRenderedPageBreak/>
              <w:fldChar w:fldCharType="begin"/>
            </w:r>
            <w:r w:rsidRPr="00373E97">
              <w:rPr>
                <w:rStyle w:val="Hyperlink"/>
                <w:noProof/>
              </w:rPr>
              <w:instrText xml:space="preserve"> </w:instrText>
            </w:r>
            <w:r>
              <w:rPr>
                <w:noProof/>
              </w:rPr>
              <w:instrText>HYPERLINK \l "_Toc495590238"</w:instrText>
            </w:r>
            <w:r w:rsidRPr="00373E97">
              <w:rPr>
                <w:rStyle w:val="Hyperlink"/>
                <w:noProof/>
              </w:rPr>
              <w:instrText xml:space="preserve"> </w:instrText>
            </w:r>
            <w:r w:rsidRPr="00373E97">
              <w:rPr>
                <w:rStyle w:val="Hyperlink"/>
                <w:noProof/>
              </w:rPr>
              <w:fldChar w:fldCharType="separate"/>
            </w:r>
            <w:r w:rsidRPr="00373E97">
              <w:rPr>
                <w:rStyle w:val="Hyperlink"/>
                <w:noProof/>
              </w:rPr>
              <w:t>MCS Field Mappings</w:t>
            </w:r>
            <w:r>
              <w:rPr>
                <w:noProof/>
                <w:webHidden/>
              </w:rPr>
              <w:tab/>
            </w:r>
            <w:r>
              <w:rPr>
                <w:noProof/>
                <w:webHidden/>
              </w:rPr>
              <w:fldChar w:fldCharType="begin"/>
            </w:r>
            <w:r>
              <w:rPr>
                <w:noProof/>
                <w:webHidden/>
              </w:rPr>
              <w:instrText xml:space="preserve"> PAGEREF _Toc495590238 \h </w:instrText>
            </w:r>
          </w:ins>
          <w:r>
            <w:rPr>
              <w:noProof/>
              <w:webHidden/>
            </w:rPr>
          </w:r>
          <w:r>
            <w:rPr>
              <w:noProof/>
              <w:webHidden/>
            </w:rPr>
            <w:fldChar w:fldCharType="separate"/>
          </w:r>
          <w:ins w:id="188" w:author="Che Frenz" w:date="2017-10-12T16:47:00Z">
            <w:r>
              <w:rPr>
                <w:noProof/>
                <w:webHidden/>
              </w:rPr>
              <w:t>27</w:t>
            </w:r>
            <w:r>
              <w:rPr>
                <w:noProof/>
                <w:webHidden/>
              </w:rPr>
              <w:fldChar w:fldCharType="end"/>
            </w:r>
            <w:r w:rsidRPr="00373E97">
              <w:rPr>
                <w:rStyle w:val="Hyperlink"/>
                <w:noProof/>
              </w:rPr>
              <w:fldChar w:fldCharType="end"/>
            </w:r>
          </w:ins>
        </w:p>
        <w:p w14:paraId="3A0A0FB6" w14:textId="77777777" w:rsidR="002F3042" w:rsidRDefault="002F3042">
          <w:pPr>
            <w:pStyle w:val="TOC2"/>
            <w:tabs>
              <w:tab w:val="right" w:leader="dot" w:pos="10790"/>
            </w:tabs>
            <w:rPr>
              <w:ins w:id="189" w:author="Che Frenz" w:date="2017-10-12T16:47:00Z"/>
              <w:rFonts w:eastAsiaTheme="minorEastAsia"/>
              <w:noProof/>
            </w:rPr>
          </w:pPr>
          <w:ins w:id="19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"_Toc495590239"</w:instrText>
            </w:r>
            <w:r w:rsidRPr="00373E97">
              <w:rPr>
                <w:rStyle w:val="Hyperlink"/>
                <w:noProof/>
              </w:rPr>
              <w:instrText xml:space="preserve"> </w:instrText>
            </w:r>
            <w:r w:rsidRPr="00373E97">
              <w:rPr>
                <w:rStyle w:val="Hyperlink"/>
                <w:noProof/>
              </w:rPr>
              <w:fldChar w:fldCharType="separate"/>
            </w:r>
            <w:r w:rsidRPr="00373E97">
              <w:rPr>
                <w:rStyle w:val="Hyperlink"/>
                <w:noProof/>
              </w:rPr>
              <w:t>Subscription Certificates (SCS)</w:t>
            </w:r>
            <w:r>
              <w:rPr>
                <w:noProof/>
                <w:webHidden/>
              </w:rPr>
              <w:tab/>
            </w:r>
            <w:r>
              <w:rPr>
                <w:noProof/>
                <w:webHidden/>
              </w:rPr>
              <w:fldChar w:fldCharType="begin"/>
            </w:r>
            <w:r>
              <w:rPr>
                <w:noProof/>
                <w:webHidden/>
              </w:rPr>
              <w:instrText xml:space="preserve"> PAGEREF _Toc495590239 \h </w:instrText>
            </w:r>
          </w:ins>
          <w:r>
            <w:rPr>
              <w:noProof/>
              <w:webHidden/>
            </w:rPr>
          </w:r>
          <w:r>
            <w:rPr>
              <w:noProof/>
              <w:webHidden/>
            </w:rPr>
            <w:fldChar w:fldCharType="separate"/>
          </w:r>
          <w:ins w:id="191" w:author="Che Frenz" w:date="2017-10-12T16:47:00Z">
            <w:r>
              <w:rPr>
                <w:noProof/>
                <w:webHidden/>
              </w:rPr>
              <w:t>27</w:t>
            </w:r>
            <w:r>
              <w:rPr>
                <w:noProof/>
                <w:webHidden/>
              </w:rPr>
              <w:fldChar w:fldCharType="end"/>
            </w:r>
            <w:r w:rsidRPr="00373E97">
              <w:rPr>
                <w:rStyle w:val="Hyperlink"/>
                <w:noProof/>
              </w:rPr>
              <w:fldChar w:fldCharType="end"/>
            </w:r>
          </w:ins>
        </w:p>
        <w:p w14:paraId="2F099894" w14:textId="77777777" w:rsidR="002F3042" w:rsidRDefault="002F3042">
          <w:pPr>
            <w:pStyle w:val="TOC3"/>
            <w:tabs>
              <w:tab w:val="right" w:leader="dot" w:pos="10790"/>
            </w:tabs>
            <w:rPr>
              <w:ins w:id="192" w:author="Che Frenz" w:date="2017-10-12T16:47:00Z"/>
              <w:rFonts w:eastAsiaTheme="minorEastAsia"/>
              <w:noProof/>
            </w:rPr>
          </w:pPr>
          <w:ins w:id="19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"_Toc495590240"</w:instrText>
            </w:r>
            <w:r w:rsidRPr="00373E97">
              <w:rPr>
                <w:rStyle w:val="Hyperlink"/>
                <w:noProof/>
              </w:rPr>
              <w:instrText xml:space="preserve"> </w:instrText>
            </w:r>
            <w:r w:rsidRPr="00373E97">
              <w:rPr>
                <w:rStyle w:val="Hyperlink"/>
                <w:noProof/>
              </w:rPr>
              <w:fldChar w:fldCharType="separate"/>
            </w:r>
            <w:r w:rsidRPr="00373E97">
              <w:rPr>
                <w:rStyle w:val="Hyperlink"/>
                <w:noProof/>
              </w:rPr>
              <w:t>SCS Field Mappings</w:t>
            </w:r>
            <w:r>
              <w:rPr>
                <w:noProof/>
                <w:webHidden/>
              </w:rPr>
              <w:tab/>
            </w:r>
            <w:r>
              <w:rPr>
                <w:noProof/>
                <w:webHidden/>
              </w:rPr>
              <w:fldChar w:fldCharType="begin"/>
            </w:r>
            <w:r>
              <w:rPr>
                <w:noProof/>
                <w:webHidden/>
              </w:rPr>
              <w:instrText xml:space="preserve"> PAGEREF _Toc495590240 \h </w:instrText>
            </w:r>
          </w:ins>
          <w:r>
            <w:rPr>
              <w:noProof/>
              <w:webHidden/>
            </w:rPr>
          </w:r>
          <w:r>
            <w:rPr>
              <w:noProof/>
              <w:webHidden/>
            </w:rPr>
            <w:fldChar w:fldCharType="separate"/>
          </w:r>
          <w:ins w:id="194" w:author="Che Frenz" w:date="2017-10-12T16:47:00Z">
            <w:r>
              <w:rPr>
                <w:noProof/>
                <w:webHidden/>
              </w:rPr>
              <w:t>27</w:t>
            </w:r>
            <w:r>
              <w:rPr>
                <w:noProof/>
                <w:webHidden/>
              </w:rPr>
              <w:fldChar w:fldCharType="end"/>
            </w:r>
            <w:r w:rsidRPr="00373E97">
              <w:rPr>
                <w:rStyle w:val="Hyperlink"/>
                <w:noProof/>
              </w:rPr>
              <w:fldChar w:fldCharType="end"/>
            </w:r>
          </w:ins>
        </w:p>
        <w:p w14:paraId="1E2F28FB" w14:textId="77777777" w:rsidR="002F3042" w:rsidRDefault="002F3042">
          <w:pPr>
            <w:pStyle w:val="TOC2"/>
            <w:tabs>
              <w:tab w:val="right" w:leader="dot" w:pos="10790"/>
            </w:tabs>
            <w:rPr>
              <w:ins w:id="195" w:author="Che Frenz" w:date="2017-10-12T16:47:00Z"/>
              <w:rFonts w:eastAsiaTheme="minorEastAsia"/>
              <w:noProof/>
            </w:rPr>
          </w:pPr>
          <w:ins w:id="19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"_Toc495590241"</w:instrText>
            </w:r>
            <w:r w:rsidRPr="00373E97">
              <w:rPr>
                <w:rStyle w:val="Hyperlink"/>
                <w:noProof/>
              </w:rPr>
              <w:instrText xml:space="preserve"> </w:instrText>
            </w:r>
            <w:r w:rsidRPr="00373E97">
              <w:rPr>
                <w:rStyle w:val="Hyperlink"/>
                <w:noProof/>
              </w:rPr>
              <w:fldChar w:fldCharType="separate"/>
            </w:r>
            <w:r w:rsidRPr="00373E97">
              <w:rPr>
                <w:rStyle w:val="Hyperlink"/>
                <w:noProof/>
              </w:rPr>
              <w:t>Loan Certificates (LTC)</w:t>
            </w:r>
            <w:r>
              <w:rPr>
                <w:noProof/>
                <w:webHidden/>
              </w:rPr>
              <w:tab/>
            </w:r>
            <w:r>
              <w:rPr>
                <w:noProof/>
                <w:webHidden/>
              </w:rPr>
              <w:fldChar w:fldCharType="begin"/>
            </w:r>
            <w:r>
              <w:rPr>
                <w:noProof/>
                <w:webHidden/>
              </w:rPr>
              <w:instrText xml:space="preserve"> PAGEREF _Toc495590241 \h </w:instrText>
            </w:r>
          </w:ins>
          <w:r>
            <w:rPr>
              <w:noProof/>
              <w:webHidden/>
            </w:rPr>
          </w:r>
          <w:r>
            <w:rPr>
              <w:noProof/>
              <w:webHidden/>
            </w:rPr>
            <w:fldChar w:fldCharType="separate"/>
          </w:r>
          <w:ins w:id="197" w:author="Che Frenz" w:date="2017-10-12T16:47:00Z">
            <w:r>
              <w:rPr>
                <w:noProof/>
                <w:webHidden/>
              </w:rPr>
              <w:t>27</w:t>
            </w:r>
            <w:r>
              <w:rPr>
                <w:noProof/>
                <w:webHidden/>
              </w:rPr>
              <w:fldChar w:fldCharType="end"/>
            </w:r>
            <w:r w:rsidRPr="00373E97">
              <w:rPr>
                <w:rStyle w:val="Hyperlink"/>
                <w:noProof/>
              </w:rPr>
              <w:fldChar w:fldCharType="end"/>
            </w:r>
          </w:ins>
        </w:p>
        <w:p w14:paraId="1243D60A" w14:textId="77777777" w:rsidR="002F3042" w:rsidRDefault="002F3042">
          <w:pPr>
            <w:pStyle w:val="TOC3"/>
            <w:tabs>
              <w:tab w:val="right" w:leader="dot" w:pos="10790"/>
            </w:tabs>
            <w:rPr>
              <w:ins w:id="198" w:author="Che Frenz" w:date="2017-10-12T16:47:00Z"/>
              <w:rFonts w:eastAsiaTheme="minorEastAsia"/>
              <w:noProof/>
            </w:rPr>
          </w:pPr>
          <w:ins w:id="19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"_Toc495590242"</w:instrText>
            </w:r>
            <w:r w:rsidRPr="00373E97">
              <w:rPr>
                <w:rStyle w:val="Hyperlink"/>
                <w:noProof/>
              </w:rPr>
              <w:instrText xml:space="preserve"> </w:instrText>
            </w:r>
            <w:r w:rsidRPr="00373E97">
              <w:rPr>
                <w:rStyle w:val="Hyperlink"/>
                <w:noProof/>
              </w:rPr>
              <w:fldChar w:fldCharType="separate"/>
            </w:r>
            <w:r w:rsidRPr="00373E97">
              <w:rPr>
                <w:rStyle w:val="Hyperlink"/>
                <w:noProof/>
              </w:rPr>
              <w:t>LTC Field Mapping</w:t>
            </w:r>
            <w:r>
              <w:rPr>
                <w:noProof/>
                <w:webHidden/>
              </w:rPr>
              <w:tab/>
            </w:r>
            <w:r>
              <w:rPr>
                <w:noProof/>
                <w:webHidden/>
              </w:rPr>
              <w:fldChar w:fldCharType="begin"/>
            </w:r>
            <w:r>
              <w:rPr>
                <w:noProof/>
                <w:webHidden/>
              </w:rPr>
              <w:instrText xml:space="preserve"> PAGEREF _Toc495590242 \h </w:instrText>
            </w:r>
          </w:ins>
          <w:r>
            <w:rPr>
              <w:noProof/>
              <w:webHidden/>
            </w:rPr>
          </w:r>
          <w:r>
            <w:rPr>
              <w:noProof/>
              <w:webHidden/>
            </w:rPr>
            <w:fldChar w:fldCharType="separate"/>
          </w:r>
          <w:ins w:id="200" w:author="Che Frenz" w:date="2017-10-12T16:47:00Z">
            <w:r>
              <w:rPr>
                <w:noProof/>
                <w:webHidden/>
              </w:rPr>
              <w:t>28</w:t>
            </w:r>
            <w:r>
              <w:rPr>
                <w:noProof/>
                <w:webHidden/>
              </w:rPr>
              <w:fldChar w:fldCharType="end"/>
            </w:r>
            <w:r w:rsidRPr="00373E97">
              <w:rPr>
                <w:rStyle w:val="Hyperlink"/>
                <w:noProof/>
              </w:rPr>
              <w:fldChar w:fldCharType="end"/>
            </w:r>
          </w:ins>
        </w:p>
        <w:p w14:paraId="4F770198" w14:textId="77777777" w:rsidR="002F3042" w:rsidRDefault="002F3042">
          <w:pPr>
            <w:pStyle w:val="TOC2"/>
            <w:tabs>
              <w:tab w:val="right" w:leader="dot" w:pos="10790"/>
            </w:tabs>
            <w:rPr>
              <w:ins w:id="201" w:author="Che Frenz" w:date="2017-10-12T16:47:00Z"/>
              <w:rFonts w:eastAsiaTheme="minorEastAsia"/>
              <w:noProof/>
            </w:rPr>
          </w:pPr>
          <w:ins w:id="20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"_Toc495590243"</w:instrText>
            </w:r>
            <w:r w:rsidRPr="00373E97">
              <w:rPr>
                <w:rStyle w:val="Hyperlink"/>
                <w:noProof/>
              </w:rPr>
              <w:instrText xml:space="preserve"> </w:instrText>
            </w:r>
            <w:r w:rsidRPr="00373E97">
              <w:rPr>
                <w:rStyle w:val="Hyperlink"/>
                <w:noProof/>
              </w:rPr>
              <w:fldChar w:fldCharType="separate"/>
            </w:r>
            <w:r w:rsidRPr="00373E97">
              <w:rPr>
                <w:rStyle w:val="Hyperlink"/>
                <w:noProof/>
                <w:highlight w:val="yellow"/>
              </w:rPr>
              <w:t>Guarantee Certificates</w:t>
            </w:r>
            <w:r>
              <w:rPr>
                <w:noProof/>
                <w:webHidden/>
              </w:rPr>
              <w:tab/>
            </w:r>
            <w:r>
              <w:rPr>
                <w:noProof/>
                <w:webHidden/>
              </w:rPr>
              <w:fldChar w:fldCharType="begin"/>
            </w:r>
            <w:r>
              <w:rPr>
                <w:noProof/>
                <w:webHidden/>
              </w:rPr>
              <w:instrText xml:space="preserve"> PAGEREF _Toc495590243 \h </w:instrText>
            </w:r>
          </w:ins>
          <w:r>
            <w:rPr>
              <w:noProof/>
              <w:webHidden/>
            </w:rPr>
          </w:r>
          <w:r>
            <w:rPr>
              <w:noProof/>
              <w:webHidden/>
            </w:rPr>
            <w:fldChar w:fldCharType="separate"/>
          </w:r>
          <w:ins w:id="203" w:author="Che Frenz" w:date="2017-10-12T16:47:00Z">
            <w:r>
              <w:rPr>
                <w:noProof/>
                <w:webHidden/>
              </w:rPr>
              <w:t>28</w:t>
            </w:r>
            <w:r>
              <w:rPr>
                <w:noProof/>
                <w:webHidden/>
              </w:rPr>
              <w:fldChar w:fldCharType="end"/>
            </w:r>
            <w:r w:rsidRPr="00373E97">
              <w:rPr>
                <w:rStyle w:val="Hyperlink"/>
                <w:noProof/>
              </w:rPr>
              <w:fldChar w:fldCharType="end"/>
            </w:r>
          </w:ins>
        </w:p>
        <w:p w14:paraId="2384F465" w14:textId="77777777" w:rsidR="002F3042" w:rsidRDefault="002F3042">
          <w:pPr>
            <w:pStyle w:val="TOC3"/>
            <w:tabs>
              <w:tab w:val="right" w:leader="dot" w:pos="10790"/>
            </w:tabs>
            <w:rPr>
              <w:ins w:id="204" w:author="Che Frenz" w:date="2017-10-12T16:47:00Z"/>
              <w:rFonts w:eastAsiaTheme="minorEastAsia"/>
              <w:noProof/>
            </w:rPr>
          </w:pPr>
          <w:ins w:id="205"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"_Toc495590244"</w:instrText>
            </w:r>
            <w:r w:rsidRPr="00373E97">
              <w:rPr>
                <w:rStyle w:val="Hyperlink"/>
                <w:noProof/>
              </w:rPr>
              <w:instrText xml:space="preserve"> </w:instrText>
            </w:r>
            <w:r w:rsidRPr="00373E97">
              <w:rPr>
                <w:rStyle w:val="Hyperlink"/>
                <w:noProof/>
              </w:rPr>
              <w:fldChar w:fldCharType="separate"/>
            </w:r>
            <w:r w:rsidRPr="00373E97">
              <w:rPr>
                <w:rStyle w:val="Hyperlink"/>
                <w:noProof/>
              </w:rPr>
              <w:t>Guarantee Certs Field Mapping</w:t>
            </w:r>
            <w:r>
              <w:rPr>
                <w:noProof/>
                <w:webHidden/>
              </w:rPr>
              <w:tab/>
            </w:r>
            <w:r>
              <w:rPr>
                <w:noProof/>
                <w:webHidden/>
              </w:rPr>
              <w:fldChar w:fldCharType="begin"/>
            </w:r>
            <w:r>
              <w:rPr>
                <w:noProof/>
                <w:webHidden/>
              </w:rPr>
              <w:instrText xml:space="preserve"> PAGEREF _Toc495590244 \h </w:instrText>
            </w:r>
          </w:ins>
          <w:r>
            <w:rPr>
              <w:noProof/>
              <w:webHidden/>
            </w:rPr>
          </w:r>
          <w:r>
            <w:rPr>
              <w:noProof/>
              <w:webHidden/>
            </w:rPr>
            <w:fldChar w:fldCharType="separate"/>
          </w:r>
          <w:ins w:id="206" w:author="Che Frenz" w:date="2017-10-12T16:47:00Z">
            <w:r>
              <w:rPr>
                <w:noProof/>
                <w:webHidden/>
              </w:rPr>
              <w:t>28</w:t>
            </w:r>
            <w:r>
              <w:rPr>
                <w:noProof/>
                <w:webHidden/>
              </w:rPr>
              <w:fldChar w:fldCharType="end"/>
            </w:r>
            <w:r w:rsidRPr="00373E97">
              <w:rPr>
                <w:rStyle w:val="Hyperlink"/>
                <w:noProof/>
              </w:rPr>
              <w:fldChar w:fldCharType="end"/>
            </w:r>
          </w:ins>
        </w:p>
        <w:p w14:paraId="3EA087CE" w14:textId="77777777" w:rsidR="002F3042" w:rsidRDefault="002F3042">
          <w:pPr>
            <w:pStyle w:val="TOC1"/>
            <w:tabs>
              <w:tab w:val="right" w:leader="dot" w:pos="10790"/>
            </w:tabs>
            <w:rPr>
              <w:ins w:id="207" w:author="Che Frenz" w:date="2017-10-12T16:47:00Z"/>
              <w:rFonts w:eastAsiaTheme="minorEastAsia"/>
              <w:noProof/>
            </w:rPr>
          </w:pPr>
          <w:ins w:id="208"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"_Toc495590245"</w:instrText>
            </w:r>
            <w:r w:rsidRPr="00373E97">
              <w:rPr>
                <w:rStyle w:val="Hyperlink"/>
                <w:noProof/>
              </w:rPr>
              <w:instrText xml:space="preserve"> </w:instrText>
            </w:r>
            <w:r w:rsidRPr="00373E97">
              <w:rPr>
                <w:rStyle w:val="Hyperlink"/>
                <w:noProof/>
              </w:rPr>
              <w:fldChar w:fldCharType="separate"/>
            </w:r>
            <w:r w:rsidRPr="00373E97">
              <w:rPr>
                <w:rStyle w:val="Hyperlink"/>
                <w:noProof/>
                <w:highlight w:val="yellow"/>
              </w:rPr>
              <w:t>Patronage Capital (PatCap)</w:t>
            </w:r>
            <w:r>
              <w:rPr>
                <w:noProof/>
                <w:webHidden/>
              </w:rPr>
              <w:tab/>
            </w:r>
            <w:r>
              <w:rPr>
                <w:noProof/>
                <w:webHidden/>
              </w:rPr>
              <w:fldChar w:fldCharType="begin"/>
            </w:r>
            <w:r>
              <w:rPr>
                <w:noProof/>
                <w:webHidden/>
              </w:rPr>
              <w:instrText xml:space="preserve"> PAGEREF _Toc495590245 \h </w:instrText>
            </w:r>
          </w:ins>
          <w:r>
            <w:rPr>
              <w:noProof/>
              <w:webHidden/>
            </w:rPr>
          </w:r>
          <w:r>
            <w:rPr>
              <w:noProof/>
              <w:webHidden/>
            </w:rPr>
            <w:fldChar w:fldCharType="separate"/>
          </w:r>
          <w:ins w:id="209" w:author="Che Frenz" w:date="2017-10-12T16:47:00Z">
            <w:r>
              <w:rPr>
                <w:noProof/>
                <w:webHidden/>
              </w:rPr>
              <w:t>28</w:t>
            </w:r>
            <w:r>
              <w:rPr>
                <w:noProof/>
                <w:webHidden/>
              </w:rPr>
              <w:fldChar w:fldCharType="end"/>
            </w:r>
            <w:r w:rsidRPr="00373E97">
              <w:rPr>
                <w:rStyle w:val="Hyperlink"/>
                <w:noProof/>
              </w:rPr>
              <w:fldChar w:fldCharType="end"/>
            </w:r>
          </w:ins>
        </w:p>
        <w:p w14:paraId="2F86BDC2" w14:textId="77777777" w:rsidR="002F3042" w:rsidRDefault="002F3042">
          <w:pPr>
            <w:pStyle w:val="TOC3"/>
            <w:tabs>
              <w:tab w:val="right" w:leader="dot" w:pos="10790"/>
            </w:tabs>
            <w:rPr>
              <w:ins w:id="210" w:author="Che Frenz" w:date="2017-10-12T16:47:00Z"/>
              <w:rFonts w:eastAsiaTheme="minorEastAsia"/>
              <w:noProof/>
            </w:rPr>
          </w:pPr>
          <w:ins w:id="211"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"_Toc495590246"</w:instrText>
            </w:r>
            <w:r w:rsidRPr="00373E97">
              <w:rPr>
                <w:rStyle w:val="Hyperlink"/>
                <w:noProof/>
              </w:rPr>
              <w:instrText xml:space="preserve"> </w:instrText>
            </w:r>
            <w:r w:rsidRPr="00373E97">
              <w:rPr>
                <w:rStyle w:val="Hyperlink"/>
                <w:noProof/>
              </w:rPr>
              <w:fldChar w:fldCharType="separate"/>
            </w:r>
            <w:r w:rsidRPr="00373E97">
              <w:rPr>
                <w:rStyle w:val="Hyperlink"/>
                <w:noProof/>
              </w:rPr>
              <w:t>Pat Cap Field Mappings</w:t>
            </w:r>
            <w:r>
              <w:rPr>
                <w:noProof/>
                <w:webHidden/>
              </w:rPr>
              <w:tab/>
            </w:r>
            <w:r>
              <w:rPr>
                <w:noProof/>
                <w:webHidden/>
              </w:rPr>
              <w:fldChar w:fldCharType="begin"/>
            </w:r>
            <w:r>
              <w:rPr>
                <w:noProof/>
                <w:webHidden/>
              </w:rPr>
              <w:instrText xml:space="preserve"> PAGEREF _Toc495590246 \h </w:instrText>
            </w:r>
          </w:ins>
          <w:r>
            <w:rPr>
              <w:noProof/>
              <w:webHidden/>
            </w:rPr>
          </w:r>
          <w:r>
            <w:rPr>
              <w:noProof/>
              <w:webHidden/>
            </w:rPr>
            <w:fldChar w:fldCharType="separate"/>
          </w:r>
          <w:ins w:id="212" w:author="Che Frenz" w:date="2017-10-12T16:47:00Z">
            <w:r>
              <w:rPr>
                <w:noProof/>
                <w:webHidden/>
              </w:rPr>
              <w:t>29</w:t>
            </w:r>
            <w:r>
              <w:rPr>
                <w:noProof/>
                <w:webHidden/>
              </w:rPr>
              <w:fldChar w:fldCharType="end"/>
            </w:r>
            <w:r w:rsidRPr="00373E97">
              <w:rPr>
                <w:rStyle w:val="Hyperlink"/>
                <w:noProof/>
              </w:rPr>
              <w:fldChar w:fldCharType="end"/>
            </w:r>
          </w:ins>
        </w:p>
        <w:p w14:paraId="5F2A7FBC" w14:textId="77777777" w:rsidR="002F3042" w:rsidRDefault="002F3042">
          <w:pPr>
            <w:pStyle w:val="TOC1"/>
            <w:tabs>
              <w:tab w:val="right" w:leader="dot" w:pos="10790"/>
            </w:tabs>
            <w:rPr>
              <w:ins w:id="213" w:author="Che Frenz" w:date="2017-10-12T16:47:00Z"/>
              <w:rFonts w:eastAsiaTheme="minorEastAsia"/>
              <w:noProof/>
            </w:rPr>
          </w:pPr>
          <w:ins w:id="214"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"_Toc495590247"</w:instrText>
            </w:r>
            <w:r w:rsidRPr="00373E97">
              <w:rPr>
                <w:rStyle w:val="Hyperlink"/>
                <w:noProof/>
              </w:rPr>
              <w:instrText xml:space="preserve"> </w:instrText>
            </w:r>
            <w:r w:rsidRPr="00373E97">
              <w:rPr>
                <w:rStyle w:val="Hyperlink"/>
                <w:noProof/>
              </w:rPr>
              <w:fldChar w:fldCharType="separate"/>
            </w:r>
            <w:r w:rsidRPr="00373E97">
              <w:rPr>
                <w:rStyle w:val="Hyperlink"/>
                <w:noProof/>
              </w:rPr>
              <w:t>Commercial Paper</w:t>
            </w:r>
            <w:r>
              <w:rPr>
                <w:noProof/>
                <w:webHidden/>
              </w:rPr>
              <w:tab/>
            </w:r>
            <w:r>
              <w:rPr>
                <w:noProof/>
                <w:webHidden/>
              </w:rPr>
              <w:fldChar w:fldCharType="begin"/>
            </w:r>
            <w:r>
              <w:rPr>
                <w:noProof/>
                <w:webHidden/>
              </w:rPr>
              <w:instrText xml:space="preserve"> PAGEREF _Toc495590247 \h </w:instrText>
            </w:r>
          </w:ins>
          <w:r>
            <w:rPr>
              <w:noProof/>
              <w:webHidden/>
            </w:rPr>
          </w:r>
          <w:r>
            <w:rPr>
              <w:noProof/>
              <w:webHidden/>
            </w:rPr>
            <w:fldChar w:fldCharType="separate"/>
          </w:r>
          <w:ins w:id="215" w:author="Che Frenz" w:date="2017-10-12T16:47:00Z">
            <w:r>
              <w:rPr>
                <w:noProof/>
                <w:webHidden/>
              </w:rPr>
              <w:t>29</w:t>
            </w:r>
            <w:r>
              <w:rPr>
                <w:noProof/>
                <w:webHidden/>
              </w:rPr>
              <w:fldChar w:fldCharType="end"/>
            </w:r>
            <w:r w:rsidRPr="00373E97">
              <w:rPr>
                <w:rStyle w:val="Hyperlink"/>
                <w:noProof/>
              </w:rPr>
              <w:fldChar w:fldCharType="end"/>
            </w:r>
          </w:ins>
        </w:p>
        <w:p w14:paraId="7C733B57" w14:textId="77777777" w:rsidR="002F3042" w:rsidRDefault="002F3042">
          <w:pPr>
            <w:pStyle w:val="TOC3"/>
            <w:tabs>
              <w:tab w:val="right" w:leader="dot" w:pos="10790"/>
            </w:tabs>
            <w:rPr>
              <w:ins w:id="216" w:author="Che Frenz" w:date="2017-10-12T16:47:00Z"/>
              <w:rFonts w:eastAsiaTheme="minorEastAsia"/>
              <w:noProof/>
            </w:rPr>
          </w:pPr>
          <w:ins w:id="217"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"_Toc495590248"</w:instrText>
            </w:r>
            <w:r w:rsidRPr="00373E97">
              <w:rPr>
                <w:rStyle w:val="Hyperlink"/>
                <w:noProof/>
              </w:rPr>
              <w:instrText xml:space="preserve"> </w:instrText>
            </w:r>
            <w:r w:rsidRPr="00373E97">
              <w:rPr>
                <w:rStyle w:val="Hyperlink"/>
                <w:noProof/>
              </w:rPr>
              <w:fldChar w:fldCharType="separate"/>
            </w:r>
            <w:r w:rsidRPr="00373E97">
              <w:rPr>
                <w:rStyle w:val="Hyperlink"/>
                <w:noProof/>
              </w:rPr>
              <w:t>CP Field Mapping</w:t>
            </w:r>
            <w:r>
              <w:rPr>
                <w:noProof/>
                <w:webHidden/>
              </w:rPr>
              <w:tab/>
            </w:r>
            <w:r>
              <w:rPr>
                <w:noProof/>
                <w:webHidden/>
              </w:rPr>
              <w:fldChar w:fldCharType="begin"/>
            </w:r>
            <w:r>
              <w:rPr>
                <w:noProof/>
                <w:webHidden/>
              </w:rPr>
              <w:instrText xml:space="preserve"> PAGEREF _Toc495590248 \h </w:instrText>
            </w:r>
          </w:ins>
          <w:r>
            <w:rPr>
              <w:noProof/>
              <w:webHidden/>
            </w:rPr>
          </w:r>
          <w:r>
            <w:rPr>
              <w:noProof/>
              <w:webHidden/>
            </w:rPr>
            <w:fldChar w:fldCharType="separate"/>
          </w:r>
          <w:ins w:id="218" w:author="Che Frenz" w:date="2017-10-12T16:47:00Z">
            <w:r>
              <w:rPr>
                <w:noProof/>
                <w:webHidden/>
              </w:rPr>
              <w:t>29</w:t>
            </w:r>
            <w:r>
              <w:rPr>
                <w:noProof/>
                <w:webHidden/>
              </w:rPr>
              <w:fldChar w:fldCharType="end"/>
            </w:r>
            <w:r w:rsidRPr="00373E97">
              <w:rPr>
                <w:rStyle w:val="Hyperlink"/>
                <w:noProof/>
              </w:rPr>
              <w:fldChar w:fldCharType="end"/>
            </w:r>
          </w:ins>
        </w:p>
        <w:p w14:paraId="6BB875F5" w14:textId="77777777" w:rsidR="002F3042" w:rsidRDefault="002F3042">
          <w:pPr>
            <w:pStyle w:val="TOC1"/>
            <w:tabs>
              <w:tab w:val="right" w:leader="dot" w:pos="10790"/>
            </w:tabs>
            <w:rPr>
              <w:ins w:id="219" w:author="Che Frenz" w:date="2017-10-12T16:47:00Z"/>
              <w:rFonts w:eastAsiaTheme="minorEastAsia"/>
              <w:noProof/>
            </w:rPr>
          </w:pPr>
          <w:ins w:id="220"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"_Toc495590249"</w:instrText>
            </w:r>
            <w:r w:rsidRPr="00373E97">
              <w:rPr>
                <w:rStyle w:val="Hyperlink"/>
                <w:noProof/>
              </w:rPr>
              <w:instrText xml:space="preserve"> </w:instrText>
            </w:r>
            <w:r w:rsidRPr="00373E97">
              <w:rPr>
                <w:rStyle w:val="Hyperlink"/>
                <w:noProof/>
              </w:rPr>
              <w:fldChar w:fldCharType="separate"/>
            </w:r>
            <w:r w:rsidRPr="00373E97">
              <w:rPr>
                <w:rStyle w:val="Hyperlink"/>
                <w:rFonts w:ascii="Courier New" w:hAnsi="Courier New" w:cs="Courier New"/>
                <w:noProof/>
              </w:rPr>
              <w:t>NoteNumber = Year(keydate) +  (3-Lengthof(DaysAfter)) + DaysAfter + (5-Lengthof(Key(1))) + Key(1)</w:t>
            </w:r>
            <w:r>
              <w:rPr>
                <w:noProof/>
                <w:webHidden/>
              </w:rPr>
              <w:tab/>
            </w:r>
            <w:r>
              <w:rPr>
                <w:noProof/>
                <w:webHidden/>
              </w:rPr>
              <w:fldChar w:fldCharType="begin"/>
            </w:r>
            <w:r>
              <w:rPr>
                <w:noProof/>
                <w:webHidden/>
              </w:rPr>
              <w:instrText xml:space="preserve"> PAGEREF _Toc495590249 \h </w:instrText>
            </w:r>
          </w:ins>
          <w:r>
            <w:rPr>
              <w:noProof/>
              <w:webHidden/>
            </w:rPr>
          </w:r>
          <w:r>
            <w:rPr>
              <w:noProof/>
              <w:webHidden/>
            </w:rPr>
            <w:fldChar w:fldCharType="separate"/>
          </w:r>
          <w:ins w:id="221" w:author="Che Frenz" w:date="2017-10-12T16:47:00Z">
            <w:r>
              <w:rPr>
                <w:noProof/>
                <w:webHidden/>
              </w:rPr>
              <w:t>30</w:t>
            </w:r>
            <w:r>
              <w:rPr>
                <w:noProof/>
                <w:webHidden/>
              </w:rPr>
              <w:fldChar w:fldCharType="end"/>
            </w:r>
            <w:r w:rsidRPr="00373E97">
              <w:rPr>
                <w:rStyle w:val="Hyperlink"/>
                <w:noProof/>
              </w:rPr>
              <w:fldChar w:fldCharType="end"/>
            </w:r>
          </w:ins>
        </w:p>
        <w:p w14:paraId="1E9233DD" w14:textId="77777777" w:rsidR="002F3042" w:rsidRDefault="002F3042">
          <w:pPr>
            <w:pStyle w:val="TOC1"/>
            <w:tabs>
              <w:tab w:val="right" w:leader="dot" w:pos="10790"/>
            </w:tabs>
            <w:rPr>
              <w:ins w:id="222" w:author="Che Frenz" w:date="2017-10-12T16:47:00Z"/>
              <w:rFonts w:eastAsiaTheme="minorEastAsia"/>
              <w:noProof/>
            </w:rPr>
          </w:pPr>
          <w:ins w:id="223"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"_Toc495590250"</w:instrText>
            </w:r>
            <w:r w:rsidRPr="00373E97">
              <w:rPr>
                <w:rStyle w:val="Hyperlink"/>
                <w:noProof/>
              </w:rPr>
              <w:instrText xml:space="preserve"> </w:instrText>
            </w:r>
            <w:r w:rsidRPr="00373E97">
              <w:rPr>
                <w:rStyle w:val="Hyperlink"/>
                <w:noProof/>
              </w:rPr>
              <w:fldChar w:fldCharType="separate"/>
            </w:r>
            <w:r w:rsidRPr="00373E97">
              <w:rPr>
                <w:rStyle w:val="Hyperlink"/>
                <w:noProof/>
              </w:rPr>
              <w:t>Select Notes</w:t>
            </w:r>
            <w:r>
              <w:rPr>
                <w:noProof/>
                <w:webHidden/>
              </w:rPr>
              <w:tab/>
            </w:r>
            <w:r>
              <w:rPr>
                <w:noProof/>
                <w:webHidden/>
              </w:rPr>
              <w:fldChar w:fldCharType="begin"/>
            </w:r>
            <w:r>
              <w:rPr>
                <w:noProof/>
                <w:webHidden/>
              </w:rPr>
              <w:instrText xml:space="preserve"> PAGEREF _Toc495590250 \h </w:instrText>
            </w:r>
          </w:ins>
          <w:r>
            <w:rPr>
              <w:noProof/>
              <w:webHidden/>
            </w:rPr>
          </w:r>
          <w:r>
            <w:rPr>
              <w:noProof/>
              <w:webHidden/>
            </w:rPr>
            <w:fldChar w:fldCharType="separate"/>
          </w:r>
          <w:ins w:id="224" w:author="Che Frenz" w:date="2017-10-12T16:47:00Z">
            <w:r>
              <w:rPr>
                <w:noProof/>
                <w:webHidden/>
              </w:rPr>
              <w:t>30</w:t>
            </w:r>
            <w:r>
              <w:rPr>
                <w:noProof/>
                <w:webHidden/>
              </w:rPr>
              <w:fldChar w:fldCharType="end"/>
            </w:r>
            <w:r w:rsidRPr="00373E97">
              <w:rPr>
                <w:rStyle w:val="Hyperlink"/>
                <w:noProof/>
              </w:rPr>
              <w:fldChar w:fldCharType="end"/>
            </w:r>
          </w:ins>
        </w:p>
        <w:p w14:paraId="69DC6280" w14:textId="77777777" w:rsidR="002F3042" w:rsidRDefault="002F3042">
          <w:pPr>
            <w:pStyle w:val="TOC3"/>
            <w:tabs>
              <w:tab w:val="right" w:leader="dot" w:pos="10790"/>
            </w:tabs>
            <w:rPr>
              <w:ins w:id="225" w:author="Che Frenz" w:date="2017-10-12T16:47:00Z"/>
              <w:rFonts w:eastAsiaTheme="minorEastAsia"/>
              <w:noProof/>
            </w:rPr>
          </w:pPr>
          <w:ins w:id="226"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"_Toc495590251"</w:instrText>
            </w:r>
            <w:r w:rsidRPr="00373E97">
              <w:rPr>
                <w:rStyle w:val="Hyperlink"/>
                <w:noProof/>
              </w:rPr>
              <w:instrText xml:space="preserve"> </w:instrText>
            </w:r>
            <w:r w:rsidRPr="00373E97">
              <w:rPr>
                <w:rStyle w:val="Hyperlink"/>
                <w:noProof/>
              </w:rPr>
              <w:fldChar w:fldCharType="separate"/>
            </w:r>
            <w:r w:rsidRPr="00373E97">
              <w:rPr>
                <w:rStyle w:val="Hyperlink"/>
                <w:noProof/>
              </w:rPr>
              <w:t>SN Field Mapping</w:t>
            </w:r>
            <w:r>
              <w:rPr>
                <w:noProof/>
                <w:webHidden/>
              </w:rPr>
              <w:tab/>
            </w:r>
            <w:r>
              <w:rPr>
                <w:noProof/>
                <w:webHidden/>
              </w:rPr>
              <w:fldChar w:fldCharType="begin"/>
            </w:r>
            <w:r>
              <w:rPr>
                <w:noProof/>
                <w:webHidden/>
              </w:rPr>
              <w:instrText xml:space="preserve"> PAGEREF _Toc495590251 \h </w:instrText>
            </w:r>
          </w:ins>
          <w:r>
            <w:rPr>
              <w:noProof/>
              <w:webHidden/>
            </w:rPr>
          </w:r>
          <w:r>
            <w:rPr>
              <w:noProof/>
              <w:webHidden/>
            </w:rPr>
            <w:fldChar w:fldCharType="separate"/>
          </w:r>
          <w:ins w:id="227" w:author="Che Frenz" w:date="2017-10-12T16:47:00Z">
            <w:r>
              <w:rPr>
                <w:noProof/>
                <w:webHidden/>
              </w:rPr>
              <w:t>30</w:t>
            </w:r>
            <w:r>
              <w:rPr>
                <w:noProof/>
                <w:webHidden/>
              </w:rPr>
              <w:fldChar w:fldCharType="end"/>
            </w:r>
            <w:r w:rsidRPr="00373E97">
              <w:rPr>
                <w:rStyle w:val="Hyperlink"/>
                <w:noProof/>
              </w:rPr>
              <w:fldChar w:fldCharType="end"/>
            </w:r>
          </w:ins>
        </w:p>
        <w:p w14:paraId="46BBB1B3" w14:textId="77777777" w:rsidR="002F3042" w:rsidRDefault="002F3042">
          <w:pPr>
            <w:pStyle w:val="TOC1"/>
            <w:tabs>
              <w:tab w:val="right" w:leader="dot" w:pos="10790"/>
            </w:tabs>
            <w:rPr>
              <w:ins w:id="228" w:author="Che Frenz" w:date="2017-10-12T16:47:00Z"/>
              <w:rFonts w:eastAsiaTheme="minorEastAsia"/>
              <w:noProof/>
            </w:rPr>
          </w:pPr>
          <w:ins w:id="229"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"_Toc495590252"</w:instrText>
            </w:r>
            <w:r w:rsidRPr="00373E97">
              <w:rPr>
                <w:rStyle w:val="Hyperlink"/>
                <w:noProof/>
              </w:rPr>
              <w:instrText xml:space="preserve"> </w:instrText>
            </w:r>
            <w:r w:rsidRPr="00373E97">
              <w:rPr>
                <w:rStyle w:val="Hyperlink"/>
                <w:noProof/>
              </w:rPr>
              <w:fldChar w:fldCharType="separate"/>
            </w:r>
            <w:r w:rsidRPr="00373E97">
              <w:rPr>
                <w:rStyle w:val="Hyperlink"/>
                <w:noProof/>
              </w:rPr>
              <w:t>Medium Term Notes (MTN)</w:t>
            </w:r>
            <w:r>
              <w:rPr>
                <w:noProof/>
                <w:webHidden/>
              </w:rPr>
              <w:tab/>
            </w:r>
            <w:r>
              <w:rPr>
                <w:noProof/>
                <w:webHidden/>
              </w:rPr>
              <w:fldChar w:fldCharType="begin"/>
            </w:r>
            <w:r>
              <w:rPr>
                <w:noProof/>
                <w:webHidden/>
              </w:rPr>
              <w:instrText xml:space="preserve"> PAGEREF _Toc495590252 \h </w:instrText>
            </w:r>
          </w:ins>
          <w:r>
            <w:rPr>
              <w:noProof/>
              <w:webHidden/>
            </w:rPr>
          </w:r>
          <w:r>
            <w:rPr>
              <w:noProof/>
              <w:webHidden/>
            </w:rPr>
            <w:fldChar w:fldCharType="separate"/>
          </w:r>
          <w:ins w:id="230" w:author="Che Frenz" w:date="2017-10-12T16:47:00Z">
            <w:r>
              <w:rPr>
                <w:noProof/>
                <w:webHidden/>
              </w:rPr>
              <w:t>31</w:t>
            </w:r>
            <w:r>
              <w:rPr>
                <w:noProof/>
                <w:webHidden/>
              </w:rPr>
              <w:fldChar w:fldCharType="end"/>
            </w:r>
            <w:r w:rsidRPr="00373E97">
              <w:rPr>
                <w:rStyle w:val="Hyperlink"/>
                <w:noProof/>
              </w:rPr>
              <w:fldChar w:fldCharType="end"/>
            </w:r>
          </w:ins>
        </w:p>
        <w:p w14:paraId="299CFAC4" w14:textId="77777777" w:rsidR="002F3042" w:rsidRDefault="002F3042">
          <w:pPr>
            <w:pStyle w:val="TOC3"/>
            <w:tabs>
              <w:tab w:val="right" w:leader="dot" w:pos="10790"/>
            </w:tabs>
            <w:rPr>
              <w:ins w:id="231" w:author="Che Frenz" w:date="2017-10-12T16:47:00Z"/>
              <w:rFonts w:eastAsiaTheme="minorEastAsia"/>
              <w:noProof/>
            </w:rPr>
          </w:pPr>
          <w:ins w:id="232"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"_Toc495590253"</w:instrText>
            </w:r>
            <w:r w:rsidRPr="00373E97">
              <w:rPr>
                <w:rStyle w:val="Hyperlink"/>
                <w:noProof/>
              </w:rPr>
              <w:instrText xml:space="preserve"> </w:instrText>
            </w:r>
            <w:r w:rsidRPr="00373E97">
              <w:rPr>
                <w:rStyle w:val="Hyperlink"/>
                <w:noProof/>
              </w:rPr>
              <w:fldChar w:fldCharType="separate"/>
            </w:r>
            <w:r w:rsidRPr="00373E97">
              <w:rPr>
                <w:rStyle w:val="Hyperlink"/>
                <w:noProof/>
              </w:rPr>
              <w:t>MTN Field Mapping</w:t>
            </w:r>
            <w:r>
              <w:rPr>
                <w:noProof/>
                <w:webHidden/>
              </w:rPr>
              <w:tab/>
            </w:r>
            <w:r>
              <w:rPr>
                <w:noProof/>
                <w:webHidden/>
              </w:rPr>
              <w:fldChar w:fldCharType="begin"/>
            </w:r>
            <w:r>
              <w:rPr>
                <w:noProof/>
                <w:webHidden/>
              </w:rPr>
              <w:instrText xml:space="preserve"> PAGEREF _Toc495590253 \h </w:instrText>
            </w:r>
          </w:ins>
          <w:r>
            <w:rPr>
              <w:noProof/>
              <w:webHidden/>
            </w:rPr>
          </w:r>
          <w:r>
            <w:rPr>
              <w:noProof/>
              <w:webHidden/>
            </w:rPr>
            <w:fldChar w:fldCharType="separate"/>
          </w:r>
          <w:ins w:id="233" w:author="Che Frenz" w:date="2017-10-12T16:47:00Z">
            <w:r>
              <w:rPr>
                <w:noProof/>
                <w:webHidden/>
              </w:rPr>
              <w:t>31</w:t>
            </w:r>
            <w:r>
              <w:rPr>
                <w:noProof/>
                <w:webHidden/>
              </w:rPr>
              <w:fldChar w:fldCharType="end"/>
            </w:r>
            <w:r w:rsidRPr="00373E97">
              <w:rPr>
                <w:rStyle w:val="Hyperlink"/>
                <w:noProof/>
              </w:rPr>
              <w:fldChar w:fldCharType="end"/>
            </w:r>
          </w:ins>
        </w:p>
        <w:p w14:paraId="064D09C6" w14:textId="77777777" w:rsidR="002F3042" w:rsidRDefault="002F3042">
          <w:pPr>
            <w:pStyle w:val="TOC1"/>
            <w:tabs>
              <w:tab w:val="right" w:leader="dot" w:pos="10790"/>
            </w:tabs>
            <w:rPr>
              <w:ins w:id="234" w:author="Che Frenz" w:date="2017-10-12T16:47:00Z"/>
              <w:rFonts w:eastAsiaTheme="minorEastAsia"/>
              <w:noProof/>
            </w:rPr>
          </w:pPr>
          <w:ins w:id="235" w:author="Che Frenz" w:date="2017-10-12T16:47:00Z">
            <w:r w:rsidRPr="00373E97">
              <w:rPr>
                <w:rStyle w:val="Hyperlink"/>
                <w:noProof/>
              </w:rPr>
              <w:fldChar w:fldCharType="begin"/>
            </w:r>
            <w:r w:rsidRPr="00373E97">
              <w:rPr>
                <w:rStyle w:val="Hyperlink"/>
                <w:noProof/>
              </w:rPr>
              <w:instrText xml:space="preserve"> </w:instrText>
            </w:r>
            <w:r>
              <w:rPr>
                <w:noProof/>
              </w:rPr>
              <w:instrText>HYPERLINK \l "_Toc495590254"</w:instrText>
            </w:r>
            <w:r w:rsidRPr="00373E97">
              <w:rPr>
                <w:rStyle w:val="Hyperlink"/>
                <w:noProof/>
              </w:rPr>
              <w:instrText xml:space="preserve"> </w:instrText>
            </w:r>
            <w:r w:rsidRPr="00373E97">
              <w:rPr>
                <w:rStyle w:val="Hyperlink"/>
                <w:noProof/>
              </w:rPr>
              <w:fldChar w:fldCharType="separate"/>
            </w:r>
            <w:r w:rsidRPr="00373E97">
              <w:rPr>
                <w:rStyle w:val="Hyperlink"/>
                <w:noProof/>
              </w:rPr>
              <w:t>Daily Fund</w:t>
            </w:r>
            <w:r>
              <w:rPr>
                <w:noProof/>
                <w:webHidden/>
              </w:rPr>
              <w:tab/>
            </w:r>
            <w:r>
              <w:rPr>
                <w:noProof/>
                <w:webHidden/>
              </w:rPr>
              <w:fldChar w:fldCharType="begin"/>
            </w:r>
            <w:r>
              <w:rPr>
                <w:noProof/>
                <w:webHidden/>
              </w:rPr>
              <w:instrText xml:space="preserve"> PAGEREF _Toc495590254 \h </w:instrText>
            </w:r>
          </w:ins>
          <w:r>
            <w:rPr>
              <w:noProof/>
              <w:webHidden/>
            </w:rPr>
          </w:r>
          <w:r>
            <w:rPr>
              <w:noProof/>
              <w:webHidden/>
            </w:rPr>
            <w:fldChar w:fldCharType="separate"/>
          </w:r>
          <w:ins w:id="236" w:author="Che Frenz" w:date="2017-10-12T16:47:00Z">
            <w:r>
              <w:rPr>
                <w:noProof/>
                <w:webHidden/>
              </w:rPr>
              <w:t>31</w:t>
            </w:r>
            <w:r>
              <w:rPr>
                <w:noProof/>
                <w:webHidden/>
              </w:rPr>
              <w:fldChar w:fldCharType="end"/>
            </w:r>
            <w:r w:rsidRPr="00373E97">
              <w:rPr>
                <w:rStyle w:val="Hyperlink"/>
                <w:noProof/>
              </w:rPr>
              <w:fldChar w:fldCharType="end"/>
            </w:r>
          </w:ins>
        </w:p>
        <w:p w14:paraId="2FDD5581" w14:textId="14BABE41" w:rsidR="00F37037" w:rsidRDefault="00F37037">
          <w:r>
            <w:rPr>
              <w:b/>
              <w:bCs/>
              <w:noProof/>
            </w:rPr>
            <w:fldChar w:fldCharType="end"/>
          </w:r>
        </w:p>
      </w:sdtContent>
    </w:sdt>
    <w:p w14:paraId="59260570" w14:textId="77777777" w:rsidR="00064A20" w:rsidRDefault="00064A20" w:rsidP="007C78D6">
      <w:pPr>
        <w:pStyle w:val="Heading1"/>
      </w:pPr>
      <w:bookmarkStart w:id="237" w:name="_Toc379816876"/>
      <w:bookmarkStart w:id="238" w:name="_Toc495590176"/>
      <w:r>
        <w:t>Look up Information</w:t>
      </w:r>
      <w:bookmarkEnd w:id="237"/>
      <w:bookmarkEnd w:id="238"/>
    </w:p>
    <w:p w14:paraId="22AB6FC8" w14:textId="77777777" w:rsidR="00064A20" w:rsidRPr="00064A20" w:rsidRDefault="00064A20" w:rsidP="00064A20">
      <w:pPr>
        <w:pStyle w:val="NoSpacing"/>
        <w:rPr>
          <w:b/>
        </w:rPr>
      </w:pPr>
      <w:r w:rsidRPr="00064A20">
        <w:rPr>
          <w:b/>
        </w:rPr>
        <w:t>‘Org Types for &lt;type_id&gt; (select * from lk_organization_type)</w:t>
      </w:r>
    </w:p>
    <w:p w14:paraId="25EC1A2F" w14:textId="77777777" w:rsidR="00064A20" w:rsidRDefault="00064A20" w:rsidP="00064A20">
      <w:pPr>
        <w:pStyle w:val="NoSpacing"/>
      </w:pPr>
      <w:r>
        <w:t>1</w:t>
      </w:r>
      <w:r>
        <w:tab/>
        <w:t>CFC</w:t>
      </w:r>
      <w:r>
        <w:tab/>
        <w:t>CFC</w:t>
      </w:r>
    </w:p>
    <w:p w14:paraId="6DB53E56" w14:textId="77777777" w:rsidR="00064A20" w:rsidRDefault="00064A20" w:rsidP="00064A20">
      <w:pPr>
        <w:pStyle w:val="NoSpacing"/>
      </w:pPr>
      <w:r>
        <w:t>2</w:t>
      </w:r>
      <w:r>
        <w:tab/>
        <w:t>RTFC</w:t>
      </w:r>
      <w:r>
        <w:tab/>
        <w:t>RTFC</w:t>
      </w:r>
    </w:p>
    <w:p w14:paraId="5D254B19" w14:textId="77777777" w:rsidR="00064A20" w:rsidRDefault="00064A20" w:rsidP="00064A20">
      <w:pPr>
        <w:pStyle w:val="NoSpacing"/>
      </w:pPr>
      <w:r>
        <w:t>6</w:t>
      </w:r>
      <w:r>
        <w:tab/>
        <w:t>NCSC Associate</w:t>
      </w:r>
      <w:r>
        <w:tab/>
        <w:t>NCSC Associate</w:t>
      </w:r>
    </w:p>
    <w:p w14:paraId="7ABEE09C" w14:textId="77777777" w:rsidR="00064A20" w:rsidRDefault="00064A20" w:rsidP="00064A20">
      <w:pPr>
        <w:pStyle w:val="NoSpacing"/>
      </w:pPr>
      <w:r>
        <w:t>3</w:t>
      </w:r>
      <w:r>
        <w:tab/>
        <w:t>Paying Agent Payee</w:t>
      </w:r>
      <w:r>
        <w:tab/>
        <w:t>Paying Agent Payee</w:t>
      </w:r>
    </w:p>
    <w:p w14:paraId="07BBBB68" w14:textId="77777777" w:rsidR="00064A20" w:rsidRDefault="00064A20" w:rsidP="00064A20">
      <w:pPr>
        <w:pStyle w:val="NoSpacing"/>
      </w:pPr>
      <w:r>
        <w:t>4</w:t>
      </w:r>
      <w:r>
        <w:tab/>
        <w:t>Credit Unions / Pension Funds</w:t>
      </w:r>
      <w:r>
        <w:tab/>
        <w:t>Credit Unions / Pension Funds</w:t>
      </w:r>
    </w:p>
    <w:p w14:paraId="48114CA3" w14:textId="77777777" w:rsidR="00064A20" w:rsidRDefault="00064A20" w:rsidP="00064A20">
      <w:pPr>
        <w:pStyle w:val="NoSpacing"/>
      </w:pPr>
      <w:r>
        <w:t>5</w:t>
      </w:r>
      <w:r>
        <w:tab/>
        <w:t>Other Utilities</w:t>
      </w:r>
      <w:r>
        <w:tab/>
        <w:t>Other Utilities</w:t>
      </w:r>
    </w:p>
    <w:p w14:paraId="5AB5EA78" w14:textId="77777777" w:rsidR="00064A20" w:rsidRDefault="00064A20" w:rsidP="00064A20">
      <w:pPr>
        <w:pStyle w:val="NoSpacing"/>
      </w:pPr>
      <w:r>
        <w:t>7</w:t>
      </w:r>
      <w:r>
        <w:tab/>
        <w:t>CFC/NCSC</w:t>
      </w:r>
      <w:r>
        <w:tab/>
        <w:t>NCSC</w:t>
      </w:r>
    </w:p>
    <w:p w14:paraId="0FF0F4F5" w14:textId="77777777" w:rsidR="006B460E" w:rsidRDefault="006B460E" w:rsidP="00064A20">
      <w:pPr>
        <w:pStyle w:val="NoSpacing"/>
      </w:pPr>
    </w:p>
    <w:p w14:paraId="29F21C0B" w14:textId="77777777" w:rsidR="00064A20" w:rsidRPr="00064A20" w:rsidRDefault="00064A20" w:rsidP="00064A20">
      <w:pPr>
        <w:pStyle w:val="NoSpacing"/>
        <w:rPr>
          <w:b/>
        </w:rPr>
      </w:pPr>
      <w:r w:rsidRPr="00064A20">
        <w:rPr>
          <w:b/>
        </w:rPr>
        <w:t>‘Titles (select * from</w:t>
      </w:r>
      <w:r w:rsidRPr="00064A20">
        <w:rPr>
          <w:rFonts w:ascii="System" w:hAnsi="System" w:cs="System"/>
          <w:b/>
          <w:bCs/>
          <w:sz w:val="24"/>
          <w:szCs w:val="24"/>
        </w:rPr>
        <w:t xml:space="preserve"> </w:t>
      </w:r>
      <w:r w:rsidRPr="00064A20">
        <w:rPr>
          <w:rFonts w:ascii="Calibri" w:hAnsi="Calibri" w:cs="Calibri"/>
          <w:b/>
        </w:rPr>
        <w:t>lk_standard_title</w:t>
      </w:r>
      <w:r w:rsidRPr="00064A20">
        <w:rPr>
          <w:b/>
        </w:rPr>
        <w:t>)</w:t>
      </w:r>
    </w:p>
    <w:p w14:paraId="482A9EF3" w14:textId="77777777" w:rsidR="00064A20" w:rsidRDefault="00064A20" w:rsidP="00064A20">
      <w:pPr>
        <w:pStyle w:val="NoSpacing"/>
      </w:pPr>
      <w:r>
        <w:t>AVP standard_title_id = 36</w:t>
      </w:r>
    </w:p>
    <w:p w14:paraId="262098A9" w14:textId="77777777" w:rsidR="00064A20" w:rsidRDefault="00064A20" w:rsidP="00064A20">
      <w:pPr>
        <w:pStyle w:val="NoSpacing"/>
      </w:pPr>
      <w:r>
        <w:t>RVP standard_title_id = 14</w:t>
      </w:r>
    </w:p>
    <w:p w14:paraId="4B8D50B4" w14:textId="77777777" w:rsidR="00064A20" w:rsidRDefault="00064A20" w:rsidP="00064A20">
      <w:pPr>
        <w:pStyle w:val="NoSpacing"/>
      </w:pPr>
      <w:r>
        <w:t>Attorney standard_title_id = 3</w:t>
      </w:r>
    </w:p>
    <w:p w14:paraId="075DE3E8" w14:textId="77777777" w:rsidR="00A439FC" w:rsidRPr="00A439FC" w:rsidRDefault="00A439FC" w:rsidP="00064A20">
      <w:pPr>
        <w:pStyle w:val="NoSpacing"/>
        <w:rPr>
          <w:color w:val="FF0000"/>
        </w:rPr>
      </w:pPr>
      <w:r w:rsidRPr="00A439FC">
        <w:rPr>
          <w:color w:val="FF0000"/>
        </w:rPr>
        <w:t>Co-op Power Plus Contact = 30</w:t>
      </w:r>
    </w:p>
    <w:p w14:paraId="37FCFEF1" w14:textId="77777777" w:rsidR="00A439FC" w:rsidRPr="00A439FC" w:rsidRDefault="00A439FC" w:rsidP="00064A20">
      <w:pPr>
        <w:pStyle w:val="NoSpacing"/>
        <w:rPr>
          <w:color w:val="FF0000"/>
        </w:rPr>
      </w:pPr>
      <w:r w:rsidRPr="00A439FC">
        <w:rPr>
          <w:color w:val="FF0000"/>
        </w:rPr>
        <w:t>NISC Payment Services Contact = 32</w:t>
      </w:r>
    </w:p>
    <w:p w14:paraId="7FCD3E36" w14:textId="77777777" w:rsidR="00A439FC" w:rsidRPr="00A439FC" w:rsidRDefault="00A439FC" w:rsidP="00064A20">
      <w:pPr>
        <w:pStyle w:val="NoSpacing"/>
        <w:rPr>
          <w:color w:val="FF0000"/>
        </w:rPr>
      </w:pPr>
      <w:r w:rsidRPr="00A439FC">
        <w:rPr>
          <w:color w:val="FF0000"/>
        </w:rPr>
        <w:t>One Card Program Contact = 33</w:t>
      </w:r>
    </w:p>
    <w:p w14:paraId="7FD89593" w14:textId="77777777" w:rsidR="00A439FC" w:rsidRPr="00A439FC" w:rsidRDefault="00A439FC" w:rsidP="00064A20">
      <w:pPr>
        <w:pStyle w:val="NoSpacing"/>
        <w:rPr>
          <w:color w:val="FF0000"/>
        </w:rPr>
      </w:pPr>
      <w:r w:rsidRPr="00A439FC">
        <w:rPr>
          <w:color w:val="FF0000"/>
        </w:rPr>
        <w:t>GE Money Contact = 43</w:t>
      </w:r>
    </w:p>
    <w:p w14:paraId="32EF2143" w14:textId="77777777" w:rsidR="00064A20" w:rsidRDefault="00064A20" w:rsidP="00064A20">
      <w:pPr>
        <w:pStyle w:val="NoSpacing"/>
      </w:pPr>
    </w:p>
    <w:p w14:paraId="1ADBE0BB" w14:textId="77777777" w:rsidR="00064A20" w:rsidRPr="00064A20" w:rsidRDefault="00064A20" w:rsidP="00064A20">
      <w:pPr>
        <w:pStyle w:val="NoSpacing"/>
        <w:rPr>
          <w:b/>
        </w:rPr>
      </w:pPr>
      <w:r w:rsidRPr="00064A20">
        <w:rPr>
          <w:b/>
        </w:rPr>
        <w:t>‘Address Types</w:t>
      </w:r>
      <w:r>
        <w:rPr>
          <w:b/>
        </w:rPr>
        <w:t xml:space="preserve"> </w:t>
      </w:r>
      <w:r w:rsidRPr="00064A20">
        <w:rPr>
          <w:b/>
        </w:rPr>
        <w:t>(select * from lk_address_type)</w:t>
      </w:r>
    </w:p>
    <w:p w14:paraId="0049342A" w14:textId="77777777" w:rsidR="00064A20" w:rsidRDefault="00064A20" w:rsidP="00064A20">
      <w:pPr>
        <w:pStyle w:val="NoSpacing"/>
      </w:pPr>
      <w:r>
        <w:t>Contact Mailing Address address_type_id = 3</w:t>
      </w:r>
    </w:p>
    <w:p w14:paraId="1362D4A6" w14:textId="77777777" w:rsidR="00064A20" w:rsidRDefault="00064A20" w:rsidP="00064A20">
      <w:pPr>
        <w:pStyle w:val="NoSpacing"/>
      </w:pPr>
      <w:r>
        <w:lastRenderedPageBreak/>
        <w:t>Contact Physical/FedEx Address address_type_id = 2</w:t>
      </w:r>
    </w:p>
    <w:p w14:paraId="5184B048" w14:textId="77777777" w:rsidR="00064A20" w:rsidRDefault="00064A20" w:rsidP="00064A20">
      <w:pPr>
        <w:pStyle w:val="NoSpacing"/>
      </w:pPr>
      <w:r>
        <w:t>Organization Mailing Address address_type_id = 1</w:t>
      </w:r>
    </w:p>
    <w:p w14:paraId="6A6BA967" w14:textId="77777777" w:rsidR="00064A20" w:rsidRDefault="00064A20" w:rsidP="00064A20">
      <w:pPr>
        <w:pStyle w:val="NoSpacing"/>
      </w:pPr>
      <w:r>
        <w:t>Organization Physical/FedEx Address address_type_id = 4</w:t>
      </w:r>
    </w:p>
    <w:p w14:paraId="3F4ED25F" w14:textId="77777777" w:rsidR="00DA1EB3" w:rsidRDefault="00DA1EB3" w:rsidP="007C78D6">
      <w:pPr>
        <w:pStyle w:val="Heading1"/>
      </w:pPr>
      <w:bookmarkStart w:id="239" w:name="_Toc379816877"/>
      <w:bookmarkStart w:id="240" w:name="_Toc495590177"/>
      <w:r>
        <w:t>Co-op</w:t>
      </w:r>
      <w:r w:rsidR="0095152A">
        <w:t xml:space="preserve"> General</w:t>
      </w:r>
      <w:r>
        <w:t xml:space="preserve"> Information</w:t>
      </w:r>
      <w:bookmarkEnd w:id="239"/>
      <w:bookmarkEnd w:id="240"/>
    </w:p>
    <w:p w14:paraId="4DE96D50" w14:textId="77777777" w:rsidR="00DA1EB3" w:rsidRDefault="00FE0544" w:rsidP="00DA1EB3">
      <w:r w:rsidRPr="00FE0544">
        <w:t>CFCPROD_CIS_CIS</w:t>
      </w:r>
    </w:p>
    <w:p w14:paraId="0F1377FF" w14:textId="77777777" w:rsidR="00FE0544" w:rsidRDefault="00FE0544" w:rsidP="00FE0544">
      <w:pPr>
        <w:pStyle w:val="NoSpacing"/>
      </w:pPr>
      <w:r>
        <w:t xml:space="preserve">SELECT o.cusnum, org_name, o.type_id, o.org_legalname, o.region, o.rtfc_region, o.hundred_percent_flag, ac.account_category_desc, </w:t>
      </w:r>
    </w:p>
    <w:p w14:paraId="78EF349F" w14:textId="77777777" w:rsidR="00FE0544" w:rsidRDefault="00FE0544" w:rsidP="00FE0544">
      <w:pPr>
        <w:pStyle w:val="NoSpacing"/>
      </w:pPr>
      <w:r>
        <w:t xml:space="preserve">ktyp.type_description, a.address_ln1, a.address_ln2, a.city, a.state_code, a.zip, o.area_code, o.phone, o.phone_ext, o.fax_area_code, </w:t>
      </w:r>
    </w:p>
    <w:p w14:paraId="0BC2A071" w14:textId="77777777" w:rsidR="00FE0544" w:rsidRDefault="00FE0544" w:rsidP="00FE0544">
      <w:pPr>
        <w:pStyle w:val="NoSpacing"/>
      </w:pPr>
      <w:r>
        <w:t xml:space="preserve">o.fax, o.fax_ext, o.org_status, joined_cfc_date, o.last_changed, regulatory_ferc, state_regulatory_financing, state_regulatory_rate, </w:t>
      </w:r>
    </w:p>
    <w:p w14:paraId="4491B916" w14:textId="77777777" w:rsidR="00FE0544" w:rsidRDefault="00FE0544" w:rsidP="00FE0544">
      <w:pPr>
        <w:pStyle w:val="NoSpacing"/>
      </w:pPr>
      <w:r>
        <w:t xml:space="preserve">final_note_buyout_date, st.code, state_of_corporation, s.name, o.web_page, o.fed_tax_id, bt.description, o.state_organizational_id, lg.legal_organization_type_descr </w:t>
      </w:r>
    </w:p>
    <w:p w14:paraId="25765703" w14:textId="77777777" w:rsidR="00FE0544" w:rsidRDefault="00FE0544" w:rsidP="00FE0544">
      <w:pPr>
        <w:pStyle w:val="NoSpacing"/>
      </w:pPr>
      <w:r>
        <w:t xml:space="preserve">FROM lk_state s, organization o, organization_address oa, address a, lk_organization_type lktyp,  lk_borrower_type bt, lk_legal_organization_type lg , lk_state st, lk_account_category_type ac  </w:t>
      </w:r>
    </w:p>
    <w:p w14:paraId="47F4D5A5" w14:textId="77777777" w:rsidR="00064A20" w:rsidRDefault="00FE0544" w:rsidP="00FE0544">
      <w:pPr>
        <w:pStyle w:val="NoSpacing"/>
      </w:pPr>
      <w:r>
        <w:t>WHERE s.state_id =* o.state_of_corporation and o.organization_id = oa.organization_id and o.legal_organization_type_id *= lg.legal_organization_type_id and oa.address_id = a.addre</w:t>
      </w:r>
      <w:r w:rsidR="00064A20">
        <w:t xml:space="preserve">ss_id </w:t>
      </w:r>
    </w:p>
    <w:p w14:paraId="16B506B1" w14:textId="77777777" w:rsidR="00064A20" w:rsidRDefault="00064A20" w:rsidP="00FE0544">
      <w:pPr>
        <w:pStyle w:val="NoSpacing"/>
      </w:pPr>
      <w:r>
        <w:t>and oa.address_type_id = &lt;</w:t>
      </w:r>
      <w:r w:rsidRPr="00064A20">
        <w:t xml:space="preserve"> </w:t>
      </w:r>
      <w:r>
        <w:t>address_type_id &gt;</w:t>
      </w:r>
    </w:p>
    <w:p w14:paraId="39CE6F6B" w14:textId="77777777" w:rsidR="00064A20" w:rsidRDefault="00FE0544" w:rsidP="00FE0544">
      <w:pPr>
        <w:pStyle w:val="NoSpacing"/>
      </w:pPr>
      <w:r>
        <w:t xml:space="preserve">and lktyp.type_id = o.type_id </w:t>
      </w:r>
    </w:p>
    <w:p w14:paraId="3F9541C6" w14:textId="77777777" w:rsidR="00064A20" w:rsidRDefault="00064A20" w:rsidP="00FE0544">
      <w:pPr>
        <w:pStyle w:val="NoSpacing"/>
      </w:pPr>
      <w:r>
        <w:t xml:space="preserve">and o.type_id = </w:t>
      </w:r>
      <w:r w:rsidRPr="005A7777">
        <w:rPr>
          <w:b/>
        </w:rPr>
        <w:t>&lt;</w:t>
      </w:r>
      <w:commentRangeStart w:id="241"/>
      <w:commentRangeStart w:id="242"/>
      <w:r w:rsidRPr="005A7777">
        <w:rPr>
          <w:b/>
        </w:rPr>
        <w:t>type_id</w:t>
      </w:r>
      <w:commentRangeEnd w:id="241"/>
      <w:r w:rsidR="00C542E2">
        <w:rPr>
          <w:rStyle w:val="CommentReference"/>
        </w:rPr>
        <w:commentReference w:id="241"/>
      </w:r>
      <w:commentRangeEnd w:id="242"/>
      <w:r w:rsidR="000E6157">
        <w:rPr>
          <w:rStyle w:val="CommentReference"/>
        </w:rPr>
        <w:commentReference w:id="242"/>
      </w:r>
      <w:r w:rsidRPr="005A7777">
        <w:rPr>
          <w:b/>
        </w:rPr>
        <w:t>&gt;</w:t>
      </w:r>
      <w:r>
        <w:t xml:space="preserve">  </w:t>
      </w:r>
    </w:p>
    <w:p w14:paraId="5C0923F7" w14:textId="77777777" w:rsidR="001813C0" w:rsidRDefault="001813C0" w:rsidP="00FE0544">
      <w:pPr>
        <w:pStyle w:val="NoSpacing"/>
      </w:pPr>
      <w:r>
        <w:t>and o.cusnum=’</w:t>
      </w:r>
      <w:r w:rsidRPr="001813C0">
        <w:rPr>
          <w:b/>
        </w:rPr>
        <w:t>&lt;</w:t>
      </w:r>
      <w:r>
        <w:rPr>
          <w:b/>
        </w:rPr>
        <w:t>coopId</w:t>
      </w:r>
      <w:r w:rsidRPr="001813C0">
        <w:rPr>
          <w:b/>
        </w:rPr>
        <w:t>&gt;</w:t>
      </w:r>
      <w:r>
        <w:t>’</w:t>
      </w:r>
    </w:p>
    <w:p w14:paraId="65B5AF2B" w14:textId="77777777" w:rsidR="00FE0544" w:rsidRDefault="001813C0" w:rsidP="00FE0544">
      <w:pPr>
        <w:pStyle w:val="NoSpacing"/>
      </w:pPr>
      <w:r>
        <w:t xml:space="preserve">and </w:t>
      </w:r>
      <w:r w:rsidR="00FE0544">
        <w:t xml:space="preserve">bt.borrower_type_id =* o.borrower_type_id </w:t>
      </w:r>
    </w:p>
    <w:p w14:paraId="060DE8CE" w14:textId="77777777" w:rsidR="00064A20" w:rsidRDefault="00FE0544" w:rsidP="00FE0544">
      <w:pPr>
        <w:pStyle w:val="NoSpacing"/>
      </w:pPr>
      <w:r>
        <w:t xml:space="preserve">and lktyp.type_description &lt;&gt; 'RTFC' and st.state_id =* o.state_of_corporation </w:t>
      </w:r>
    </w:p>
    <w:p w14:paraId="5EA8D4B1" w14:textId="77777777" w:rsidR="00FE0544" w:rsidRDefault="00FE0544" w:rsidP="00FE0544">
      <w:pPr>
        <w:pStyle w:val="NoSpacing"/>
      </w:pPr>
      <w:r>
        <w:t xml:space="preserve">and o.account_category_type_id *= ac.account_category_type_id  </w:t>
      </w:r>
    </w:p>
    <w:p w14:paraId="0DF46A70" w14:textId="77777777" w:rsidR="00FE0544" w:rsidRDefault="00FE0544" w:rsidP="00FE0544">
      <w:pPr>
        <w:pStyle w:val="NoSpacing"/>
      </w:pPr>
      <w:r>
        <w:t>ORDER BY o.cusnum ASC</w:t>
      </w:r>
    </w:p>
    <w:p w14:paraId="68D1F389" w14:textId="77777777" w:rsidR="000E6157" w:rsidRDefault="000E6157" w:rsidP="00FE0544">
      <w:pPr>
        <w:pStyle w:val="NoSpacing"/>
      </w:pPr>
    </w:p>
    <w:p w14:paraId="5236F992" w14:textId="0469E1DB" w:rsidR="000E6157" w:rsidRDefault="000E6157" w:rsidP="000E6157">
      <w:pPr>
        <w:pStyle w:val="Heading2"/>
      </w:pPr>
      <w:bookmarkStart w:id="243" w:name="_Toc495590178"/>
      <w:r>
        <w:t>General CIS SQL for Internal OAP</w:t>
      </w:r>
      <w:bookmarkEnd w:id="243"/>
      <w:r>
        <w:t xml:space="preserve"> </w:t>
      </w:r>
    </w:p>
    <w:p w14:paraId="16860CF4" w14:textId="0B35028D" w:rsidR="000E6157" w:rsidRDefault="000E6157" w:rsidP="000E6157">
      <w:pPr>
        <w:pStyle w:val="NoSpacing"/>
      </w:pPr>
      <w:r>
        <w:t xml:space="preserve">SELECT o.cusnum, org_name, o.type_id, o.org_legalname, o.region, o.rtfc_region, o.hundred_percent_flag, ac.account_category_desc, lktyp.type_description, a.address_ln1, a.address_ln2, a.city, a.state_code, a.zip, o.area_code, o.phone, o.phone_ext, o.fax_area_code, o.fax, o.fax_ext, o.org_status, joined_cfc_date, o.last_changed, regulatory_ferc, state_regulatory_financing, state_regulatory_rate, final_note_buyout_date, st.code, state_of_corporation, s.name, o.web_page, o.fed_tax_id, bt.description, o.state_organizational_id, lg.legal_organization_type_descr </w:t>
      </w:r>
    </w:p>
    <w:p w14:paraId="2FAB9B9F" w14:textId="77777777" w:rsidR="000E6157" w:rsidRDefault="000E6157" w:rsidP="000E6157">
      <w:pPr>
        <w:pStyle w:val="NoSpacing"/>
      </w:pPr>
      <w:r>
        <w:t>FROM lk_state s, organization o, organization_address oa, address a, lk_organization_type lktyp,  lk_borrower_type bt, lk_legal_organization_type lg , lk_state st, lk_account_category_type ac  "</w:t>
      </w:r>
    </w:p>
    <w:p w14:paraId="657DF854" w14:textId="77777777" w:rsidR="000E6157" w:rsidRDefault="000E6157" w:rsidP="000E6157">
      <w:pPr>
        <w:pStyle w:val="NoSpacing"/>
      </w:pPr>
      <w:r>
        <w:t xml:space="preserve">WHERE s.state_id =* o.state_of_corporation and o.organization_id = oa.organization_id and o.legal_organization_type_id *= lg.legal_organization_type_id and </w:t>
      </w:r>
    </w:p>
    <w:p w14:paraId="2CAC98FD" w14:textId="77777777" w:rsidR="000E6157" w:rsidRDefault="000E6157" w:rsidP="000E6157">
      <w:pPr>
        <w:pStyle w:val="NoSpacing"/>
      </w:pPr>
      <w:r>
        <w:t xml:space="preserve">oa.address_id = a.address_id and oa.address_type_id = 4 and lktyp.type_id = o.type_id and </w:t>
      </w:r>
    </w:p>
    <w:p w14:paraId="74760004" w14:textId="77777777" w:rsidR="000E6157" w:rsidRDefault="000E6157" w:rsidP="000E6157">
      <w:pPr>
        <w:pStyle w:val="NoSpacing"/>
      </w:pPr>
      <w:r>
        <w:t xml:space="preserve">substring(o.cusnum,1,2) not in ('YY', 'ZZ') and bt.borrower_type_id =* o.borrower_type_id </w:t>
      </w:r>
    </w:p>
    <w:p w14:paraId="6DEB9F0C" w14:textId="77777777" w:rsidR="000E6157" w:rsidRDefault="000E6157" w:rsidP="000E6157">
      <w:pPr>
        <w:pStyle w:val="NoSpacing"/>
      </w:pPr>
      <w:r>
        <w:t xml:space="preserve">and lktyp.type_description &lt;&gt; 'RTFC' and st.state_id =* o.state_of_corporation and o.account_category_type_id *= ac.account_category_type_id  </w:t>
      </w:r>
    </w:p>
    <w:p w14:paraId="03418A78" w14:textId="77777777" w:rsidR="000E6157" w:rsidRDefault="000E6157" w:rsidP="000E6157">
      <w:pPr>
        <w:pStyle w:val="NoSpacing"/>
      </w:pPr>
      <w:r>
        <w:t>ORDER BY o.cusnum ASC</w:t>
      </w:r>
    </w:p>
    <w:p w14:paraId="5978B9EA" w14:textId="77777777" w:rsidR="000E6157" w:rsidRDefault="000E6157" w:rsidP="00FE0544">
      <w:pPr>
        <w:pStyle w:val="NoSpacing"/>
      </w:pPr>
    </w:p>
    <w:p w14:paraId="74A3FFE2" w14:textId="77777777" w:rsidR="00E95DBE" w:rsidRDefault="00E95DBE" w:rsidP="00FE0544">
      <w:pPr>
        <w:pStyle w:val="NoSpacing"/>
      </w:pPr>
    </w:p>
    <w:p w14:paraId="529C7FF4" w14:textId="77777777" w:rsidR="00E95DBE" w:rsidRPr="0070752D" w:rsidRDefault="00E95DBE" w:rsidP="00E95DBE">
      <w:pPr>
        <w:pStyle w:val="NoSpacing"/>
        <w:rPr>
          <w:color w:val="FF0000"/>
        </w:rPr>
      </w:pPr>
      <w:commentRangeStart w:id="244"/>
      <w:commentRangeStart w:id="245"/>
      <w:r w:rsidRPr="0070752D">
        <w:rPr>
          <w:color w:val="FF0000"/>
        </w:rPr>
        <w:t xml:space="preserve">SELECT cusnum, cfc_major_class_type FROM lk_cfc_major_class, organization WHERE organization.cfc_major_class_id = lk_cfc_major_class.cfc_major_class_id  </w:t>
      </w:r>
    </w:p>
    <w:p w14:paraId="58E5A169" w14:textId="77777777" w:rsidR="00E95DBE" w:rsidRPr="0070752D" w:rsidRDefault="00E95DBE" w:rsidP="00E95DBE">
      <w:pPr>
        <w:pStyle w:val="NoSpacing"/>
        <w:rPr>
          <w:color w:val="FF0000"/>
        </w:rPr>
      </w:pPr>
      <w:r w:rsidRPr="0070752D">
        <w:rPr>
          <w:color w:val="FF0000"/>
        </w:rPr>
        <w:t>and cusnum=’</w:t>
      </w:r>
      <w:r w:rsidRPr="0070752D">
        <w:rPr>
          <w:b/>
          <w:color w:val="FF0000"/>
        </w:rPr>
        <w:t>&lt;coopId&gt;</w:t>
      </w:r>
      <w:r w:rsidRPr="0070752D">
        <w:rPr>
          <w:color w:val="FF0000"/>
        </w:rPr>
        <w:t>’</w:t>
      </w:r>
      <w:commentRangeEnd w:id="244"/>
      <w:r w:rsidR="00836CAD">
        <w:rPr>
          <w:rStyle w:val="CommentReference"/>
        </w:rPr>
        <w:commentReference w:id="244"/>
      </w:r>
      <w:commentRangeEnd w:id="245"/>
      <w:r w:rsidR="000E6157">
        <w:rPr>
          <w:rStyle w:val="CommentReference"/>
        </w:rPr>
        <w:commentReference w:id="245"/>
      </w:r>
    </w:p>
    <w:p w14:paraId="7C6E16F4" w14:textId="77777777" w:rsidR="00E95DBE" w:rsidRDefault="00E95DBE" w:rsidP="00E95DBE">
      <w:pPr>
        <w:pStyle w:val="NoSpacing"/>
      </w:pPr>
      <w:r>
        <w:lastRenderedPageBreak/>
        <w:tab/>
      </w:r>
      <w:r>
        <w:tab/>
      </w:r>
    </w:p>
    <w:p w14:paraId="2673785E" w14:textId="77777777" w:rsidR="009601E4" w:rsidRDefault="00316E0A"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Helv" w:hAnsi="Helv" w:cs="Helv"/>
          <w:color w:val="FF0000"/>
          <w:sz w:val="20"/>
          <w:szCs w:val="20"/>
        </w:rPr>
      </w:pPr>
      <w:r w:rsidRPr="009C15E9">
        <w:rPr>
          <w:rFonts w:ascii="Helv" w:hAnsi="Helv" w:cs="Helv"/>
          <w:color w:val="FF0000"/>
          <w:sz w:val="20"/>
          <w:szCs w:val="20"/>
        </w:rPr>
        <w:t xml:space="preserve">SELECT distinct d1.field1, convert(char(10),d1.field4) as </w:t>
      </w:r>
      <w:r w:rsidRPr="009C15E9">
        <w:rPr>
          <w:rFonts w:ascii="Helv" w:hAnsi="Helv" w:cs="Helv"/>
          <w:b/>
          <w:color w:val="FF0000"/>
          <w:sz w:val="20"/>
          <w:szCs w:val="20"/>
        </w:rPr>
        <w:t>lad</w:t>
      </w:r>
      <w:r w:rsidRPr="009C15E9">
        <w:rPr>
          <w:rFonts w:ascii="Helv" w:hAnsi="Helv" w:cs="Helv"/>
          <w:color w:val="FF0000"/>
          <w:sz w:val="20"/>
          <w:szCs w:val="20"/>
        </w:rPr>
        <w:t xml:space="preserve"> FROM </w:t>
      </w:r>
      <w:commentRangeStart w:id="246"/>
      <w:commentRangeStart w:id="247"/>
      <w:r w:rsidRPr="009C15E9">
        <w:rPr>
          <w:rFonts w:ascii="Helv" w:hAnsi="Helv" w:cs="Helv"/>
          <w:color w:val="FF0000"/>
          <w:sz w:val="20"/>
          <w:szCs w:val="20"/>
        </w:rPr>
        <w:t xml:space="preserve">ae_dt7 </w:t>
      </w:r>
      <w:commentRangeEnd w:id="246"/>
      <w:r w:rsidR="00B96EC9">
        <w:rPr>
          <w:rStyle w:val="CommentReference"/>
        </w:rPr>
        <w:commentReference w:id="246"/>
      </w:r>
      <w:commentRangeEnd w:id="247"/>
      <w:r w:rsidR="000E6157">
        <w:rPr>
          <w:rStyle w:val="CommentReference"/>
        </w:rPr>
        <w:commentReference w:id="247"/>
      </w:r>
      <w:r w:rsidRPr="009C15E9">
        <w:rPr>
          <w:rFonts w:ascii="Helv" w:hAnsi="Helv" w:cs="Helv"/>
          <w:color w:val="FF0000"/>
          <w:sz w:val="20"/>
          <w:szCs w:val="20"/>
        </w:rPr>
        <w:t xml:space="preserve">d1 WHERE d1.field3 = 'AUDITED STATEMENTS' </w:t>
      </w:r>
      <w:r w:rsidR="009C15E9" w:rsidRPr="009C15E9">
        <w:rPr>
          <w:rFonts w:ascii="Helv" w:hAnsi="Helv" w:cs="Helv"/>
          <w:color w:val="FF0000"/>
          <w:sz w:val="20"/>
          <w:szCs w:val="20"/>
        </w:rPr>
        <w:t>A</w:t>
      </w:r>
      <w:r w:rsidRPr="009C15E9">
        <w:rPr>
          <w:rFonts w:ascii="Helv" w:hAnsi="Helv" w:cs="Helv"/>
          <w:color w:val="FF0000"/>
          <w:sz w:val="20"/>
          <w:szCs w:val="20"/>
        </w:rPr>
        <w:t>ND CONVERT(datetime, d1.field4) = (select MAX(CONVERT(dateti</w:t>
      </w:r>
      <w:r w:rsidR="009C15E9" w:rsidRPr="009C15E9">
        <w:rPr>
          <w:rFonts w:ascii="Helv" w:hAnsi="Helv" w:cs="Helv"/>
          <w:color w:val="FF0000"/>
          <w:sz w:val="20"/>
          <w:szCs w:val="20"/>
        </w:rPr>
        <w:t xml:space="preserve">me, d2.field4)) from ae_dt7 d2 </w:t>
      </w:r>
      <w:r w:rsidRPr="009C15E9">
        <w:rPr>
          <w:rFonts w:ascii="Helv" w:hAnsi="Helv" w:cs="Helv"/>
          <w:color w:val="FF0000"/>
          <w:sz w:val="20"/>
          <w:szCs w:val="20"/>
        </w:rPr>
        <w:t>where d2.field3 = 'AUDITED STATEME</w:t>
      </w:r>
      <w:r w:rsidR="009C15E9" w:rsidRPr="009C15E9">
        <w:rPr>
          <w:rFonts w:ascii="Helv" w:hAnsi="Helv" w:cs="Helv"/>
          <w:color w:val="FF0000"/>
          <w:sz w:val="20"/>
          <w:szCs w:val="20"/>
        </w:rPr>
        <w:t>NTS' AND d2.field1 = d1.field1)</w:t>
      </w:r>
      <w:r w:rsidR="009C15E9">
        <w:rPr>
          <w:rFonts w:ascii="Helv" w:hAnsi="Helv" w:cs="Helv"/>
          <w:color w:val="FF0000"/>
          <w:sz w:val="20"/>
          <w:szCs w:val="20"/>
        </w:rPr>
        <w:t xml:space="preserve"> </w:t>
      </w:r>
    </w:p>
    <w:p w14:paraId="36DD6D04" w14:textId="77777777" w:rsidR="009C15E9"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Helv" w:hAnsi="Helv" w:cs="Helv"/>
          <w:color w:val="FF0000"/>
          <w:sz w:val="20"/>
          <w:szCs w:val="20"/>
        </w:rPr>
      </w:pPr>
      <w:r>
        <w:rPr>
          <w:rFonts w:ascii="Helv" w:hAnsi="Helv" w:cs="Helv"/>
          <w:color w:val="FF0000"/>
          <w:sz w:val="20"/>
          <w:szCs w:val="20"/>
        </w:rPr>
        <w:t>Note:  Last Audit Date (aka lad) is formatted to add “/” to date.  LAD is also used to get Fiscal Year End.  Below is a LotusScript formula so it’s not useful but it will give you the idea.</w:t>
      </w:r>
    </w:p>
    <w:p w14:paraId="67ABF523" w14:textId="77777777" w:rsidR="009C15E9"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480" w:hanging="5400"/>
        <w:rPr>
          <w:rFonts w:ascii="Helv" w:hAnsi="Helv" w:cs="Helv"/>
          <w:color w:val="FF0000"/>
          <w:sz w:val="20"/>
          <w:szCs w:val="20"/>
        </w:rPr>
      </w:pPr>
      <w:r w:rsidRPr="009C15E9">
        <w:rPr>
          <w:rFonts w:ascii="Helv" w:hAnsi="Helv" w:cs="Helv"/>
          <w:color w:val="FF0000"/>
          <w:sz w:val="20"/>
          <w:szCs w:val="20"/>
        </w:rPr>
        <w:t>last_audit_string = Trim(res.getValue("lad"))</w:t>
      </w:r>
    </w:p>
    <w:p w14:paraId="4AE832E1" w14:textId="77777777" w:rsidR="009C15E9"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rPr>
          <w:rFonts w:ascii="Helv" w:hAnsi="Helv" w:cs="Helv"/>
          <w:color w:val="FF0000"/>
          <w:sz w:val="20"/>
          <w:szCs w:val="20"/>
        </w:rPr>
      </w:pPr>
      <w:r>
        <w:rPr>
          <w:rFonts w:ascii="Helv" w:hAnsi="Helv" w:cs="Helv"/>
          <w:color w:val="FF0000"/>
          <w:sz w:val="20"/>
          <w:szCs w:val="20"/>
        </w:rPr>
        <w:tab/>
      </w:r>
      <w:r w:rsidRPr="009C15E9">
        <w:rPr>
          <w:rFonts w:ascii="Helv" w:hAnsi="Helv" w:cs="Helv"/>
          <w:color w:val="FF0000"/>
          <w:sz w:val="20"/>
          <w:szCs w:val="20"/>
        </w:rPr>
        <w:t>last_audit_year = Trim(Left(last_audit_string,4))</w:t>
      </w:r>
    </w:p>
    <w:p w14:paraId="48F4C28C" w14:textId="77777777" w:rsidR="009C15E9"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480" w:hanging="5400"/>
        <w:rPr>
          <w:rFonts w:ascii="Helv" w:hAnsi="Helv" w:cs="Helv"/>
          <w:color w:val="FF0000"/>
          <w:sz w:val="20"/>
          <w:szCs w:val="20"/>
        </w:rPr>
      </w:pPr>
      <w:r w:rsidRPr="009C15E9">
        <w:rPr>
          <w:rFonts w:ascii="Helv" w:hAnsi="Helv" w:cs="Helv"/>
          <w:color w:val="FF0000"/>
          <w:sz w:val="20"/>
          <w:szCs w:val="20"/>
        </w:rPr>
        <w:t>last_audit_day = Trim(Right(last_audit_string,2))</w:t>
      </w:r>
    </w:p>
    <w:p w14:paraId="70D84268" w14:textId="77777777" w:rsidR="009C15E9"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480" w:hanging="5400"/>
        <w:rPr>
          <w:rFonts w:ascii="Helv" w:hAnsi="Helv" w:cs="Helv"/>
          <w:color w:val="FF0000"/>
          <w:sz w:val="20"/>
          <w:szCs w:val="20"/>
        </w:rPr>
      </w:pPr>
      <w:r w:rsidRPr="009C15E9">
        <w:rPr>
          <w:rFonts w:ascii="Helv" w:hAnsi="Helv" w:cs="Helv"/>
          <w:color w:val="FF0000"/>
          <w:sz w:val="20"/>
          <w:szCs w:val="20"/>
        </w:rPr>
        <w:t>last_audit_month = Trim(Mid(last_audit_string,6,2))</w:t>
      </w:r>
    </w:p>
    <w:p w14:paraId="33788FE9" w14:textId="77777777" w:rsidR="009C15E9"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480" w:hanging="5400"/>
        <w:rPr>
          <w:rFonts w:ascii="Helv" w:hAnsi="Helv" w:cs="Helv"/>
          <w:color w:val="FF0000"/>
          <w:sz w:val="20"/>
          <w:szCs w:val="20"/>
        </w:rPr>
      </w:pPr>
      <w:r w:rsidRPr="009C15E9">
        <w:rPr>
          <w:rFonts w:ascii="Helv" w:hAnsi="Helv" w:cs="Helv"/>
          <w:color w:val="FF0000"/>
          <w:sz w:val="20"/>
          <w:szCs w:val="20"/>
        </w:rPr>
        <w:t>format_audit_date = last_audit_month + "/" + last_audit_day + "/" + last_audit_year</w:t>
      </w:r>
    </w:p>
    <w:p w14:paraId="3335A880" w14:textId="77777777" w:rsid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480" w:hanging="5400"/>
        <w:rPr>
          <w:rFonts w:ascii="Helv" w:hAnsi="Helv" w:cs="Helv"/>
          <w:color w:val="FF0000"/>
          <w:sz w:val="20"/>
          <w:szCs w:val="20"/>
        </w:rPr>
      </w:pPr>
    </w:p>
    <w:p w14:paraId="2C8DFB96" w14:textId="77777777" w:rsidR="009C15E9"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480" w:hanging="5400"/>
        <w:rPr>
          <w:rFonts w:ascii="Helv" w:hAnsi="Helv" w:cs="Helv"/>
          <w:color w:val="FF0000"/>
          <w:sz w:val="20"/>
          <w:szCs w:val="20"/>
        </w:rPr>
      </w:pPr>
      <w:r w:rsidRPr="009C15E9">
        <w:rPr>
          <w:rFonts w:ascii="Helv" w:hAnsi="Helv" w:cs="Helv"/>
          <w:color w:val="FF0000"/>
          <w:sz w:val="20"/>
          <w:szCs w:val="20"/>
        </w:rPr>
        <w:t xml:space="preserve">FiscalYearEnd = last_audit_month + "/" + last_audit_day </w:t>
      </w:r>
    </w:p>
    <w:p w14:paraId="5DF96F19" w14:textId="77777777" w:rsidR="00316E0A" w:rsidRPr="009C15E9" w:rsidRDefault="009C15E9" w:rsidP="009C15E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480" w:hanging="5400"/>
        <w:rPr>
          <w:color w:val="FF0000"/>
        </w:rPr>
      </w:pPr>
      <w:r w:rsidRPr="009C15E9">
        <w:rPr>
          <w:rFonts w:ascii="Helv" w:hAnsi="Helv" w:cs="Helv"/>
          <w:color w:val="FF0000"/>
          <w:sz w:val="20"/>
          <w:szCs w:val="20"/>
        </w:rPr>
        <w:tab/>
      </w:r>
      <w:r w:rsidRPr="009C15E9">
        <w:rPr>
          <w:rFonts w:ascii="Helv" w:hAnsi="Helv" w:cs="Helv"/>
          <w:color w:val="FF0000"/>
          <w:sz w:val="20"/>
          <w:szCs w:val="20"/>
        </w:rPr>
        <w:tab/>
      </w:r>
      <w:r w:rsidRPr="009C15E9">
        <w:rPr>
          <w:rFonts w:ascii="Helv" w:hAnsi="Helv" w:cs="Helv"/>
          <w:color w:val="FF0000"/>
          <w:sz w:val="20"/>
          <w:szCs w:val="20"/>
        </w:rPr>
        <w:tab/>
      </w:r>
      <w:r w:rsidRPr="009C15E9">
        <w:rPr>
          <w:rFonts w:ascii="Helv" w:hAnsi="Helv" w:cs="Helv"/>
          <w:color w:val="FF0000"/>
          <w:sz w:val="20"/>
          <w:szCs w:val="20"/>
        </w:rPr>
        <w:tab/>
      </w:r>
      <w:r w:rsidRPr="009C15E9">
        <w:rPr>
          <w:rFonts w:ascii="Helv" w:hAnsi="Helv" w:cs="Helv"/>
          <w:color w:val="FF0000"/>
          <w:sz w:val="20"/>
          <w:szCs w:val="20"/>
        </w:rPr>
        <w:tab/>
      </w:r>
    </w:p>
    <w:p w14:paraId="45280878" w14:textId="3B450A4A" w:rsidR="009601E4" w:rsidRPr="0070752D" w:rsidRDefault="003308DB" w:rsidP="009C15E9">
      <w:pPr>
        <w:pStyle w:val="Heading2"/>
      </w:pPr>
      <w:bookmarkStart w:id="248" w:name="_Toc495590179"/>
      <w:r>
        <w:t xml:space="preserve">Co-op General </w:t>
      </w:r>
      <w:r w:rsidR="009601E4" w:rsidRPr="0070752D">
        <w:t>Field Mapping</w:t>
      </w:r>
      <w:bookmarkEnd w:id="248"/>
    </w:p>
    <w:p w14:paraId="2BD9BD22" w14:textId="77777777" w:rsidR="009601E4" w:rsidRDefault="009601E4" w:rsidP="009601E4">
      <w:pPr>
        <w:autoSpaceDE w:val="0"/>
        <w:autoSpaceDN w:val="0"/>
        <w:adjustRightInd w:val="0"/>
        <w:spacing w:after="0" w:line="240" w:lineRule="auto"/>
        <w:rPr>
          <w:rFonts w:ascii="Tms Rmn" w:hAnsi="Tms Rmn"/>
          <w:sz w:val="24"/>
          <w:szCs w:val="24"/>
        </w:rPr>
      </w:pPr>
    </w:p>
    <w:tbl>
      <w:tblPr>
        <w:tblW w:w="0" w:type="auto"/>
        <w:tblLayout w:type="fixed"/>
        <w:tblCellMar>
          <w:left w:w="0" w:type="dxa"/>
          <w:right w:w="0" w:type="dxa"/>
        </w:tblCellMar>
        <w:tblLook w:val="00A0" w:firstRow="1" w:lastRow="0" w:firstColumn="1" w:lastColumn="0" w:noHBand="0" w:noVBand="0"/>
      </w:tblPr>
      <w:tblGrid>
        <w:gridCol w:w="2684"/>
        <w:gridCol w:w="2896"/>
        <w:gridCol w:w="2684"/>
        <w:gridCol w:w="8264"/>
      </w:tblGrid>
      <w:tr w:rsidR="009601E4" w14:paraId="16B865F6" w14:textId="77777777">
        <w:tc>
          <w:tcPr>
            <w:tcW w:w="2684" w:type="dxa"/>
          </w:tcPr>
          <w:p w14:paraId="5B399D83" w14:textId="77777777" w:rsidR="009601E4" w:rsidRDefault="009601E4">
            <w:pPr>
              <w:keepNext/>
              <w:keepLines/>
              <w:autoSpaceDE w:val="0"/>
              <w:autoSpaceDN w:val="0"/>
              <w:adjustRightInd w:val="0"/>
              <w:spacing w:after="0" w:line="240" w:lineRule="auto"/>
              <w:ind w:left="15"/>
              <w:rPr>
                <w:rFonts w:ascii="Helv" w:hAnsi="Helv" w:cs="Helv"/>
                <w:b/>
                <w:bCs/>
                <w:color w:val="000000"/>
                <w:sz w:val="16"/>
                <w:szCs w:val="16"/>
              </w:rPr>
            </w:pPr>
            <w:r>
              <w:rPr>
                <w:rFonts w:ascii="Helv" w:hAnsi="Helv" w:cs="Helv"/>
                <w:b/>
                <w:bCs/>
                <w:color w:val="000000"/>
                <w:sz w:val="16"/>
                <w:szCs w:val="16"/>
              </w:rPr>
              <w:t>Co-op Name:</w:t>
            </w:r>
          </w:p>
        </w:tc>
        <w:tc>
          <w:tcPr>
            <w:tcW w:w="13844" w:type="dxa"/>
            <w:gridSpan w:val="3"/>
          </w:tcPr>
          <w:p w14:paraId="4C5C9477" w14:textId="77777777" w:rsidR="009601E4" w:rsidRDefault="009601E4">
            <w:pPr>
              <w:keepNext/>
              <w:keepLines/>
              <w:autoSpaceDE w:val="0"/>
              <w:autoSpaceDN w:val="0"/>
              <w:adjustRightInd w:val="0"/>
              <w:spacing w:after="120" w:line="240" w:lineRule="auto"/>
              <w:ind w:left="15"/>
              <w:rPr>
                <w:rFonts w:ascii="Helv" w:hAnsi="Helv" w:cs="Helv"/>
                <w:color w:val="000000"/>
                <w:sz w:val="16"/>
                <w:szCs w:val="16"/>
              </w:rPr>
            </w:pPr>
            <w:r>
              <w:rPr>
                <w:rFonts w:ascii="Helv" w:hAnsi="Helv" w:cs="Helv"/>
                <w:color w:val="000000"/>
                <w:sz w:val="16"/>
                <w:szCs w:val="16"/>
              </w:rPr>
              <w:t xml:space="preserve">org_legalname </w:t>
            </w:r>
          </w:p>
        </w:tc>
      </w:tr>
      <w:tr w:rsidR="009601E4" w14:paraId="5058B778" w14:textId="77777777">
        <w:tc>
          <w:tcPr>
            <w:tcW w:w="2684" w:type="dxa"/>
          </w:tcPr>
          <w:p w14:paraId="3B2C41D8" w14:textId="77777777" w:rsidR="009601E4" w:rsidRDefault="009601E4">
            <w:pPr>
              <w:keepNext/>
              <w:keepLines/>
              <w:autoSpaceDE w:val="0"/>
              <w:autoSpaceDN w:val="0"/>
              <w:adjustRightInd w:val="0"/>
              <w:spacing w:after="0" w:line="240" w:lineRule="auto"/>
              <w:ind w:left="15"/>
              <w:rPr>
                <w:rFonts w:ascii="Helv" w:hAnsi="Helv" w:cs="Helv"/>
                <w:b/>
                <w:bCs/>
                <w:color w:val="000000"/>
                <w:sz w:val="16"/>
                <w:szCs w:val="16"/>
              </w:rPr>
            </w:pPr>
            <w:r>
              <w:rPr>
                <w:rFonts w:ascii="Helv" w:hAnsi="Helv" w:cs="Helv"/>
                <w:b/>
                <w:bCs/>
                <w:color w:val="000000"/>
                <w:sz w:val="16"/>
                <w:szCs w:val="16"/>
              </w:rPr>
              <w:t>Doing Business as:</w:t>
            </w:r>
          </w:p>
        </w:tc>
        <w:tc>
          <w:tcPr>
            <w:tcW w:w="13844" w:type="dxa"/>
            <w:gridSpan w:val="3"/>
          </w:tcPr>
          <w:p w14:paraId="2BE6CD24" w14:textId="77777777" w:rsidR="009601E4" w:rsidRDefault="009601E4">
            <w:pPr>
              <w:keepNext/>
              <w:keepLines/>
              <w:autoSpaceDE w:val="0"/>
              <w:autoSpaceDN w:val="0"/>
              <w:adjustRightInd w:val="0"/>
              <w:spacing w:after="120" w:line="240" w:lineRule="auto"/>
              <w:ind w:left="15"/>
              <w:rPr>
                <w:rFonts w:ascii="Helv" w:hAnsi="Helv" w:cs="Helv"/>
                <w:color w:val="0000FF"/>
                <w:sz w:val="16"/>
                <w:szCs w:val="16"/>
              </w:rPr>
            </w:pPr>
            <w:r>
              <w:rPr>
                <w:rFonts w:ascii="Helv" w:hAnsi="Helv" w:cs="Helv"/>
                <w:color w:val="0000FF"/>
                <w:sz w:val="16"/>
                <w:szCs w:val="16"/>
              </w:rPr>
              <w:t>org_name</w:t>
            </w:r>
          </w:p>
        </w:tc>
      </w:tr>
      <w:tr w:rsidR="009601E4" w14:paraId="4F29A604" w14:textId="77777777">
        <w:tc>
          <w:tcPr>
            <w:tcW w:w="2684" w:type="dxa"/>
          </w:tcPr>
          <w:p w14:paraId="768344D1" w14:textId="77777777" w:rsidR="009601E4" w:rsidRDefault="009601E4">
            <w:pPr>
              <w:keepNext/>
              <w:keepLines/>
              <w:autoSpaceDE w:val="0"/>
              <w:autoSpaceDN w:val="0"/>
              <w:adjustRightInd w:val="0"/>
              <w:spacing w:after="120" w:line="240" w:lineRule="auto"/>
              <w:ind w:left="15"/>
              <w:rPr>
                <w:rFonts w:ascii="Helv" w:hAnsi="Helv" w:cs="Helv"/>
                <w:b/>
                <w:bCs/>
                <w:color w:val="000000"/>
                <w:sz w:val="16"/>
                <w:szCs w:val="16"/>
              </w:rPr>
            </w:pPr>
            <w:r>
              <w:rPr>
                <w:rFonts w:ascii="Helv" w:hAnsi="Helv" w:cs="Helv"/>
                <w:b/>
                <w:bCs/>
                <w:color w:val="000000"/>
                <w:sz w:val="16"/>
                <w:szCs w:val="16"/>
              </w:rPr>
              <w:t>Co-op ID:</w:t>
            </w:r>
          </w:p>
        </w:tc>
        <w:tc>
          <w:tcPr>
            <w:tcW w:w="2896" w:type="dxa"/>
          </w:tcPr>
          <w:p w14:paraId="24F3F80B" w14:textId="77777777" w:rsidR="009601E4" w:rsidRDefault="009601E4">
            <w:pPr>
              <w:keepNext/>
              <w:keepLines/>
              <w:autoSpaceDE w:val="0"/>
              <w:autoSpaceDN w:val="0"/>
              <w:adjustRightInd w:val="0"/>
              <w:spacing w:after="120" w:line="240" w:lineRule="auto"/>
              <w:ind w:left="15"/>
              <w:rPr>
                <w:rFonts w:ascii="Helv" w:hAnsi="Helv" w:cs="Helv"/>
                <w:color w:val="0000FF"/>
                <w:sz w:val="16"/>
                <w:szCs w:val="16"/>
              </w:rPr>
            </w:pPr>
            <w:r>
              <w:rPr>
                <w:rFonts w:ascii="Helv" w:hAnsi="Helv" w:cs="Helv"/>
                <w:color w:val="0000FF"/>
                <w:sz w:val="16"/>
                <w:szCs w:val="16"/>
              </w:rPr>
              <w:t>cusnum</w:t>
            </w:r>
          </w:p>
        </w:tc>
        <w:tc>
          <w:tcPr>
            <w:tcW w:w="2684" w:type="dxa"/>
          </w:tcPr>
          <w:p w14:paraId="3E7F8A0C" w14:textId="77777777" w:rsidR="009601E4" w:rsidRDefault="009601E4">
            <w:pPr>
              <w:keepNext/>
              <w:keepLines/>
              <w:autoSpaceDE w:val="0"/>
              <w:autoSpaceDN w:val="0"/>
              <w:adjustRightInd w:val="0"/>
              <w:spacing w:after="120" w:line="240" w:lineRule="auto"/>
              <w:ind w:left="15"/>
              <w:rPr>
                <w:rFonts w:ascii="Helv" w:hAnsi="Helv" w:cs="Helv"/>
                <w:b/>
                <w:bCs/>
                <w:color w:val="000000"/>
                <w:sz w:val="16"/>
                <w:szCs w:val="16"/>
              </w:rPr>
            </w:pPr>
            <w:r>
              <w:rPr>
                <w:rFonts w:ascii="Helv" w:hAnsi="Helv" w:cs="Helv"/>
                <w:b/>
                <w:bCs/>
                <w:color w:val="000000"/>
                <w:sz w:val="16"/>
                <w:szCs w:val="16"/>
              </w:rPr>
              <w:t>Region:</w:t>
            </w:r>
          </w:p>
        </w:tc>
        <w:tc>
          <w:tcPr>
            <w:tcW w:w="2684" w:type="dxa"/>
          </w:tcPr>
          <w:p w14:paraId="3DDFD636" w14:textId="77777777" w:rsidR="009601E4" w:rsidRDefault="00940998">
            <w:pPr>
              <w:keepNext/>
              <w:keepLines/>
              <w:autoSpaceDE w:val="0"/>
              <w:autoSpaceDN w:val="0"/>
              <w:adjustRightInd w:val="0"/>
              <w:spacing w:after="120" w:line="240" w:lineRule="auto"/>
              <w:ind w:left="15"/>
              <w:rPr>
                <w:rFonts w:ascii="Helv" w:hAnsi="Helv" w:cs="Helv"/>
                <w:color w:val="0000FF"/>
                <w:sz w:val="16"/>
                <w:szCs w:val="16"/>
              </w:rPr>
            </w:pPr>
            <w:r>
              <w:rPr>
                <w:rFonts w:ascii="Helv" w:hAnsi="Helv" w:cs="Helv"/>
                <w:color w:val="0000FF"/>
                <w:sz w:val="16"/>
                <w:szCs w:val="16"/>
              </w:rPr>
              <w:t>region</w:t>
            </w:r>
          </w:p>
        </w:tc>
      </w:tr>
      <w:tr w:rsidR="009601E4" w14:paraId="17FE6230" w14:textId="77777777">
        <w:tc>
          <w:tcPr>
            <w:tcW w:w="2684" w:type="dxa"/>
          </w:tcPr>
          <w:p w14:paraId="0BD2BD79" w14:textId="77777777" w:rsidR="009601E4" w:rsidRDefault="009601E4">
            <w:pPr>
              <w:keepNext/>
              <w:keepLines/>
              <w:autoSpaceDE w:val="0"/>
              <w:autoSpaceDN w:val="0"/>
              <w:adjustRightInd w:val="0"/>
              <w:spacing w:after="0" w:line="240" w:lineRule="auto"/>
              <w:ind w:left="15"/>
              <w:rPr>
                <w:rFonts w:ascii="Helv" w:hAnsi="Helv" w:cs="Helv"/>
                <w:b/>
                <w:bCs/>
                <w:color w:val="000000"/>
                <w:sz w:val="16"/>
                <w:szCs w:val="16"/>
              </w:rPr>
            </w:pPr>
            <w:r>
              <w:rPr>
                <w:rFonts w:ascii="Helv" w:hAnsi="Helv" w:cs="Helv"/>
                <w:b/>
                <w:bCs/>
                <w:color w:val="000000"/>
                <w:sz w:val="16"/>
                <w:szCs w:val="16"/>
              </w:rPr>
              <w:t>Member Type:</w:t>
            </w:r>
          </w:p>
        </w:tc>
        <w:tc>
          <w:tcPr>
            <w:tcW w:w="2896" w:type="dxa"/>
          </w:tcPr>
          <w:p w14:paraId="2EBB9284" w14:textId="77777777" w:rsidR="009601E4" w:rsidRDefault="00EB4998">
            <w:pPr>
              <w:keepNext/>
              <w:keepLines/>
              <w:autoSpaceDE w:val="0"/>
              <w:autoSpaceDN w:val="0"/>
              <w:adjustRightInd w:val="0"/>
              <w:spacing w:after="120" w:line="240" w:lineRule="auto"/>
              <w:ind w:left="15"/>
              <w:rPr>
                <w:rFonts w:ascii="Helv" w:hAnsi="Helv" w:cs="Helv"/>
                <w:color w:val="0000FF"/>
                <w:sz w:val="16"/>
                <w:szCs w:val="16"/>
              </w:rPr>
            </w:pPr>
            <w:r>
              <w:rPr>
                <w:rFonts w:ascii="Helv" w:hAnsi="Helv" w:cs="Helv"/>
                <w:color w:val="0000FF"/>
                <w:sz w:val="16"/>
                <w:szCs w:val="16"/>
              </w:rPr>
              <w:t>type_id</w:t>
            </w:r>
          </w:p>
        </w:tc>
        <w:tc>
          <w:tcPr>
            <w:tcW w:w="2684" w:type="dxa"/>
          </w:tcPr>
          <w:p w14:paraId="6CF09756" w14:textId="77777777" w:rsidR="009601E4" w:rsidRDefault="009601E4">
            <w:pPr>
              <w:keepNext/>
              <w:keepLines/>
              <w:autoSpaceDE w:val="0"/>
              <w:autoSpaceDN w:val="0"/>
              <w:adjustRightInd w:val="0"/>
              <w:spacing w:after="120" w:line="240" w:lineRule="auto"/>
              <w:ind w:left="15"/>
              <w:rPr>
                <w:rFonts w:ascii="Helv" w:hAnsi="Helv" w:cs="Helv"/>
                <w:b/>
                <w:bCs/>
                <w:color w:val="000000"/>
                <w:sz w:val="16"/>
                <w:szCs w:val="16"/>
              </w:rPr>
            </w:pPr>
            <w:r>
              <w:rPr>
                <w:rFonts w:ascii="Helv" w:hAnsi="Helv" w:cs="Helv"/>
                <w:b/>
                <w:bCs/>
                <w:color w:val="000000"/>
                <w:sz w:val="16"/>
                <w:szCs w:val="16"/>
              </w:rPr>
              <w:t>Membership Effective:</w:t>
            </w:r>
          </w:p>
        </w:tc>
        <w:tc>
          <w:tcPr>
            <w:tcW w:w="2684" w:type="dxa"/>
          </w:tcPr>
          <w:p w14:paraId="64EA9FB9" w14:textId="77777777" w:rsidR="009601E4" w:rsidRDefault="001D6294">
            <w:pPr>
              <w:keepNext/>
              <w:keepLines/>
              <w:autoSpaceDE w:val="0"/>
              <w:autoSpaceDN w:val="0"/>
              <w:adjustRightInd w:val="0"/>
              <w:spacing w:after="120" w:line="240" w:lineRule="auto"/>
              <w:ind w:left="15"/>
              <w:rPr>
                <w:rFonts w:ascii="Helv" w:hAnsi="Helv" w:cs="Helv"/>
                <w:color w:val="0000FF"/>
                <w:sz w:val="16"/>
                <w:szCs w:val="16"/>
              </w:rPr>
            </w:pPr>
            <w:r w:rsidRPr="001D6294">
              <w:rPr>
                <w:rFonts w:ascii="Helv" w:hAnsi="Helv" w:cs="Helv"/>
                <w:color w:val="0000FF"/>
                <w:sz w:val="16"/>
                <w:szCs w:val="16"/>
              </w:rPr>
              <w:t>joined_cfc_date</w:t>
            </w:r>
          </w:p>
        </w:tc>
      </w:tr>
      <w:tr w:rsidR="009601E4" w14:paraId="33E0C4F5" w14:textId="77777777">
        <w:tc>
          <w:tcPr>
            <w:tcW w:w="2684" w:type="dxa"/>
          </w:tcPr>
          <w:p w14:paraId="15098715" w14:textId="77777777" w:rsidR="009601E4" w:rsidRDefault="009601E4">
            <w:pPr>
              <w:keepNext/>
              <w:keepLines/>
              <w:autoSpaceDE w:val="0"/>
              <w:autoSpaceDN w:val="0"/>
              <w:adjustRightInd w:val="0"/>
              <w:spacing w:after="120" w:line="240" w:lineRule="auto"/>
              <w:ind w:left="15"/>
              <w:rPr>
                <w:rFonts w:ascii="Helv" w:hAnsi="Helv" w:cs="Helv"/>
                <w:b/>
                <w:bCs/>
                <w:color w:val="000000"/>
                <w:sz w:val="16"/>
                <w:szCs w:val="16"/>
              </w:rPr>
            </w:pPr>
            <w:r>
              <w:rPr>
                <w:rFonts w:ascii="Helv" w:hAnsi="Helv" w:cs="Helv"/>
                <w:b/>
                <w:bCs/>
                <w:color w:val="000000"/>
                <w:sz w:val="16"/>
                <w:szCs w:val="16"/>
              </w:rPr>
              <w:t>Status:</w:t>
            </w:r>
          </w:p>
        </w:tc>
        <w:tc>
          <w:tcPr>
            <w:tcW w:w="2896" w:type="dxa"/>
          </w:tcPr>
          <w:p w14:paraId="298FFA96" w14:textId="77777777" w:rsidR="009601E4" w:rsidRDefault="00EB4998">
            <w:pPr>
              <w:keepNext/>
              <w:keepLines/>
              <w:autoSpaceDE w:val="0"/>
              <w:autoSpaceDN w:val="0"/>
              <w:adjustRightInd w:val="0"/>
              <w:spacing w:after="120" w:line="240" w:lineRule="auto"/>
              <w:ind w:left="15"/>
              <w:rPr>
                <w:rFonts w:ascii="Helv" w:hAnsi="Helv" w:cs="Helv"/>
                <w:color w:val="0000FF"/>
                <w:sz w:val="16"/>
                <w:szCs w:val="16"/>
              </w:rPr>
            </w:pPr>
            <w:r>
              <w:rPr>
                <w:rFonts w:ascii="Helv" w:hAnsi="Helv" w:cs="Helv"/>
                <w:color w:val="0000FF"/>
                <w:sz w:val="16"/>
                <w:szCs w:val="16"/>
              </w:rPr>
              <w:t>org_status</w:t>
            </w:r>
          </w:p>
        </w:tc>
        <w:tc>
          <w:tcPr>
            <w:tcW w:w="2684" w:type="dxa"/>
          </w:tcPr>
          <w:p w14:paraId="138D0AB0" w14:textId="77777777" w:rsidR="009601E4" w:rsidRDefault="009601E4">
            <w:pPr>
              <w:keepNext/>
              <w:keepLines/>
              <w:autoSpaceDE w:val="0"/>
              <w:autoSpaceDN w:val="0"/>
              <w:adjustRightInd w:val="0"/>
              <w:spacing w:after="120" w:line="240" w:lineRule="auto"/>
              <w:ind w:left="15"/>
              <w:rPr>
                <w:rFonts w:ascii="Helv" w:hAnsi="Helv" w:cs="Helv"/>
                <w:b/>
                <w:bCs/>
                <w:color w:val="000000"/>
                <w:sz w:val="16"/>
                <w:szCs w:val="16"/>
              </w:rPr>
            </w:pPr>
            <w:r>
              <w:rPr>
                <w:rFonts w:ascii="Helv" w:hAnsi="Helv" w:cs="Helv"/>
                <w:b/>
                <w:bCs/>
                <w:color w:val="000000"/>
                <w:sz w:val="16"/>
                <w:szCs w:val="16"/>
              </w:rPr>
              <w:t>Class:</w:t>
            </w:r>
          </w:p>
        </w:tc>
        <w:tc>
          <w:tcPr>
            <w:tcW w:w="2684" w:type="dxa"/>
          </w:tcPr>
          <w:p w14:paraId="24DFAC46" w14:textId="77777777" w:rsidR="009601E4" w:rsidRPr="009C15E9" w:rsidRDefault="0070752D">
            <w:pPr>
              <w:keepNext/>
              <w:keepLines/>
              <w:autoSpaceDE w:val="0"/>
              <w:autoSpaceDN w:val="0"/>
              <w:adjustRightInd w:val="0"/>
              <w:spacing w:after="120" w:line="240" w:lineRule="auto"/>
              <w:ind w:left="15"/>
              <w:rPr>
                <w:rFonts w:ascii="Helv" w:hAnsi="Helv" w:cs="Helv"/>
                <w:color w:val="0000FF"/>
                <w:sz w:val="16"/>
                <w:szCs w:val="16"/>
              </w:rPr>
            </w:pPr>
            <w:r w:rsidRPr="009C15E9">
              <w:rPr>
                <w:color w:val="0000FF"/>
              </w:rPr>
              <w:t>cfc_major_class_type</w:t>
            </w:r>
          </w:p>
        </w:tc>
      </w:tr>
      <w:tr w:rsidR="009601E4" w14:paraId="19404CC2" w14:textId="77777777">
        <w:tc>
          <w:tcPr>
            <w:tcW w:w="2684" w:type="dxa"/>
          </w:tcPr>
          <w:p w14:paraId="50F0C870" w14:textId="77777777" w:rsidR="009601E4" w:rsidRDefault="009601E4">
            <w:pPr>
              <w:keepNext/>
              <w:keepLines/>
              <w:autoSpaceDE w:val="0"/>
              <w:autoSpaceDN w:val="0"/>
              <w:adjustRightInd w:val="0"/>
              <w:spacing w:after="120" w:line="240" w:lineRule="auto"/>
              <w:rPr>
                <w:rFonts w:ascii="Helv" w:hAnsi="Helv" w:cs="Helv"/>
                <w:b/>
                <w:bCs/>
                <w:color w:val="000000"/>
                <w:sz w:val="16"/>
                <w:szCs w:val="16"/>
              </w:rPr>
            </w:pPr>
            <w:r>
              <w:rPr>
                <w:rFonts w:ascii="Helv" w:hAnsi="Helv" w:cs="Helv"/>
                <w:b/>
                <w:bCs/>
                <w:color w:val="000000"/>
                <w:sz w:val="16"/>
                <w:szCs w:val="16"/>
              </w:rPr>
              <w:t>Borrower Type*:</w:t>
            </w:r>
          </w:p>
        </w:tc>
        <w:tc>
          <w:tcPr>
            <w:tcW w:w="2896" w:type="dxa"/>
          </w:tcPr>
          <w:p w14:paraId="40465DEF" w14:textId="77777777" w:rsidR="009601E4" w:rsidRDefault="00EB4998">
            <w:pPr>
              <w:keepNext/>
              <w:keepLines/>
              <w:autoSpaceDE w:val="0"/>
              <w:autoSpaceDN w:val="0"/>
              <w:adjustRightInd w:val="0"/>
              <w:spacing w:after="120" w:line="240" w:lineRule="auto"/>
              <w:rPr>
                <w:rFonts w:ascii="Helv" w:hAnsi="Helv" w:cs="Helv"/>
                <w:color w:val="0000FF"/>
                <w:sz w:val="16"/>
                <w:szCs w:val="16"/>
              </w:rPr>
            </w:pPr>
            <w:r>
              <w:rPr>
                <w:rFonts w:ascii="Helv" w:hAnsi="Helv" w:cs="Helv"/>
                <w:color w:val="0000FF"/>
                <w:sz w:val="16"/>
                <w:szCs w:val="16"/>
              </w:rPr>
              <w:t>description</w:t>
            </w:r>
          </w:p>
        </w:tc>
        <w:tc>
          <w:tcPr>
            <w:tcW w:w="2684" w:type="dxa"/>
          </w:tcPr>
          <w:p w14:paraId="668E6D38" w14:textId="77777777" w:rsidR="009601E4" w:rsidRDefault="009601E4">
            <w:pPr>
              <w:keepNext/>
              <w:keepLines/>
              <w:autoSpaceDE w:val="0"/>
              <w:autoSpaceDN w:val="0"/>
              <w:adjustRightInd w:val="0"/>
              <w:spacing w:after="120" w:line="240" w:lineRule="auto"/>
              <w:rPr>
                <w:rFonts w:ascii="Helv" w:hAnsi="Helv" w:cs="Helv"/>
                <w:b/>
                <w:bCs/>
                <w:color w:val="000000"/>
                <w:sz w:val="16"/>
                <w:szCs w:val="16"/>
              </w:rPr>
            </w:pPr>
            <w:r>
              <w:rPr>
                <w:rFonts w:ascii="Helv" w:hAnsi="Helv" w:cs="Helv"/>
                <w:b/>
                <w:bCs/>
                <w:color w:val="000000"/>
                <w:sz w:val="16"/>
                <w:szCs w:val="16"/>
              </w:rPr>
              <w:t>Final Note Buyout Date:</w:t>
            </w:r>
          </w:p>
        </w:tc>
        <w:tc>
          <w:tcPr>
            <w:tcW w:w="2684" w:type="dxa"/>
          </w:tcPr>
          <w:p w14:paraId="0100DD8E" w14:textId="77777777" w:rsidR="009601E4" w:rsidRPr="009C15E9" w:rsidRDefault="00BC1533">
            <w:pPr>
              <w:keepNext/>
              <w:keepLines/>
              <w:autoSpaceDE w:val="0"/>
              <w:autoSpaceDN w:val="0"/>
              <w:adjustRightInd w:val="0"/>
              <w:spacing w:after="120" w:line="240" w:lineRule="auto"/>
              <w:rPr>
                <w:rFonts w:ascii="Helv" w:hAnsi="Helv" w:cs="Helv"/>
                <w:color w:val="0000FF"/>
                <w:sz w:val="16"/>
                <w:szCs w:val="16"/>
              </w:rPr>
            </w:pPr>
            <w:r w:rsidRPr="009C15E9">
              <w:rPr>
                <w:rFonts w:ascii="Helv" w:hAnsi="Helv" w:cs="Helv"/>
                <w:color w:val="0000FF"/>
                <w:sz w:val="16"/>
                <w:szCs w:val="16"/>
              </w:rPr>
              <w:t>final_note_buyout_date</w:t>
            </w:r>
          </w:p>
        </w:tc>
      </w:tr>
      <w:tr w:rsidR="009601E4" w14:paraId="0272550A" w14:textId="77777777">
        <w:tc>
          <w:tcPr>
            <w:tcW w:w="2684" w:type="dxa"/>
          </w:tcPr>
          <w:p w14:paraId="52CD5C7C" w14:textId="77777777" w:rsidR="009601E4" w:rsidRDefault="009601E4">
            <w:pPr>
              <w:keepNext/>
              <w:keepLines/>
              <w:autoSpaceDE w:val="0"/>
              <w:autoSpaceDN w:val="0"/>
              <w:adjustRightInd w:val="0"/>
              <w:spacing w:after="0" w:line="240" w:lineRule="auto"/>
              <w:rPr>
                <w:rFonts w:ascii="Helv" w:hAnsi="Helv" w:cs="Helv"/>
                <w:b/>
                <w:bCs/>
                <w:color w:val="000000"/>
                <w:sz w:val="16"/>
                <w:szCs w:val="16"/>
              </w:rPr>
            </w:pPr>
            <w:r>
              <w:rPr>
                <w:rFonts w:ascii="Helv" w:hAnsi="Helv" w:cs="Helv"/>
                <w:b/>
                <w:bCs/>
                <w:color w:val="000000"/>
                <w:sz w:val="16"/>
                <w:szCs w:val="16"/>
              </w:rPr>
              <w:t>Entity Type:</w:t>
            </w:r>
          </w:p>
        </w:tc>
        <w:tc>
          <w:tcPr>
            <w:tcW w:w="2896" w:type="dxa"/>
          </w:tcPr>
          <w:p w14:paraId="2B61D442" w14:textId="77777777" w:rsidR="009601E4" w:rsidRDefault="00EB4998">
            <w:pPr>
              <w:keepNext/>
              <w:keepLines/>
              <w:autoSpaceDE w:val="0"/>
              <w:autoSpaceDN w:val="0"/>
              <w:adjustRightInd w:val="0"/>
              <w:spacing w:after="120" w:line="240" w:lineRule="auto"/>
              <w:rPr>
                <w:rFonts w:ascii="Helv" w:hAnsi="Helv" w:cs="Helv"/>
                <w:color w:val="0000FF"/>
                <w:sz w:val="16"/>
                <w:szCs w:val="16"/>
              </w:rPr>
            </w:pPr>
            <w:r w:rsidRPr="00EB4998">
              <w:rPr>
                <w:rFonts w:ascii="Helv" w:hAnsi="Helv" w:cs="Helv"/>
                <w:color w:val="0000FF"/>
                <w:sz w:val="16"/>
                <w:szCs w:val="16"/>
              </w:rPr>
              <w:t>legal_organization_type_descr</w:t>
            </w:r>
          </w:p>
        </w:tc>
        <w:tc>
          <w:tcPr>
            <w:tcW w:w="2684" w:type="dxa"/>
          </w:tcPr>
          <w:p w14:paraId="6318A39E" w14:textId="77777777" w:rsidR="009601E4" w:rsidRDefault="009601E4">
            <w:pPr>
              <w:keepNext/>
              <w:keepLines/>
              <w:autoSpaceDE w:val="0"/>
              <w:autoSpaceDN w:val="0"/>
              <w:adjustRightInd w:val="0"/>
              <w:spacing w:after="0" w:line="240" w:lineRule="auto"/>
              <w:rPr>
                <w:rFonts w:ascii="Helv" w:hAnsi="Helv" w:cs="Helv"/>
                <w:b/>
                <w:bCs/>
                <w:color w:val="000000"/>
                <w:sz w:val="16"/>
                <w:szCs w:val="16"/>
              </w:rPr>
            </w:pPr>
            <w:r>
              <w:rPr>
                <w:rFonts w:ascii="Helv" w:hAnsi="Helv" w:cs="Helv"/>
                <w:b/>
                <w:bCs/>
                <w:color w:val="000000"/>
                <w:sz w:val="16"/>
                <w:szCs w:val="16"/>
              </w:rPr>
              <w:t>Last Audit Date:</w:t>
            </w:r>
          </w:p>
        </w:tc>
        <w:tc>
          <w:tcPr>
            <w:tcW w:w="2684" w:type="dxa"/>
          </w:tcPr>
          <w:p w14:paraId="4349D4B7" w14:textId="77777777" w:rsidR="009601E4" w:rsidRPr="009C15E9" w:rsidRDefault="009C15E9">
            <w:pPr>
              <w:keepNext/>
              <w:keepLines/>
              <w:autoSpaceDE w:val="0"/>
              <w:autoSpaceDN w:val="0"/>
              <w:adjustRightInd w:val="0"/>
              <w:spacing w:after="0" w:line="240" w:lineRule="auto"/>
              <w:rPr>
                <w:rFonts w:ascii="Helv" w:hAnsi="Helv" w:cs="Helv"/>
                <w:color w:val="0000FF"/>
                <w:sz w:val="16"/>
                <w:szCs w:val="16"/>
              </w:rPr>
            </w:pPr>
            <w:r w:rsidRPr="009C15E9">
              <w:rPr>
                <w:rFonts w:ascii="Helv" w:hAnsi="Helv" w:cs="Helv"/>
                <w:color w:val="0000FF"/>
                <w:sz w:val="16"/>
                <w:szCs w:val="16"/>
              </w:rPr>
              <w:t>lad (</w:t>
            </w:r>
            <w:r w:rsidRPr="009C15E9">
              <w:rPr>
                <w:rFonts w:ascii="Helv" w:hAnsi="Helv" w:cs="Helv"/>
                <w:color w:val="0000FF"/>
                <w:sz w:val="20"/>
                <w:szCs w:val="20"/>
              </w:rPr>
              <w:t>format_audit_date</w:t>
            </w:r>
            <w:r w:rsidRPr="009C15E9">
              <w:rPr>
                <w:rFonts w:ascii="Helv" w:hAnsi="Helv" w:cs="Helv"/>
                <w:color w:val="0000FF"/>
                <w:sz w:val="16"/>
                <w:szCs w:val="16"/>
              </w:rPr>
              <w:t>)</w:t>
            </w:r>
          </w:p>
        </w:tc>
      </w:tr>
      <w:tr w:rsidR="009601E4" w14:paraId="0351C0DE" w14:textId="77777777">
        <w:tc>
          <w:tcPr>
            <w:tcW w:w="2684" w:type="dxa"/>
          </w:tcPr>
          <w:p w14:paraId="77350AF7" w14:textId="77777777" w:rsidR="009601E4" w:rsidRDefault="009601E4">
            <w:pPr>
              <w:keepNext/>
              <w:keepLines/>
              <w:autoSpaceDE w:val="0"/>
              <w:autoSpaceDN w:val="0"/>
              <w:adjustRightInd w:val="0"/>
              <w:spacing w:after="0" w:line="240" w:lineRule="auto"/>
              <w:rPr>
                <w:rFonts w:ascii="Helv" w:hAnsi="Helv" w:cs="Helv"/>
                <w:b/>
                <w:bCs/>
                <w:color w:val="000000"/>
                <w:sz w:val="16"/>
                <w:szCs w:val="16"/>
              </w:rPr>
            </w:pPr>
            <w:r>
              <w:rPr>
                <w:rFonts w:ascii="Helv" w:hAnsi="Helv" w:cs="Helv"/>
                <w:b/>
                <w:bCs/>
                <w:color w:val="000000"/>
                <w:sz w:val="16"/>
                <w:szCs w:val="16"/>
              </w:rPr>
              <w:t>Federal Tax Number:</w:t>
            </w:r>
          </w:p>
        </w:tc>
        <w:tc>
          <w:tcPr>
            <w:tcW w:w="2896" w:type="dxa"/>
          </w:tcPr>
          <w:p w14:paraId="48F297A0" w14:textId="77777777" w:rsidR="009601E4" w:rsidRDefault="00EB4998">
            <w:pPr>
              <w:keepNext/>
              <w:keepLines/>
              <w:autoSpaceDE w:val="0"/>
              <w:autoSpaceDN w:val="0"/>
              <w:adjustRightInd w:val="0"/>
              <w:spacing w:after="120" w:line="240" w:lineRule="auto"/>
              <w:rPr>
                <w:rFonts w:ascii="Helv" w:hAnsi="Helv" w:cs="Helv"/>
                <w:color w:val="0000FF"/>
                <w:sz w:val="16"/>
                <w:szCs w:val="16"/>
              </w:rPr>
            </w:pPr>
            <w:r w:rsidRPr="00EB4998">
              <w:rPr>
                <w:rFonts w:ascii="Helv" w:hAnsi="Helv" w:cs="Helv"/>
                <w:color w:val="0000FF"/>
                <w:sz w:val="16"/>
                <w:szCs w:val="16"/>
              </w:rPr>
              <w:t>fed_tax_id</w:t>
            </w:r>
          </w:p>
        </w:tc>
        <w:tc>
          <w:tcPr>
            <w:tcW w:w="2684" w:type="dxa"/>
          </w:tcPr>
          <w:p w14:paraId="1DAFA347" w14:textId="77777777" w:rsidR="009601E4" w:rsidRDefault="009601E4">
            <w:pPr>
              <w:keepNext/>
              <w:keepLines/>
              <w:autoSpaceDE w:val="0"/>
              <w:autoSpaceDN w:val="0"/>
              <w:adjustRightInd w:val="0"/>
              <w:spacing w:after="0" w:line="240" w:lineRule="auto"/>
              <w:rPr>
                <w:rFonts w:ascii="Helv" w:hAnsi="Helv" w:cs="Helv"/>
                <w:b/>
                <w:bCs/>
                <w:color w:val="000000"/>
                <w:sz w:val="16"/>
                <w:szCs w:val="16"/>
              </w:rPr>
            </w:pPr>
            <w:r>
              <w:rPr>
                <w:rFonts w:ascii="Helv" w:hAnsi="Helv" w:cs="Helv"/>
                <w:b/>
                <w:bCs/>
                <w:color w:val="000000"/>
                <w:sz w:val="16"/>
                <w:szCs w:val="16"/>
              </w:rPr>
              <w:t>Fiscal Year End:</w:t>
            </w:r>
          </w:p>
        </w:tc>
        <w:tc>
          <w:tcPr>
            <w:tcW w:w="2684" w:type="dxa"/>
          </w:tcPr>
          <w:p w14:paraId="76179F93" w14:textId="77777777" w:rsidR="009601E4" w:rsidRPr="009C15E9" w:rsidRDefault="009C15E9">
            <w:pPr>
              <w:keepNext/>
              <w:keepLines/>
              <w:autoSpaceDE w:val="0"/>
              <w:autoSpaceDN w:val="0"/>
              <w:adjustRightInd w:val="0"/>
              <w:spacing w:after="0" w:line="240" w:lineRule="auto"/>
              <w:rPr>
                <w:rFonts w:ascii="Helv" w:hAnsi="Helv" w:cs="Helv"/>
                <w:color w:val="0000FF"/>
                <w:sz w:val="16"/>
                <w:szCs w:val="16"/>
              </w:rPr>
            </w:pPr>
            <w:r w:rsidRPr="009C15E9">
              <w:rPr>
                <w:rFonts w:ascii="Helv" w:hAnsi="Helv" w:cs="Helv"/>
                <w:color w:val="0000FF"/>
                <w:sz w:val="16"/>
                <w:szCs w:val="16"/>
              </w:rPr>
              <w:t>lad (FiscalYearEnd)</w:t>
            </w:r>
          </w:p>
        </w:tc>
      </w:tr>
      <w:tr w:rsidR="009601E4" w14:paraId="00A29E5C" w14:textId="77777777">
        <w:tc>
          <w:tcPr>
            <w:tcW w:w="2684" w:type="dxa"/>
          </w:tcPr>
          <w:p w14:paraId="7260BEDD" w14:textId="77777777" w:rsidR="009601E4" w:rsidRDefault="009601E4">
            <w:pPr>
              <w:keepNext/>
              <w:keepLines/>
              <w:autoSpaceDE w:val="0"/>
              <w:autoSpaceDN w:val="0"/>
              <w:adjustRightInd w:val="0"/>
              <w:spacing w:after="0" w:line="240" w:lineRule="auto"/>
              <w:rPr>
                <w:rFonts w:ascii="Helv" w:hAnsi="Helv" w:cs="Helv"/>
                <w:b/>
                <w:bCs/>
                <w:color w:val="000000"/>
                <w:sz w:val="16"/>
                <w:szCs w:val="16"/>
              </w:rPr>
            </w:pPr>
            <w:r>
              <w:rPr>
                <w:rFonts w:ascii="Helv" w:hAnsi="Helv" w:cs="Helv"/>
                <w:b/>
                <w:bCs/>
                <w:color w:val="000000"/>
                <w:sz w:val="16"/>
                <w:szCs w:val="16"/>
              </w:rPr>
              <w:t>State Organization ID:</w:t>
            </w:r>
          </w:p>
        </w:tc>
        <w:tc>
          <w:tcPr>
            <w:tcW w:w="2896" w:type="dxa"/>
          </w:tcPr>
          <w:p w14:paraId="048729AA" w14:textId="77777777" w:rsidR="009601E4" w:rsidRDefault="00EB4998">
            <w:pPr>
              <w:keepNext/>
              <w:keepLines/>
              <w:autoSpaceDE w:val="0"/>
              <w:autoSpaceDN w:val="0"/>
              <w:adjustRightInd w:val="0"/>
              <w:spacing w:after="120" w:line="240" w:lineRule="auto"/>
              <w:rPr>
                <w:rFonts w:ascii="Helv" w:hAnsi="Helv" w:cs="Helv"/>
                <w:color w:val="0000FF"/>
                <w:sz w:val="16"/>
                <w:szCs w:val="16"/>
              </w:rPr>
            </w:pPr>
            <w:r w:rsidRPr="00EB4998">
              <w:rPr>
                <w:rFonts w:ascii="Helv" w:hAnsi="Helv" w:cs="Helv"/>
                <w:color w:val="0000FF"/>
                <w:sz w:val="16"/>
                <w:szCs w:val="16"/>
              </w:rPr>
              <w:t>state_organizational_id</w:t>
            </w:r>
          </w:p>
        </w:tc>
        <w:tc>
          <w:tcPr>
            <w:tcW w:w="2684" w:type="dxa"/>
          </w:tcPr>
          <w:p w14:paraId="50560F3C" w14:textId="77777777" w:rsidR="009601E4" w:rsidRDefault="009601E4">
            <w:pPr>
              <w:keepNext/>
              <w:keepLines/>
              <w:autoSpaceDE w:val="0"/>
              <w:autoSpaceDN w:val="0"/>
              <w:adjustRightInd w:val="0"/>
              <w:spacing w:after="0" w:line="240" w:lineRule="auto"/>
              <w:rPr>
                <w:rFonts w:ascii="Helv" w:hAnsi="Helv" w:cs="Helv"/>
                <w:b/>
                <w:bCs/>
                <w:color w:val="000000"/>
                <w:sz w:val="16"/>
                <w:szCs w:val="16"/>
              </w:rPr>
            </w:pPr>
            <w:r>
              <w:rPr>
                <w:rFonts w:ascii="Helv" w:hAnsi="Helv" w:cs="Helv"/>
                <w:b/>
                <w:bCs/>
                <w:color w:val="000000"/>
                <w:sz w:val="16"/>
                <w:szCs w:val="16"/>
              </w:rPr>
              <w:t>State of Organization</w:t>
            </w:r>
          </w:p>
        </w:tc>
        <w:tc>
          <w:tcPr>
            <w:tcW w:w="2684" w:type="dxa"/>
          </w:tcPr>
          <w:p w14:paraId="10935EA5" w14:textId="77777777" w:rsidR="009601E4" w:rsidRPr="009C15E9" w:rsidRDefault="00232F20">
            <w:pPr>
              <w:keepNext/>
              <w:keepLines/>
              <w:tabs>
                <w:tab w:val="left" w:pos="8984"/>
                <w:tab w:val="left" w:pos="9704"/>
                <w:tab w:val="left" w:pos="10424"/>
                <w:tab w:val="left" w:pos="11144"/>
                <w:tab w:val="left" w:pos="11864"/>
                <w:tab w:val="left" w:pos="12584"/>
                <w:tab w:val="left" w:pos="13304"/>
                <w:tab w:val="left" w:pos="14024"/>
              </w:tabs>
              <w:autoSpaceDE w:val="0"/>
              <w:autoSpaceDN w:val="0"/>
              <w:adjustRightInd w:val="0"/>
              <w:spacing w:after="0" w:line="240" w:lineRule="auto"/>
              <w:rPr>
                <w:rFonts w:ascii="Helv" w:hAnsi="Helv" w:cs="Helv"/>
                <w:color w:val="0000FF"/>
                <w:sz w:val="16"/>
                <w:szCs w:val="16"/>
              </w:rPr>
            </w:pPr>
            <w:r w:rsidRPr="00232F20">
              <w:rPr>
                <w:rFonts w:ascii="Helv" w:hAnsi="Helv" w:cs="Helv"/>
                <w:color w:val="0000FF"/>
                <w:sz w:val="16"/>
                <w:szCs w:val="16"/>
              </w:rPr>
              <w:t>state_code</w:t>
            </w:r>
          </w:p>
        </w:tc>
      </w:tr>
    </w:tbl>
    <w:p w14:paraId="79A1EEA8" w14:textId="77777777" w:rsidR="009601E4" w:rsidRDefault="009601E4" w:rsidP="00FE0544">
      <w:pPr>
        <w:pStyle w:val="NoSpacing"/>
      </w:pPr>
    </w:p>
    <w:p w14:paraId="544DAEEC" w14:textId="77777777" w:rsidR="0095152A" w:rsidRDefault="002B736F" w:rsidP="00FE0544">
      <w:pPr>
        <w:pStyle w:val="NoSpacing"/>
        <w:rPr>
          <w:color w:val="FF0000"/>
        </w:rPr>
      </w:pPr>
      <w:r w:rsidRPr="00AC2E72">
        <w:rPr>
          <w:color w:val="FF0000"/>
        </w:rPr>
        <w:t xml:space="preserve">Telephone/Address </w:t>
      </w:r>
      <w:r w:rsidR="001F0EAD" w:rsidRPr="00AC2E72">
        <w:rPr>
          <w:color w:val="FF0000"/>
        </w:rPr>
        <w:t xml:space="preserve">using the above listed queries.  </w:t>
      </w:r>
      <w:r w:rsidRPr="00AC2E72">
        <w:rPr>
          <w:color w:val="FF0000"/>
        </w:rPr>
        <w:t>Field Mapping should be pretty self-explanatory.  Let me know if you have questions.</w:t>
      </w:r>
    </w:p>
    <w:p w14:paraId="60239E7B" w14:textId="77777777" w:rsidR="003308DB" w:rsidRDefault="003308DB" w:rsidP="00FE0544">
      <w:pPr>
        <w:pStyle w:val="NoSpacing"/>
        <w:rPr>
          <w:color w:val="FF0000"/>
        </w:rPr>
      </w:pPr>
    </w:p>
    <w:p w14:paraId="6BCD9477" w14:textId="48C57923" w:rsidR="0006244A" w:rsidRDefault="0006244A">
      <w:pPr>
        <w:pStyle w:val="Heading2"/>
        <w:pPrChange w:id="249" w:author="Che Frenz" w:date="2017-10-12T13:19:00Z">
          <w:pPr>
            <w:pStyle w:val="Heading1"/>
          </w:pPr>
        </w:pPrChange>
      </w:pPr>
      <w:bookmarkStart w:id="250" w:name="_Toc495590180"/>
      <w:r>
        <w:t>Discounts</w:t>
      </w:r>
      <w:bookmarkEnd w:id="250"/>
    </w:p>
    <w:p w14:paraId="3EE9EB60" w14:textId="6D3FE017" w:rsidR="0006244A" w:rsidRDefault="0006244A" w:rsidP="005E44FB">
      <w:r>
        <w:t>CFCPROD_CIS_REPO</w:t>
      </w:r>
    </w:p>
    <w:p w14:paraId="6938BAE7" w14:textId="70CB1DFD" w:rsidR="0006244A" w:rsidRDefault="0006244A" w:rsidP="0006244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i/>
          <w:iCs/>
          <w:color w:val="6400C8"/>
          <w:sz w:val="20"/>
          <w:szCs w:val="20"/>
        </w:rPr>
        <w:t>select acusnum, acsiccd, ariskcd from REPO..CUST CUST where acusnum=&lt;orgID&gt;</w:t>
      </w:r>
      <w:r>
        <w:rPr>
          <w:rFonts w:ascii="Courier New" w:hAnsi="Courier New" w:cs="Courier New"/>
          <w:color w:val="000000"/>
          <w:sz w:val="20"/>
          <w:szCs w:val="20"/>
        </w:rPr>
        <w:t xml:space="preserve">       </w:t>
      </w:r>
    </w:p>
    <w:p w14:paraId="6F582F1C" w14:textId="77777777" w:rsidR="0006244A" w:rsidRDefault="0006244A" w:rsidP="0006244A">
      <w:pPr>
        <w:autoSpaceDE w:val="0"/>
        <w:autoSpaceDN w:val="0"/>
        <w:adjustRightInd w:val="0"/>
        <w:spacing w:after="0" w:line="240" w:lineRule="auto"/>
        <w:rPr>
          <w:rFonts w:ascii="Courier New" w:hAnsi="Courier New" w:cs="Courier New"/>
          <w:color w:val="000000"/>
          <w:sz w:val="20"/>
          <w:szCs w:val="20"/>
        </w:rPr>
      </w:pPr>
    </w:p>
    <w:p w14:paraId="2D24E9AE" w14:textId="77777777" w:rsidR="00ED0950" w:rsidRDefault="00ED0950" w:rsidP="00ED09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s_acsiccd = res.GetValue(</w:t>
      </w:r>
      <w:r>
        <w:rPr>
          <w:rFonts w:ascii="Courier New" w:hAnsi="Courier New" w:cs="Courier New"/>
          <w:i/>
          <w:iCs/>
          <w:color w:val="6400C8"/>
          <w:sz w:val="20"/>
          <w:szCs w:val="20"/>
        </w:rPr>
        <w:t>"acsiccd"</w:t>
      </w:r>
      <w:r>
        <w:rPr>
          <w:rFonts w:ascii="Courier New" w:hAnsi="Courier New" w:cs="Courier New"/>
          <w:color w:val="000000"/>
          <w:sz w:val="20"/>
          <w:szCs w:val="20"/>
        </w:rPr>
        <w:t>)</w:t>
      </w:r>
    </w:p>
    <w:p w14:paraId="7C2590FF" w14:textId="27F87702" w:rsidR="00ED0950" w:rsidRDefault="00ED0950" w:rsidP="00ED095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C8"/>
          <w:sz w:val="20"/>
          <w:szCs w:val="20"/>
        </w:rPr>
        <w:t>If</w:t>
      </w:r>
      <w:r>
        <w:rPr>
          <w:rFonts w:ascii="Courier New" w:hAnsi="Courier New" w:cs="Courier New"/>
          <w:color w:val="000000"/>
          <w:sz w:val="20"/>
          <w:szCs w:val="20"/>
        </w:rPr>
        <w:t xml:space="preserve"> s_acsiccd = </w:t>
      </w:r>
      <w:r>
        <w:rPr>
          <w:rFonts w:ascii="Courier New" w:hAnsi="Courier New" w:cs="Courier New"/>
          <w:i/>
          <w:iCs/>
          <w:color w:val="6400C8"/>
          <w:sz w:val="20"/>
          <w:szCs w:val="20"/>
        </w:rPr>
        <w:t>"Y"</w:t>
      </w:r>
      <w:r>
        <w:rPr>
          <w:rFonts w:ascii="Courier New" w:hAnsi="Courier New" w:cs="Courier New"/>
          <w:color w:val="000000"/>
          <w:sz w:val="20"/>
          <w:szCs w:val="20"/>
        </w:rPr>
        <w:t xml:space="preserve"> </w:t>
      </w:r>
      <w:r>
        <w:rPr>
          <w:rFonts w:ascii="Courier New" w:hAnsi="Courier New" w:cs="Courier New"/>
          <w:b/>
          <w:bCs/>
          <w:color w:val="0000C8"/>
          <w:sz w:val="20"/>
          <w:szCs w:val="20"/>
        </w:rPr>
        <w:t>Then</w:t>
      </w:r>
    </w:p>
    <w:p w14:paraId="48389034" w14:textId="01FA5522" w:rsidR="00ED0950" w:rsidRDefault="00ED0950" w:rsidP="005E44F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s_CDiscount = </w:t>
      </w:r>
      <w:r>
        <w:rPr>
          <w:rFonts w:ascii="Courier New" w:hAnsi="Courier New" w:cs="Courier New"/>
          <w:i/>
          <w:iCs/>
          <w:color w:val="6400C8"/>
          <w:sz w:val="20"/>
          <w:szCs w:val="20"/>
        </w:rPr>
        <w:t>"Y"</w:t>
      </w:r>
    </w:p>
    <w:p w14:paraId="3D01079D" w14:textId="7BA09ED0" w:rsidR="00ED0950" w:rsidRDefault="00ED0950" w:rsidP="00ED095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C8"/>
          <w:sz w:val="20"/>
          <w:szCs w:val="20"/>
        </w:rPr>
        <w:t>Else</w:t>
      </w:r>
    </w:p>
    <w:p w14:paraId="6B8DDB03" w14:textId="5BF98ADF" w:rsidR="00ED0950" w:rsidRDefault="00ED0950" w:rsidP="005E44F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s_CDiscount = </w:t>
      </w:r>
      <w:r>
        <w:rPr>
          <w:rFonts w:ascii="Courier New" w:hAnsi="Courier New" w:cs="Courier New"/>
          <w:i/>
          <w:iCs/>
          <w:color w:val="6400C8"/>
          <w:sz w:val="20"/>
          <w:szCs w:val="20"/>
        </w:rPr>
        <w:t>"N"</w:t>
      </w:r>
    </w:p>
    <w:p w14:paraId="631F7D10" w14:textId="44C61E1F" w:rsidR="00ED0950" w:rsidRDefault="00ED0950" w:rsidP="00ED0950">
      <w:pPr>
        <w:autoSpaceDE w:val="0"/>
        <w:autoSpaceDN w:val="0"/>
        <w:adjustRightInd w:val="0"/>
        <w:spacing w:after="0" w:line="240" w:lineRule="auto"/>
        <w:rPr>
          <w:rFonts w:ascii="Courier New" w:hAnsi="Courier New" w:cs="Courier New"/>
          <w:b/>
          <w:bCs/>
          <w:color w:val="0000C8"/>
          <w:sz w:val="20"/>
          <w:szCs w:val="20"/>
        </w:rPr>
      </w:pPr>
      <w:r>
        <w:rPr>
          <w:rFonts w:ascii="Courier New" w:hAnsi="Courier New" w:cs="Courier New"/>
          <w:b/>
          <w:bCs/>
          <w:color w:val="0000C8"/>
          <w:sz w:val="20"/>
          <w:szCs w:val="20"/>
        </w:rPr>
        <w:t>End</w:t>
      </w:r>
      <w:r>
        <w:rPr>
          <w:rFonts w:ascii="Courier New" w:hAnsi="Courier New" w:cs="Courier New"/>
          <w:color w:val="000000"/>
          <w:sz w:val="20"/>
          <w:szCs w:val="20"/>
        </w:rPr>
        <w:t xml:space="preserve"> </w:t>
      </w:r>
      <w:r>
        <w:rPr>
          <w:rFonts w:ascii="Courier New" w:hAnsi="Courier New" w:cs="Courier New"/>
          <w:b/>
          <w:bCs/>
          <w:color w:val="0000C8"/>
          <w:sz w:val="20"/>
          <w:szCs w:val="20"/>
        </w:rPr>
        <w:t>If</w:t>
      </w:r>
    </w:p>
    <w:p w14:paraId="7FA40E6C" w14:textId="77777777" w:rsidR="00ED0950" w:rsidRDefault="00ED0950" w:rsidP="00ED0950">
      <w:pPr>
        <w:autoSpaceDE w:val="0"/>
        <w:autoSpaceDN w:val="0"/>
        <w:adjustRightInd w:val="0"/>
        <w:spacing w:after="0" w:line="240" w:lineRule="auto"/>
        <w:rPr>
          <w:rFonts w:ascii="Courier New" w:hAnsi="Courier New" w:cs="Courier New"/>
          <w:color w:val="000000"/>
          <w:sz w:val="20"/>
          <w:szCs w:val="20"/>
        </w:rPr>
      </w:pPr>
    </w:p>
    <w:p w14:paraId="59A4F941" w14:textId="77777777" w:rsidR="0006244A" w:rsidRDefault="0006244A" w:rsidP="000624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s_ariskcd = res.GetValue(</w:t>
      </w:r>
      <w:r>
        <w:rPr>
          <w:rFonts w:ascii="Courier New" w:hAnsi="Courier New" w:cs="Courier New"/>
          <w:i/>
          <w:iCs/>
          <w:color w:val="6400C8"/>
          <w:sz w:val="20"/>
          <w:szCs w:val="20"/>
        </w:rPr>
        <w:t>"ariskcd"</w:t>
      </w:r>
      <w:r>
        <w:rPr>
          <w:rFonts w:ascii="Courier New" w:hAnsi="Courier New" w:cs="Courier New"/>
          <w:color w:val="000000"/>
          <w:sz w:val="20"/>
          <w:szCs w:val="20"/>
        </w:rPr>
        <w:t>)</w:t>
      </w:r>
    </w:p>
    <w:p w14:paraId="28FB1E83" w14:textId="6AAB6339" w:rsidR="0006244A" w:rsidRDefault="0006244A" w:rsidP="000624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C8"/>
          <w:sz w:val="20"/>
          <w:szCs w:val="20"/>
        </w:rPr>
        <w:t>If</w:t>
      </w:r>
      <w:r>
        <w:rPr>
          <w:rFonts w:ascii="Courier New" w:hAnsi="Courier New" w:cs="Courier New"/>
          <w:color w:val="000000"/>
          <w:sz w:val="20"/>
          <w:szCs w:val="20"/>
        </w:rPr>
        <w:t xml:space="preserve"> s_ariskcd = </w:t>
      </w:r>
      <w:r>
        <w:rPr>
          <w:rFonts w:ascii="Courier New" w:hAnsi="Courier New" w:cs="Courier New"/>
          <w:i/>
          <w:iCs/>
          <w:color w:val="6400C8"/>
          <w:sz w:val="20"/>
          <w:szCs w:val="20"/>
        </w:rPr>
        <w:t>"Y"</w:t>
      </w:r>
      <w:r>
        <w:rPr>
          <w:rFonts w:ascii="Courier New" w:hAnsi="Courier New" w:cs="Courier New"/>
          <w:color w:val="000000"/>
          <w:sz w:val="20"/>
          <w:szCs w:val="20"/>
        </w:rPr>
        <w:t xml:space="preserve"> </w:t>
      </w:r>
      <w:r>
        <w:rPr>
          <w:rFonts w:ascii="Courier New" w:hAnsi="Courier New" w:cs="Courier New"/>
          <w:b/>
          <w:bCs/>
          <w:color w:val="0000C8"/>
          <w:sz w:val="20"/>
          <w:szCs w:val="20"/>
        </w:rPr>
        <w:t>Then</w:t>
      </w:r>
    </w:p>
    <w:p w14:paraId="44CE50A5" w14:textId="458C0E57" w:rsidR="0006244A" w:rsidRDefault="0006244A" w:rsidP="005E44F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s_PDiscount = </w:t>
      </w:r>
      <w:r>
        <w:rPr>
          <w:rFonts w:ascii="Courier New" w:hAnsi="Courier New" w:cs="Courier New"/>
          <w:i/>
          <w:iCs/>
          <w:color w:val="6400C8"/>
          <w:sz w:val="20"/>
          <w:szCs w:val="20"/>
        </w:rPr>
        <w:t>"Y"</w:t>
      </w:r>
    </w:p>
    <w:p w14:paraId="39F8A79A" w14:textId="6F2241FE" w:rsidR="0006244A" w:rsidRDefault="0006244A" w:rsidP="005E44F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s_VDiscount = </w:t>
      </w:r>
      <w:r>
        <w:rPr>
          <w:rFonts w:ascii="Courier New" w:hAnsi="Courier New" w:cs="Courier New"/>
          <w:i/>
          <w:iCs/>
          <w:color w:val="6400C8"/>
          <w:sz w:val="20"/>
          <w:szCs w:val="20"/>
        </w:rPr>
        <w:t>"Y"</w:t>
      </w:r>
    </w:p>
    <w:p w14:paraId="13429ABC" w14:textId="7A7EE6B8" w:rsidR="0006244A" w:rsidRDefault="0006244A" w:rsidP="000624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C8"/>
          <w:sz w:val="20"/>
          <w:szCs w:val="20"/>
        </w:rPr>
        <w:t>Else</w:t>
      </w:r>
    </w:p>
    <w:p w14:paraId="7D36E553" w14:textId="71660A6A" w:rsidR="0006244A" w:rsidRDefault="0006244A" w:rsidP="005E44F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s_PDiscount = </w:t>
      </w:r>
      <w:r>
        <w:rPr>
          <w:rFonts w:ascii="Courier New" w:hAnsi="Courier New" w:cs="Courier New"/>
          <w:i/>
          <w:iCs/>
          <w:color w:val="6400C8"/>
          <w:sz w:val="20"/>
          <w:szCs w:val="20"/>
        </w:rPr>
        <w:t>"N"</w:t>
      </w:r>
    </w:p>
    <w:p w14:paraId="3E08A8D9" w14:textId="72AA8229" w:rsidR="0006244A" w:rsidRDefault="0006244A" w:rsidP="005E44F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s_VDiscount = </w:t>
      </w:r>
      <w:r>
        <w:rPr>
          <w:rFonts w:ascii="Courier New" w:hAnsi="Courier New" w:cs="Courier New"/>
          <w:i/>
          <w:iCs/>
          <w:color w:val="6400C8"/>
          <w:sz w:val="20"/>
          <w:szCs w:val="20"/>
        </w:rPr>
        <w:t>"N"</w:t>
      </w:r>
    </w:p>
    <w:p w14:paraId="251427EE" w14:textId="12505044" w:rsidR="0006244A" w:rsidRDefault="0006244A" w:rsidP="000624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C8"/>
          <w:sz w:val="20"/>
          <w:szCs w:val="20"/>
        </w:rPr>
        <w:t>End</w:t>
      </w:r>
      <w:r>
        <w:rPr>
          <w:rFonts w:ascii="Courier New" w:hAnsi="Courier New" w:cs="Courier New"/>
          <w:color w:val="000000"/>
          <w:sz w:val="20"/>
          <w:szCs w:val="20"/>
        </w:rPr>
        <w:t xml:space="preserve"> </w:t>
      </w:r>
      <w:r>
        <w:rPr>
          <w:rFonts w:ascii="Courier New" w:hAnsi="Courier New" w:cs="Courier New"/>
          <w:b/>
          <w:bCs/>
          <w:color w:val="0000C8"/>
          <w:sz w:val="20"/>
          <w:szCs w:val="20"/>
        </w:rPr>
        <w:t>If</w:t>
      </w:r>
    </w:p>
    <w:p w14:paraId="03B9E019" w14:textId="77777777" w:rsidR="0006244A" w:rsidRDefault="0006244A" w:rsidP="0006244A">
      <w:pPr>
        <w:rPr>
          <w:rFonts w:ascii="Courier New" w:hAnsi="Courier New" w:cs="Courier New"/>
          <w:color w:val="000000"/>
          <w:sz w:val="20"/>
          <w:szCs w:val="20"/>
        </w:rPr>
      </w:pPr>
      <w:r>
        <w:rPr>
          <w:rFonts w:ascii="Courier New" w:hAnsi="Courier New" w:cs="Courier New"/>
          <w:color w:val="000000"/>
          <w:sz w:val="20"/>
          <w:szCs w:val="20"/>
        </w:rPr>
        <w:tab/>
      </w:r>
    </w:p>
    <w:p w14:paraId="5EE58979" w14:textId="77777777" w:rsidR="0006244A" w:rsidRDefault="0006244A" w:rsidP="0006244A">
      <w:pPr>
        <w:tabs>
          <w:tab w:val="left" w:pos="4350"/>
        </w:tabs>
        <w:autoSpaceDE w:val="0"/>
        <w:autoSpaceDN w:val="0"/>
        <w:adjustRightInd w:val="0"/>
        <w:spacing w:after="120" w:line="240" w:lineRule="auto"/>
        <w:rPr>
          <w:rFonts w:ascii="MS Sans Serif" w:hAnsi="MS Sans Serif" w:cs="MS Sans Serif"/>
          <w:b/>
          <w:bCs/>
          <w:color w:val="000000"/>
          <w:sz w:val="24"/>
          <w:szCs w:val="24"/>
          <w:u w:val="single"/>
        </w:rPr>
      </w:pPr>
      <w:r>
        <w:rPr>
          <w:rFonts w:ascii="MS Sans Serif" w:hAnsi="MS Sans Serif" w:cs="MS Sans Serif"/>
          <w:b/>
          <w:bCs/>
          <w:color w:val="000000"/>
          <w:sz w:val="24"/>
          <w:szCs w:val="24"/>
          <w:u w:val="single"/>
        </w:rPr>
        <w:t>Discounts*</w:t>
      </w:r>
    </w:p>
    <w:tbl>
      <w:tblPr>
        <w:tblW w:w="0" w:type="auto"/>
        <w:tblLayout w:type="fixed"/>
        <w:tblCellMar>
          <w:left w:w="0" w:type="dxa"/>
          <w:right w:w="0" w:type="dxa"/>
        </w:tblCellMar>
        <w:tblLook w:val="00A0" w:firstRow="1" w:lastRow="0" w:firstColumn="1" w:lastColumn="0" w:noHBand="0" w:noVBand="0"/>
      </w:tblPr>
      <w:tblGrid>
        <w:gridCol w:w="3928"/>
        <w:gridCol w:w="5368"/>
      </w:tblGrid>
      <w:tr w:rsidR="0006244A" w14:paraId="5C645F0F" w14:textId="77777777">
        <w:tc>
          <w:tcPr>
            <w:tcW w:w="3928" w:type="dxa"/>
          </w:tcPr>
          <w:p w14:paraId="26D7DD92" w14:textId="77777777" w:rsidR="0006244A" w:rsidRDefault="0006244A">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lastRenderedPageBreak/>
              <w:t>Eligible for Collateral Discount?</w:t>
            </w:r>
          </w:p>
        </w:tc>
        <w:tc>
          <w:tcPr>
            <w:tcW w:w="5368" w:type="dxa"/>
          </w:tcPr>
          <w:p w14:paraId="425BF21F" w14:textId="6FA87231" w:rsidR="0006244A" w:rsidRDefault="00ED0950">
            <w:pPr>
              <w:keepNext/>
              <w:keepLines/>
              <w:autoSpaceDE w:val="0"/>
              <w:autoSpaceDN w:val="0"/>
              <w:adjustRightInd w:val="0"/>
              <w:spacing w:after="120" w:line="240" w:lineRule="auto"/>
              <w:ind w:left="15"/>
              <w:rPr>
                <w:rFonts w:ascii="MS Sans Serif" w:hAnsi="MS Sans Serif" w:cs="MS Sans Serif"/>
                <w:color w:val="0000FF"/>
                <w:sz w:val="18"/>
                <w:szCs w:val="18"/>
              </w:rPr>
            </w:pPr>
            <w:r>
              <w:rPr>
                <w:rFonts w:ascii="Courier New" w:hAnsi="Courier New" w:cs="Courier New"/>
                <w:color w:val="000000"/>
                <w:sz w:val="20"/>
                <w:szCs w:val="20"/>
              </w:rPr>
              <w:t>s_CDiscount</w:t>
            </w:r>
          </w:p>
        </w:tc>
      </w:tr>
      <w:tr w:rsidR="0006244A" w14:paraId="34BB9DF0" w14:textId="77777777">
        <w:tc>
          <w:tcPr>
            <w:tcW w:w="3928" w:type="dxa"/>
          </w:tcPr>
          <w:p w14:paraId="119FAD73" w14:textId="77777777" w:rsidR="0006244A" w:rsidRDefault="0006244A">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Eligible for Volume Discount?</w:t>
            </w:r>
          </w:p>
        </w:tc>
        <w:tc>
          <w:tcPr>
            <w:tcW w:w="5368" w:type="dxa"/>
          </w:tcPr>
          <w:p w14:paraId="35CDD6F1" w14:textId="26E1BD26" w:rsidR="0006244A" w:rsidRDefault="00ED0950">
            <w:pPr>
              <w:keepNext/>
              <w:keepLines/>
              <w:autoSpaceDE w:val="0"/>
              <w:autoSpaceDN w:val="0"/>
              <w:adjustRightInd w:val="0"/>
              <w:spacing w:after="120" w:line="240" w:lineRule="auto"/>
              <w:ind w:left="15"/>
              <w:rPr>
                <w:rFonts w:ascii="MS Sans Serif" w:hAnsi="MS Sans Serif" w:cs="MS Sans Serif"/>
                <w:color w:val="0000FF"/>
                <w:sz w:val="18"/>
                <w:szCs w:val="18"/>
              </w:rPr>
            </w:pPr>
            <w:r>
              <w:rPr>
                <w:rFonts w:ascii="Courier New" w:hAnsi="Courier New" w:cs="Courier New"/>
                <w:color w:val="000000"/>
                <w:sz w:val="20"/>
                <w:szCs w:val="20"/>
              </w:rPr>
              <w:t>s_VDiscount</w:t>
            </w:r>
          </w:p>
        </w:tc>
      </w:tr>
      <w:tr w:rsidR="0006244A" w14:paraId="2CABD717" w14:textId="77777777">
        <w:tc>
          <w:tcPr>
            <w:tcW w:w="3928" w:type="dxa"/>
          </w:tcPr>
          <w:p w14:paraId="1CA6D77B" w14:textId="77777777" w:rsidR="0006244A" w:rsidRDefault="0006244A">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Eligible for Performance Discount?</w:t>
            </w:r>
          </w:p>
        </w:tc>
        <w:tc>
          <w:tcPr>
            <w:tcW w:w="5368" w:type="dxa"/>
          </w:tcPr>
          <w:p w14:paraId="47A5549D" w14:textId="008701B2" w:rsidR="0006244A" w:rsidRDefault="00ED0950">
            <w:pPr>
              <w:keepNext/>
              <w:keepLines/>
              <w:autoSpaceDE w:val="0"/>
              <w:autoSpaceDN w:val="0"/>
              <w:adjustRightInd w:val="0"/>
              <w:spacing w:after="120" w:line="240" w:lineRule="auto"/>
              <w:ind w:left="15"/>
              <w:rPr>
                <w:rFonts w:ascii="MS Sans Serif" w:hAnsi="MS Sans Serif" w:cs="MS Sans Serif"/>
                <w:color w:val="0000FF"/>
                <w:sz w:val="18"/>
                <w:szCs w:val="18"/>
              </w:rPr>
            </w:pPr>
            <w:r>
              <w:rPr>
                <w:rFonts w:ascii="Courier New" w:hAnsi="Courier New" w:cs="Courier New"/>
                <w:color w:val="000000"/>
                <w:sz w:val="20"/>
                <w:szCs w:val="20"/>
              </w:rPr>
              <w:t>s_PDiscount</w:t>
            </w:r>
          </w:p>
        </w:tc>
      </w:tr>
    </w:tbl>
    <w:p w14:paraId="57674ED7" w14:textId="77777777" w:rsidR="0006244A" w:rsidRDefault="0006244A" w:rsidP="0006244A">
      <w:pPr>
        <w:tabs>
          <w:tab w:val="left" w:pos="5970"/>
          <w:tab w:val="left" w:pos="8490"/>
          <w:tab w:val="left" w:pos="9390"/>
        </w:tabs>
        <w:autoSpaceDE w:val="0"/>
        <w:autoSpaceDN w:val="0"/>
        <w:adjustRightInd w:val="0"/>
        <w:spacing w:before="120" w:after="0" w:line="240" w:lineRule="auto"/>
        <w:rPr>
          <w:rFonts w:ascii="MS Sans Serif" w:hAnsi="MS Sans Serif" w:cs="MS Sans Serif"/>
          <w:b/>
          <w:bCs/>
          <w:color w:val="000000"/>
          <w:sz w:val="16"/>
          <w:szCs w:val="16"/>
        </w:rPr>
      </w:pPr>
      <w:r>
        <w:rPr>
          <w:rFonts w:ascii="MS Sans Serif" w:hAnsi="MS Sans Serif" w:cs="MS Sans Serif"/>
          <w:b/>
          <w:bCs/>
          <w:color w:val="000000"/>
          <w:sz w:val="16"/>
          <w:szCs w:val="16"/>
        </w:rPr>
        <w:t>* hidden from web</w:t>
      </w:r>
    </w:p>
    <w:p w14:paraId="2EF7A348" w14:textId="0CD6DB2E" w:rsidR="0006244A" w:rsidRPr="0006244A" w:rsidRDefault="0006244A" w:rsidP="0006244A">
      <w:r>
        <w:rPr>
          <w:rFonts w:ascii="Courier New" w:hAnsi="Courier New" w:cs="Courier New"/>
          <w:color w:val="000000"/>
          <w:sz w:val="20"/>
          <w:szCs w:val="20"/>
        </w:rPr>
        <w:tab/>
      </w:r>
    </w:p>
    <w:p w14:paraId="61CE5112" w14:textId="43091C85" w:rsidR="00A00CF2" w:rsidRDefault="00A00CF2">
      <w:pPr>
        <w:pStyle w:val="Heading2"/>
        <w:pPrChange w:id="251" w:author="Che Frenz" w:date="2017-10-12T13:19:00Z">
          <w:pPr>
            <w:pStyle w:val="Heading1"/>
          </w:pPr>
        </w:pPrChange>
      </w:pPr>
      <w:bookmarkStart w:id="252" w:name="_Toc495590181"/>
      <w:r>
        <w:t>Bank Accounts</w:t>
      </w:r>
      <w:bookmarkEnd w:id="252"/>
    </w:p>
    <w:p w14:paraId="49EFD198" w14:textId="4814A2ED" w:rsidR="00A00CF2" w:rsidRDefault="00A00CF2" w:rsidP="005E44FB">
      <w:r>
        <w:t>CFCPROD_CIS_REPO</w:t>
      </w:r>
    </w:p>
    <w:p w14:paraId="3B777727" w14:textId="77777777" w:rsidR="00A00CF2" w:rsidRDefault="00A00CF2" w:rsidP="00A00C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i/>
          <w:iCs/>
          <w:color w:val="6400C8"/>
          <w:sz w:val="20"/>
          <w:szCs w:val="20"/>
        </w:rPr>
        <w:t>SELECT cusnum, CLO_NAME, CLO_CITY_1, CLO_STATE_PROVINCE_1, CBK_ABA_NUM, BAC_BNK_ACCT_NUM,LCD_LINE_CD FROM organization, CBK_000_CASHBANK, CLO_CASH_LOCATION_TBL, BAC_000_BANKACCT, LCD_000_LINECODE WHERE cusnum = substring(LCD_LINE_CD,1,5) and BAC_BNK_CD = LCD_BENEFICIARY_BNK_CD and BAC_ACCT_ID = LCD_BENEFICIARY_ACCT_ID and CBK_BNK_CD = BAC_BNK_CD and CLO_LOC_CD = BAC_BNK_CD ORDER BY cusnum ASC, CLO_NAME"</w:t>
      </w:r>
      <w:r>
        <w:rPr>
          <w:rFonts w:ascii="Courier New" w:hAnsi="Courier New" w:cs="Courier New"/>
          <w:color w:val="000000"/>
          <w:sz w:val="20"/>
          <w:szCs w:val="20"/>
        </w:rPr>
        <w:t xml:space="preserve">   </w:t>
      </w:r>
    </w:p>
    <w:p w14:paraId="3D03719C" w14:textId="1CB1C179" w:rsidR="00A00CF2" w:rsidRDefault="00A00CF2" w:rsidP="00A00C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6400C8"/>
          <w:sz w:val="20"/>
          <w:szCs w:val="20"/>
        </w:rPr>
        <w:t>and cusnum=&lt;orgID&gt; for just one cusnum</w:t>
      </w:r>
      <w:r>
        <w:rPr>
          <w:rFonts w:ascii="Courier New" w:hAnsi="Courier New" w:cs="Courier New"/>
          <w:color w:val="000000"/>
          <w:sz w:val="20"/>
          <w:szCs w:val="20"/>
        </w:rPr>
        <w:t xml:space="preserve">                 </w:t>
      </w:r>
    </w:p>
    <w:p w14:paraId="5C1627BA" w14:textId="6F34FC3A" w:rsidR="00A00CF2" w:rsidRPr="005E44FB" w:rsidRDefault="00A00CF2" w:rsidP="005E44FB">
      <w:pPr>
        <w:rPr>
          <w:rFonts w:ascii="Courier New" w:hAnsi="Courier New" w:cs="Courier New"/>
          <w:color w:val="000000"/>
          <w:sz w:val="20"/>
          <w:szCs w:val="20"/>
        </w:rPr>
      </w:pPr>
      <w:r>
        <w:rPr>
          <w:rFonts w:ascii="Courier New" w:hAnsi="Courier New" w:cs="Courier New"/>
          <w:color w:val="000000"/>
          <w:sz w:val="20"/>
          <w:szCs w:val="20"/>
        </w:rPr>
        <w:t xml:space="preserve">        </w:t>
      </w:r>
    </w:p>
    <w:tbl>
      <w:tblPr>
        <w:tblW w:w="0" w:type="auto"/>
        <w:tblLayout w:type="fixed"/>
        <w:tblCellMar>
          <w:left w:w="0" w:type="dxa"/>
          <w:right w:w="0" w:type="dxa"/>
        </w:tblCellMar>
        <w:tblLook w:val="00A0" w:firstRow="1" w:lastRow="0" w:firstColumn="1" w:lastColumn="0" w:noHBand="0" w:noVBand="0"/>
      </w:tblPr>
      <w:tblGrid>
        <w:gridCol w:w="3731"/>
        <w:gridCol w:w="2147"/>
        <w:gridCol w:w="1571"/>
        <w:gridCol w:w="1571"/>
        <w:gridCol w:w="1440"/>
      </w:tblGrid>
      <w:tr w:rsidR="00A00CF2" w:rsidRPr="00A00CF2" w14:paraId="71A4DF6F" w14:textId="77777777">
        <w:tc>
          <w:tcPr>
            <w:tcW w:w="3731" w:type="dxa"/>
            <w:tcBorders>
              <w:bottom w:val="threeDEmboss" w:sz="6" w:space="0" w:color="auto"/>
            </w:tcBorders>
          </w:tcPr>
          <w:p w14:paraId="58FEFF75" w14:textId="77777777"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Name</w:t>
            </w:r>
          </w:p>
        </w:tc>
        <w:tc>
          <w:tcPr>
            <w:tcW w:w="2147" w:type="dxa"/>
            <w:tcBorders>
              <w:bottom w:val="threeDEmboss" w:sz="6" w:space="0" w:color="auto"/>
            </w:tcBorders>
          </w:tcPr>
          <w:p w14:paraId="499B1321" w14:textId="77777777"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City, State</w:t>
            </w:r>
          </w:p>
        </w:tc>
        <w:tc>
          <w:tcPr>
            <w:tcW w:w="1571" w:type="dxa"/>
            <w:tcBorders>
              <w:bottom w:val="threeDEmboss" w:sz="6" w:space="0" w:color="auto"/>
            </w:tcBorders>
          </w:tcPr>
          <w:p w14:paraId="5D39BAD8" w14:textId="77777777"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ABA</w:t>
            </w:r>
          </w:p>
        </w:tc>
        <w:tc>
          <w:tcPr>
            <w:tcW w:w="1571" w:type="dxa"/>
            <w:tcBorders>
              <w:bottom w:val="threeDEmboss" w:sz="6" w:space="0" w:color="auto"/>
            </w:tcBorders>
          </w:tcPr>
          <w:p w14:paraId="0AC1D2DA" w14:textId="77777777"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Account No</w:t>
            </w:r>
          </w:p>
        </w:tc>
        <w:tc>
          <w:tcPr>
            <w:tcW w:w="1440" w:type="dxa"/>
            <w:tcBorders>
              <w:bottom w:val="threeDEmboss" w:sz="6" w:space="0" w:color="auto"/>
            </w:tcBorders>
          </w:tcPr>
          <w:p w14:paraId="48C2BBA1" w14:textId="77777777"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Line Code</w:t>
            </w:r>
          </w:p>
        </w:tc>
      </w:tr>
      <w:tr w:rsidR="00A00CF2" w:rsidRPr="00A00CF2" w14:paraId="01B78BAC" w14:textId="77777777">
        <w:tc>
          <w:tcPr>
            <w:tcW w:w="3731" w:type="dxa"/>
            <w:tcBorders>
              <w:top w:val="threeDEmboss" w:sz="6" w:space="0" w:color="auto"/>
            </w:tcBorders>
          </w:tcPr>
          <w:p w14:paraId="5D1C9E42" w14:textId="096EFB12"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CLO_NAME</w:t>
            </w:r>
          </w:p>
        </w:tc>
        <w:tc>
          <w:tcPr>
            <w:tcW w:w="2147" w:type="dxa"/>
            <w:tcBorders>
              <w:top w:val="threeDEmboss" w:sz="6" w:space="0" w:color="auto"/>
            </w:tcBorders>
          </w:tcPr>
          <w:p w14:paraId="2DF02A69" w14:textId="482C27C1"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CLO_CITY_1</w:t>
            </w:r>
            <w:r>
              <w:rPr>
                <w:rFonts w:ascii="MS Sans Serif" w:hAnsi="MS Sans Serif" w:cs="MS Sans Serif"/>
                <w:b/>
                <w:bCs/>
                <w:color w:val="000000"/>
                <w:sz w:val="18"/>
                <w:szCs w:val="18"/>
              </w:rPr>
              <w:t xml:space="preserve">, </w:t>
            </w:r>
            <w:r w:rsidRPr="00A00CF2">
              <w:rPr>
                <w:rFonts w:ascii="MS Sans Serif" w:hAnsi="MS Sans Serif" w:cs="MS Sans Serif"/>
                <w:b/>
                <w:bCs/>
                <w:color w:val="000000"/>
                <w:sz w:val="18"/>
                <w:szCs w:val="18"/>
              </w:rPr>
              <w:t>CLO_STATE_PROVINCE_1</w:t>
            </w:r>
          </w:p>
        </w:tc>
        <w:tc>
          <w:tcPr>
            <w:tcW w:w="1571" w:type="dxa"/>
            <w:tcBorders>
              <w:top w:val="threeDEmboss" w:sz="6" w:space="0" w:color="auto"/>
            </w:tcBorders>
          </w:tcPr>
          <w:p w14:paraId="7197CF37" w14:textId="3F2D6D40"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CBK_ABA_NUM</w:t>
            </w:r>
          </w:p>
        </w:tc>
        <w:tc>
          <w:tcPr>
            <w:tcW w:w="1571" w:type="dxa"/>
            <w:tcBorders>
              <w:top w:val="threeDEmboss" w:sz="6" w:space="0" w:color="auto"/>
            </w:tcBorders>
          </w:tcPr>
          <w:p w14:paraId="67F55F59" w14:textId="7BA416DD"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BAC_BNK_ACCT_NUM</w:t>
            </w:r>
          </w:p>
        </w:tc>
        <w:tc>
          <w:tcPr>
            <w:tcW w:w="1440" w:type="dxa"/>
            <w:tcBorders>
              <w:top w:val="threeDEmboss" w:sz="6" w:space="0" w:color="auto"/>
            </w:tcBorders>
          </w:tcPr>
          <w:p w14:paraId="4B57C89A" w14:textId="0DDF0DA8" w:rsidR="00A00CF2" w:rsidRPr="00A00CF2" w:rsidRDefault="00A00CF2" w:rsidP="00A00CF2">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A00CF2">
              <w:rPr>
                <w:rFonts w:ascii="MS Sans Serif" w:hAnsi="MS Sans Serif" w:cs="MS Sans Serif"/>
                <w:b/>
                <w:bCs/>
                <w:color w:val="000000"/>
                <w:sz w:val="18"/>
                <w:szCs w:val="18"/>
              </w:rPr>
              <w:t>LCD_LINE_CD</w:t>
            </w:r>
          </w:p>
        </w:tc>
      </w:tr>
    </w:tbl>
    <w:p w14:paraId="10487DF4" w14:textId="79760326" w:rsidR="00A00CF2" w:rsidRPr="00A00CF2" w:rsidRDefault="00A00CF2" w:rsidP="00A00CF2">
      <w:r w:rsidRPr="00A00CF2">
        <w:rPr>
          <w:rFonts w:ascii="MS Sans Serif" w:hAnsi="MS Sans Serif" w:cs="MS Sans Serif"/>
          <w:b/>
          <w:bCs/>
          <w:color w:val="000000"/>
          <w:sz w:val="16"/>
          <w:szCs w:val="16"/>
        </w:rPr>
        <w:t>* hidden from web</w:t>
      </w:r>
      <w:r>
        <w:rPr>
          <w:rFonts w:ascii="Courier New" w:hAnsi="Courier New" w:cs="Courier New"/>
          <w:color w:val="000000"/>
          <w:sz w:val="20"/>
          <w:szCs w:val="20"/>
        </w:rPr>
        <w:t xml:space="preserve">       </w:t>
      </w:r>
    </w:p>
    <w:p w14:paraId="45F384E3" w14:textId="0BA20609" w:rsidR="00A00CF2" w:rsidRDefault="00A00CF2">
      <w:pPr>
        <w:pStyle w:val="Heading2"/>
        <w:pPrChange w:id="253" w:author="Che Frenz" w:date="2017-10-12T13:19:00Z">
          <w:pPr>
            <w:pStyle w:val="Heading1"/>
          </w:pPr>
        </w:pPrChange>
      </w:pPr>
      <w:bookmarkStart w:id="254" w:name="_Toc495590182"/>
      <w:r>
        <w:t>Regulatory</w:t>
      </w:r>
      <w:bookmarkEnd w:id="254"/>
    </w:p>
    <w:p w14:paraId="55595779" w14:textId="4DFF6CC4"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SELECT o.cusnum, org_name, o.type_id, o.org_legalname, o.region, o.rtfc_region, o.hundred_percent_f</w:t>
      </w:r>
      <w:r w:rsidR="005E44FB">
        <w:rPr>
          <w:rFonts w:ascii="Courier New" w:hAnsi="Courier New" w:cs="Courier New"/>
          <w:i/>
          <w:iCs/>
          <w:color w:val="6400C8"/>
          <w:sz w:val="18"/>
          <w:szCs w:val="18"/>
        </w:rPr>
        <w:t xml:space="preserve">lag, ac.account_category_desc, </w:t>
      </w:r>
    </w:p>
    <w:p w14:paraId="5F7DB225" w14:textId="6B436D1C"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lktyp.type_description, a.address_ln1, a.address_ln2, a.city, a.state_code, a.zip, o.area_code, o.phone,</w:t>
      </w:r>
      <w:r w:rsidR="005E44FB">
        <w:rPr>
          <w:rFonts w:ascii="Courier New" w:hAnsi="Courier New" w:cs="Courier New"/>
          <w:i/>
          <w:iCs/>
          <w:color w:val="6400C8"/>
          <w:sz w:val="18"/>
          <w:szCs w:val="18"/>
        </w:rPr>
        <w:t xml:space="preserve"> o.phone_ext, o.fax_area_code, </w:t>
      </w:r>
    </w:p>
    <w:p w14:paraId="74281293" w14:textId="39C41E5C"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o.fax, o.fax_ext, o.org_status, joined_cfc_date, o.last_changed, regulatory_ferc, state_regulatory_fin</w:t>
      </w:r>
      <w:r w:rsidR="005E44FB">
        <w:rPr>
          <w:rFonts w:ascii="Courier New" w:hAnsi="Courier New" w:cs="Courier New"/>
          <w:i/>
          <w:iCs/>
          <w:color w:val="6400C8"/>
          <w:sz w:val="18"/>
          <w:szCs w:val="18"/>
        </w:rPr>
        <w:t xml:space="preserve">ancing, state_regulatory_rate, </w:t>
      </w:r>
    </w:p>
    <w:p w14:paraId="405D8923" w14:textId="089D4BB5"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final_note_buyout_date, st.code, state_of_corporation, s.name, o.web_page, o.fed_tax_id, bt.description, o.state_organizational_id, lg</w:t>
      </w:r>
      <w:r w:rsidR="005E44FB">
        <w:rPr>
          <w:rFonts w:ascii="Courier New" w:hAnsi="Courier New" w:cs="Courier New"/>
          <w:i/>
          <w:iCs/>
          <w:color w:val="6400C8"/>
          <w:sz w:val="18"/>
          <w:szCs w:val="18"/>
        </w:rPr>
        <w:t xml:space="preserve">.legal_organization_type_descr </w:t>
      </w:r>
    </w:p>
    <w:p w14:paraId="5F62E7BE" w14:textId="38C7359C"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FROM lk_state s, organization o, organization_address oa, address a, lk_organization_type lktyp,  lk_borrower_type bt, lk_legal_organization_type lg , lk_state st</w:t>
      </w:r>
      <w:r w:rsidR="005E44FB">
        <w:rPr>
          <w:rFonts w:ascii="Courier New" w:hAnsi="Courier New" w:cs="Courier New"/>
          <w:i/>
          <w:iCs/>
          <w:color w:val="6400C8"/>
          <w:sz w:val="18"/>
          <w:szCs w:val="18"/>
        </w:rPr>
        <w:t xml:space="preserve">, lk_account_category_type ac  </w:t>
      </w:r>
    </w:p>
    <w:p w14:paraId="706150AB" w14:textId="0F3A60BC"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WHERE s.state_id =* o.state_of_corporation and o.organization_id = oa.organization_id and o.legal_organization_type_id *= lg.</w:t>
      </w:r>
      <w:r w:rsidR="005E44FB">
        <w:rPr>
          <w:rFonts w:ascii="Courier New" w:hAnsi="Courier New" w:cs="Courier New"/>
          <w:i/>
          <w:iCs/>
          <w:color w:val="6400C8"/>
          <w:sz w:val="18"/>
          <w:szCs w:val="18"/>
        </w:rPr>
        <w:t xml:space="preserve">legal_organization_type_id and </w:t>
      </w:r>
    </w:p>
    <w:p w14:paraId="6060987F" w14:textId="7BD7B46C"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oa.address_id = a.address_id and oa.address_type_id = 4 and</w:t>
      </w:r>
      <w:r w:rsidR="005E44FB">
        <w:rPr>
          <w:rFonts w:ascii="Courier New" w:hAnsi="Courier New" w:cs="Courier New"/>
          <w:i/>
          <w:iCs/>
          <w:color w:val="6400C8"/>
          <w:sz w:val="18"/>
          <w:szCs w:val="18"/>
        </w:rPr>
        <w:t xml:space="preserve"> lktyp.type_id = o.type_id and </w:t>
      </w:r>
    </w:p>
    <w:p w14:paraId="74C71B06" w14:textId="35709A76" w:rsidR="00BB4C4B" w:rsidRPr="005E44FB" w:rsidRDefault="00BB4C4B" w:rsidP="00BB4C4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substring(o.cusnum,1,2) not in ('YY', 'ZZ') and bt.borrower</w:t>
      </w:r>
      <w:r w:rsidR="005E44FB">
        <w:rPr>
          <w:rFonts w:ascii="Courier New" w:hAnsi="Courier New" w:cs="Courier New"/>
          <w:i/>
          <w:iCs/>
          <w:color w:val="6400C8"/>
          <w:sz w:val="18"/>
          <w:szCs w:val="18"/>
        </w:rPr>
        <w:t xml:space="preserve">_type_id =* o.borrower_type_id </w:t>
      </w:r>
    </w:p>
    <w:p w14:paraId="27A8A3D6" w14:textId="59E77410" w:rsidR="00A00CF2" w:rsidRPr="005E44FB" w:rsidRDefault="00BB4C4B" w:rsidP="005E44FB">
      <w:pPr>
        <w:autoSpaceDE w:val="0"/>
        <w:autoSpaceDN w:val="0"/>
        <w:adjustRightInd w:val="0"/>
        <w:spacing w:after="0" w:line="240" w:lineRule="auto"/>
        <w:rPr>
          <w:rFonts w:ascii="Courier New" w:hAnsi="Courier New" w:cs="Courier New"/>
          <w:sz w:val="18"/>
          <w:szCs w:val="18"/>
        </w:rPr>
      </w:pPr>
      <w:r w:rsidRPr="005E44FB">
        <w:rPr>
          <w:rFonts w:ascii="Courier New" w:hAnsi="Courier New" w:cs="Courier New"/>
          <w:i/>
          <w:iCs/>
          <w:color w:val="6400C8"/>
          <w:sz w:val="18"/>
          <w:szCs w:val="18"/>
        </w:rPr>
        <w:t>and lktyp.type_description &lt;&gt; 'RTFC' and st.state_id =* o.state_of_corporation and o.account_category_type_id *</w:t>
      </w:r>
      <w:r w:rsidR="005E44FB">
        <w:rPr>
          <w:rFonts w:ascii="Courier New" w:hAnsi="Courier New" w:cs="Courier New"/>
          <w:i/>
          <w:iCs/>
          <w:color w:val="6400C8"/>
          <w:sz w:val="18"/>
          <w:szCs w:val="18"/>
        </w:rPr>
        <w:t>= ac.account_category_type_id  ORDER BY o.cusnum ASC</w:t>
      </w:r>
    </w:p>
    <w:p w14:paraId="218E8271" w14:textId="0256A427" w:rsidR="00A00CF2" w:rsidRDefault="00454A66" w:rsidP="00BB4C4B">
      <w:r>
        <w:t xml:space="preserve">add </w:t>
      </w:r>
      <w:r w:rsidR="009567C5">
        <w:t xml:space="preserve">where clause for o.cusnum for single </w:t>
      </w:r>
      <w:r>
        <w:t>orgId.</w:t>
      </w:r>
    </w:p>
    <w:p w14:paraId="18260AD9" w14:textId="77777777" w:rsidR="00454A66" w:rsidRPr="00454A66" w:rsidRDefault="00454A66" w:rsidP="00454A66">
      <w:pPr>
        <w:tabs>
          <w:tab w:val="left" w:pos="5970"/>
          <w:tab w:val="left" w:pos="8490"/>
          <w:tab w:val="left" w:pos="9390"/>
        </w:tabs>
        <w:autoSpaceDE w:val="0"/>
        <w:autoSpaceDN w:val="0"/>
        <w:adjustRightInd w:val="0"/>
        <w:spacing w:after="0" w:line="240" w:lineRule="auto"/>
        <w:rPr>
          <w:rFonts w:ascii="Tms Rmn" w:hAnsi="Tms Rmn"/>
          <w:sz w:val="24"/>
          <w:szCs w:val="24"/>
        </w:rPr>
      </w:pPr>
    </w:p>
    <w:p w14:paraId="067AF1B0" w14:textId="77777777" w:rsidR="00454A66" w:rsidRPr="00454A66" w:rsidRDefault="00454A66" w:rsidP="00454A66">
      <w:pPr>
        <w:tabs>
          <w:tab w:val="left" w:pos="6540"/>
        </w:tabs>
        <w:autoSpaceDE w:val="0"/>
        <w:autoSpaceDN w:val="0"/>
        <w:adjustRightInd w:val="0"/>
        <w:spacing w:after="120" w:line="240" w:lineRule="auto"/>
        <w:rPr>
          <w:rFonts w:ascii="MS Sans Serif" w:hAnsi="MS Sans Serif" w:cs="MS Sans Serif"/>
          <w:b/>
          <w:bCs/>
          <w:color w:val="000000"/>
          <w:sz w:val="24"/>
          <w:szCs w:val="24"/>
          <w:u w:val="single"/>
        </w:rPr>
      </w:pPr>
      <w:r w:rsidRPr="00454A66">
        <w:rPr>
          <w:rFonts w:ascii="MS Sans Serif" w:hAnsi="MS Sans Serif" w:cs="MS Sans Serif"/>
          <w:b/>
          <w:bCs/>
          <w:color w:val="000000"/>
          <w:sz w:val="24"/>
          <w:szCs w:val="24"/>
          <w:u w:val="single"/>
        </w:rPr>
        <w:t>Regulatory Information*</w:t>
      </w:r>
    </w:p>
    <w:tbl>
      <w:tblPr>
        <w:tblW w:w="0" w:type="auto"/>
        <w:tblLayout w:type="fixed"/>
        <w:tblCellMar>
          <w:left w:w="0" w:type="dxa"/>
          <w:right w:w="0" w:type="dxa"/>
        </w:tblCellMar>
        <w:tblLook w:val="00A0" w:firstRow="1" w:lastRow="0" w:firstColumn="1" w:lastColumn="0" w:noHBand="0" w:noVBand="0"/>
      </w:tblPr>
      <w:tblGrid>
        <w:gridCol w:w="5368"/>
        <w:gridCol w:w="5368"/>
      </w:tblGrid>
      <w:tr w:rsidR="00454A66" w:rsidRPr="00454A66" w14:paraId="193FF669" w14:textId="77777777">
        <w:tc>
          <w:tcPr>
            <w:tcW w:w="5368" w:type="dxa"/>
          </w:tcPr>
          <w:p w14:paraId="3596B206" w14:textId="77777777" w:rsidR="00454A66" w:rsidRPr="00454A66" w:rsidRDefault="00454A66" w:rsidP="00454A66">
            <w:pPr>
              <w:keepNext/>
              <w:keepLines/>
              <w:autoSpaceDE w:val="0"/>
              <w:autoSpaceDN w:val="0"/>
              <w:adjustRightInd w:val="0"/>
              <w:spacing w:after="120" w:line="240" w:lineRule="auto"/>
              <w:rPr>
                <w:rFonts w:ascii="MS Sans Serif" w:hAnsi="MS Sans Serif" w:cs="MS Sans Serif"/>
                <w:b/>
                <w:bCs/>
                <w:color w:val="000000"/>
                <w:sz w:val="18"/>
                <w:szCs w:val="18"/>
              </w:rPr>
            </w:pPr>
            <w:r w:rsidRPr="00454A66">
              <w:rPr>
                <w:rFonts w:ascii="MS Sans Serif" w:hAnsi="MS Sans Serif" w:cs="MS Sans Serif"/>
                <w:b/>
                <w:bCs/>
                <w:color w:val="000000"/>
                <w:sz w:val="18"/>
                <w:szCs w:val="18"/>
              </w:rPr>
              <w:t>State of Borrowers Corporation</w:t>
            </w:r>
          </w:p>
        </w:tc>
        <w:tc>
          <w:tcPr>
            <w:tcW w:w="5368" w:type="dxa"/>
          </w:tcPr>
          <w:p w14:paraId="713855C9" w14:textId="6D296050" w:rsidR="00454A66" w:rsidRPr="00454A66" w:rsidRDefault="00454A66" w:rsidP="005E44FB">
            <w:pPr>
              <w:keepNext/>
              <w:keepLines/>
              <w:tabs>
                <w:tab w:val="left" w:pos="1014"/>
              </w:tab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name</w:t>
            </w:r>
          </w:p>
        </w:tc>
      </w:tr>
      <w:tr w:rsidR="00454A66" w:rsidRPr="00454A66" w14:paraId="7F87BA26" w14:textId="77777777">
        <w:tc>
          <w:tcPr>
            <w:tcW w:w="5368" w:type="dxa"/>
          </w:tcPr>
          <w:p w14:paraId="45DCCD52" w14:textId="77777777" w:rsidR="00454A66" w:rsidRPr="00454A66" w:rsidRDefault="00454A66" w:rsidP="00454A66">
            <w:pPr>
              <w:keepNext/>
              <w:keepLines/>
              <w:autoSpaceDE w:val="0"/>
              <w:autoSpaceDN w:val="0"/>
              <w:adjustRightInd w:val="0"/>
              <w:spacing w:after="120" w:line="240" w:lineRule="auto"/>
              <w:rPr>
                <w:rFonts w:ascii="MS Sans Serif" w:hAnsi="MS Sans Serif" w:cs="MS Sans Serif"/>
                <w:b/>
                <w:bCs/>
                <w:color w:val="000000"/>
                <w:sz w:val="18"/>
                <w:szCs w:val="18"/>
              </w:rPr>
            </w:pPr>
            <w:r w:rsidRPr="00454A66">
              <w:rPr>
                <w:rFonts w:ascii="MS Sans Serif" w:hAnsi="MS Sans Serif" w:cs="MS Sans Serif"/>
                <w:b/>
                <w:bCs/>
                <w:color w:val="000000"/>
                <w:sz w:val="18"/>
                <w:szCs w:val="18"/>
              </w:rPr>
              <w:t>FERC (Y or N)</w:t>
            </w:r>
          </w:p>
        </w:tc>
        <w:tc>
          <w:tcPr>
            <w:tcW w:w="5368" w:type="dxa"/>
          </w:tcPr>
          <w:p w14:paraId="42BD9EF3" w14:textId="37B1A5EB" w:rsidR="00454A66" w:rsidRPr="00454A66" w:rsidRDefault="00454A66" w:rsidP="00454A66">
            <w:pPr>
              <w:keepNext/>
              <w:keepLines/>
              <w:autoSpaceDE w:val="0"/>
              <w:autoSpaceDN w:val="0"/>
              <w:adjustRightInd w:val="0"/>
              <w:spacing w:after="120" w:line="240" w:lineRule="auto"/>
              <w:rPr>
                <w:rFonts w:ascii="MS Sans Serif" w:hAnsi="MS Sans Serif" w:cs="MS Sans Serif"/>
                <w:b/>
                <w:bCs/>
                <w:color w:val="000000"/>
                <w:sz w:val="18"/>
                <w:szCs w:val="18"/>
              </w:rPr>
            </w:pPr>
            <w:r w:rsidRPr="00454A66">
              <w:rPr>
                <w:rFonts w:ascii="MS Sans Serif" w:hAnsi="MS Sans Serif" w:cs="MS Sans Serif"/>
                <w:b/>
                <w:bCs/>
                <w:color w:val="000000"/>
                <w:sz w:val="18"/>
                <w:szCs w:val="18"/>
              </w:rPr>
              <w:t>regulatory_ferc</w:t>
            </w:r>
          </w:p>
        </w:tc>
      </w:tr>
      <w:tr w:rsidR="00454A66" w:rsidRPr="00454A66" w14:paraId="31400994" w14:textId="77777777">
        <w:tc>
          <w:tcPr>
            <w:tcW w:w="5368" w:type="dxa"/>
          </w:tcPr>
          <w:p w14:paraId="14FD36E6" w14:textId="77777777" w:rsidR="00454A66" w:rsidRPr="00454A66" w:rsidRDefault="00454A66" w:rsidP="00454A66">
            <w:pPr>
              <w:keepNext/>
              <w:keepLines/>
              <w:autoSpaceDE w:val="0"/>
              <w:autoSpaceDN w:val="0"/>
              <w:adjustRightInd w:val="0"/>
              <w:spacing w:after="120" w:line="240" w:lineRule="auto"/>
              <w:rPr>
                <w:rFonts w:ascii="MS Sans Serif" w:hAnsi="MS Sans Serif" w:cs="MS Sans Serif"/>
                <w:b/>
                <w:bCs/>
                <w:color w:val="000000"/>
                <w:sz w:val="18"/>
                <w:szCs w:val="18"/>
              </w:rPr>
            </w:pPr>
            <w:r w:rsidRPr="00454A66">
              <w:rPr>
                <w:rFonts w:ascii="MS Sans Serif" w:hAnsi="MS Sans Serif" w:cs="MS Sans Serif"/>
                <w:b/>
                <w:bCs/>
                <w:color w:val="000000"/>
                <w:sz w:val="18"/>
                <w:szCs w:val="18"/>
              </w:rPr>
              <w:t>State Regulatory (Y or N)</w:t>
            </w:r>
          </w:p>
        </w:tc>
        <w:tc>
          <w:tcPr>
            <w:tcW w:w="5368" w:type="dxa"/>
          </w:tcPr>
          <w:p w14:paraId="512FC908" w14:textId="5EED53CD" w:rsidR="00454A66" w:rsidRPr="00454A66" w:rsidRDefault="00454A66" w:rsidP="00454A66">
            <w:pPr>
              <w:keepNext/>
              <w:keepLines/>
              <w:autoSpaceDE w:val="0"/>
              <w:autoSpaceDN w:val="0"/>
              <w:adjustRightInd w:val="0"/>
              <w:spacing w:after="120" w:line="240" w:lineRule="auto"/>
              <w:rPr>
                <w:rFonts w:ascii="MS Sans Serif" w:hAnsi="MS Sans Serif" w:cs="MS Sans Serif"/>
                <w:b/>
                <w:bCs/>
                <w:color w:val="000000"/>
                <w:sz w:val="18"/>
                <w:szCs w:val="18"/>
              </w:rPr>
            </w:pPr>
            <w:r w:rsidRPr="00454A66">
              <w:rPr>
                <w:rFonts w:ascii="MS Sans Serif" w:hAnsi="MS Sans Serif" w:cs="MS Sans Serif"/>
                <w:b/>
                <w:bCs/>
                <w:color w:val="000000"/>
                <w:sz w:val="18"/>
                <w:szCs w:val="18"/>
              </w:rPr>
              <w:t>state_regulatory_rate</w:t>
            </w:r>
          </w:p>
        </w:tc>
      </w:tr>
      <w:tr w:rsidR="00454A66" w:rsidRPr="00454A66" w14:paraId="0739A63C" w14:textId="77777777">
        <w:tc>
          <w:tcPr>
            <w:tcW w:w="5368" w:type="dxa"/>
          </w:tcPr>
          <w:p w14:paraId="00BC4C29" w14:textId="77777777" w:rsidR="00454A66" w:rsidRPr="00454A66" w:rsidRDefault="00454A66" w:rsidP="00454A66">
            <w:pPr>
              <w:keepNext/>
              <w:keepLines/>
              <w:autoSpaceDE w:val="0"/>
              <w:autoSpaceDN w:val="0"/>
              <w:adjustRightInd w:val="0"/>
              <w:spacing w:after="120" w:line="240" w:lineRule="auto"/>
              <w:rPr>
                <w:rFonts w:ascii="MS Sans Serif" w:hAnsi="MS Sans Serif" w:cs="MS Sans Serif"/>
                <w:b/>
                <w:bCs/>
                <w:color w:val="000000"/>
                <w:sz w:val="18"/>
                <w:szCs w:val="18"/>
              </w:rPr>
            </w:pPr>
            <w:r w:rsidRPr="00454A66">
              <w:rPr>
                <w:rFonts w:ascii="MS Sans Serif" w:hAnsi="MS Sans Serif" w:cs="MS Sans Serif"/>
                <w:b/>
                <w:bCs/>
                <w:color w:val="000000"/>
                <w:sz w:val="18"/>
                <w:szCs w:val="18"/>
              </w:rPr>
              <w:t>State Financing (Y or N)</w:t>
            </w:r>
          </w:p>
        </w:tc>
        <w:tc>
          <w:tcPr>
            <w:tcW w:w="5368" w:type="dxa"/>
          </w:tcPr>
          <w:p w14:paraId="52C268C1" w14:textId="75FA6C55" w:rsidR="00454A66" w:rsidRPr="00454A66" w:rsidRDefault="00454A66" w:rsidP="00454A66">
            <w:pPr>
              <w:keepNext/>
              <w:keepLines/>
              <w:autoSpaceDE w:val="0"/>
              <w:autoSpaceDN w:val="0"/>
              <w:adjustRightInd w:val="0"/>
              <w:spacing w:after="120" w:line="240" w:lineRule="auto"/>
              <w:rPr>
                <w:rFonts w:ascii="MS Sans Serif" w:hAnsi="MS Sans Serif" w:cs="MS Sans Serif"/>
                <w:b/>
                <w:bCs/>
                <w:color w:val="000000"/>
                <w:sz w:val="18"/>
                <w:szCs w:val="18"/>
              </w:rPr>
            </w:pPr>
            <w:r w:rsidRPr="00454A66">
              <w:rPr>
                <w:rFonts w:ascii="MS Sans Serif" w:hAnsi="MS Sans Serif" w:cs="MS Sans Serif"/>
                <w:b/>
                <w:bCs/>
                <w:color w:val="000000"/>
                <w:sz w:val="18"/>
                <w:szCs w:val="18"/>
              </w:rPr>
              <w:t>state_regulatory_financing</w:t>
            </w:r>
          </w:p>
        </w:tc>
      </w:tr>
    </w:tbl>
    <w:p w14:paraId="49AAFCE0" w14:textId="77777777" w:rsidR="00454A66" w:rsidRPr="00454A66" w:rsidRDefault="00454A66" w:rsidP="00454A66">
      <w:pPr>
        <w:tabs>
          <w:tab w:val="left" w:pos="7065"/>
          <w:tab w:val="left" w:pos="9585"/>
          <w:tab w:val="left" w:pos="10485"/>
        </w:tabs>
        <w:autoSpaceDE w:val="0"/>
        <w:autoSpaceDN w:val="0"/>
        <w:adjustRightInd w:val="0"/>
        <w:spacing w:after="120" w:line="240" w:lineRule="auto"/>
        <w:rPr>
          <w:rFonts w:ascii="MS Sans Serif" w:hAnsi="MS Sans Serif" w:cs="MS Sans Serif"/>
          <w:b/>
          <w:bCs/>
          <w:color w:val="000000"/>
          <w:sz w:val="16"/>
          <w:szCs w:val="16"/>
        </w:rPr>
      </w:pPr>
      <w:r w:rsidRPr="00454A66">
        <w:rPr>
          <w:rFonts w:ascii="MS Sans Serif" w:hAnsi="MS Sans Serif" w:cs="MS Sans Serif"/>
          <w:b/>
          <w:bCs/>
          <w:color w:val="000000"/>
          <w:sz w:val="16"/>
          <w:szCs w:val="16"/>
        </w:rPr>
        <w:t>* hidden from web</w:t>
      </w:r>
    </w:p>
    <w:p w14:paraId="5417CA05" w14:textId="77777777" w:rsidR="00454A66" w:rsidRDefault="00454A66" w:rsidP="00BB4C4B"/>
    <w:p w14:paraId="2756552B" w14:textId="360E10AA" w:rsidR="00133B9A" w:rsidRDefault="00133B9A" w:rsidP="005E44FB">
      <w:pPr>
        <w:pStyle w:val="Heading1"/>
        <w:rPr>
          <w:ins w:id="255" w:author="Che Frenz" w:date="2017-10-12T13:19:00Z"/>
        </w:rPr>
      </w:pPr>
      <w:bookmarkStart w:id="256" w:name="_Toc495590183"/>
      <w:ins w:id="257" w:author="Che Frenz" w:date="2017-10-12T13:19:00Z">
        <w:r>
          <w:lastRenderedPageBreak/>
          <w:t>Co-op Relationships</w:t>
        </w:r>
        <w:bookmarkEnd w:id="256"/>
      </w:ins>
    </w:p>
    <w:p w14:paraId="22016E51" w14:textId="7B75F03A" w:rsidR="00461D22" w:rsidRDefault="00461D22">
      <w:pPr>
        <w:pStyle w:val="Heading2"/>
        <w:pPrChange w:id="258" w:author="Che Frenz" w:date="2017-10-12T13:19:00Z">
          <w:pPr>
            <w:pStyle w:val="Heading1"/>
          </w:pPr>
        </w:pPrChange>
      </w:pPr>
      <w:bookmarkStart w:id="259" w:name="_Toc495590184"/>
      <w:r>
        <w:t>Relationships</w:t>
      </w:r>
      <w:bookmarkEnd w:id="259"/>
    </w:p>
    <w:p w14:paraId="36E04EE0" w14:textId="3FE35406" w:rsidR="00433E49" w:rsidRPr="00433E49" w:rsidRDefault="00433E49" w:rsidP="00433E49">
      <w:r>
        <w:t>CFCPROD_CIS_CIS</w:t>
      </w:r>
    </w:p>
    <w:p w14:paraId="6B9BE735" w14:textId="77777777"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SELECT o.cusnum as cusnum, r.description,   o2.cusnum as relateid, o2.org_legalname,  o_r.effective_date  FROM  organization o,  organization o2,  org_relationship o_r, lk_relationship_type r  WHERE o.organization_id = o_r.parent and o2.organization_id = o_r.child and  r.relationship_type_id = o_r.relationship_type_id  ORDER BY o.cusnum"</w:t>
      </w:r>
      <w:r>
        <w:rPr>
          <w:rFonts w:ascii="Courier New" w:hAnsi="Courier New" w:cs="Courier New"/>
          <w:color w:val="000000"/>
          <w:sz w:val="20"/>
          <w:szCs w:val="20"/>
        </w:rPr>
        <w:t xml:space="preserve">                    </w:t>
      </w:r>
    </w:p>
    <w:p w14:paraId="29BDA5BB" w14:textId="5701BFFB" w:rsidR="00433E49" w:rsidRDefault="00433E49" w:rsidP="00433E49">
      <w:pPr>
        <w:rPr>
          <w:rFonts w:ascii="Courier New" w:hAnsi="Courier New" w:cs="Courier New"/>
          <w:b/>
          <w:bCs/>
          <w:color w:val="009600"/>
          <w:sz w:val="20"/>
          <w:szCs w:val="20"/>
        </w:rPr>
      </w:pPr>
      <w:r>
        <w:rPr>
          <w:rFonts w:ascii="Courier New" w:hAnsi="Courier New" w:cs="Courier New"/>
          <w:color w:val="000000"/>
          <w:sz w:val="20"/>
          <w:szCs w:val="20"/>
        </w:rPr>
        <w:t xml:space="preserve">          </w:t>
      </w:r>
      <w:r>
        <w:rPr>
          <w:rFonts w:ascii="Courier New" w:hAnsi="Courier New" w:cs="Courier New"/>
          <w:b/>
          <w:bCs/>
          <w:color w:val="009600"/>
          <w:sz w:val="20"/>
          <w:szCs w:val="20"/>
        </w:rPr>
        <w:t>'********</w:t>
      </w:r>
    </w:p>
    <w:p w14:paraId="0F1B484B" w14:textId="39DD3991" w:rsidR="00433E49" w:rsidRDefault="00433E49" w:rsidP="00433E49">
      <w:pPr>
        <w:rPr>
          <w:rFonts w:ascii="Courier New" w:hAnsi="Courier New" w:cs="Courier New"/>
          <w:b/>
          <w:bCs/>
          <w:color w:val="009600"/>
          <w:sz w:val="20"/>
          <w:szCs w:val="20"/>
        </w:rPr>
      </w:pPr>
      <w:r>
        <w:rPr>
          <w:rFonts w:ascii="Courier New" w:hAnsi="Courier New" w:cs="Courier New"/>
          <w:b/>
          <w:bCs/>
          <w:color w:val="009600"/>
          <w:sz w:val="20"/>
          <w:szCs w:val="20"/>
        </w:rPr>
        <w:t>Second Query:</w:t>
      </w:r>
    </w:p>
    <w:p w14:paraId="1D06ADCA" w14:textId="085B2499"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q_1 = </w:t>
      </w:r>
      <w:r>
        <w:rPr>
          <w:rFonts w:ascii="Courier New" w:hAnsi="Courier New" w:cs="Courier New"/>
          <w:i/>
          <w:iCs/>
          <w:color w:val="6400C8"/>
          <w:sz w:val="20"/>
          <w:szCs w:val="20"/>
        </w:rPr>
        <w:t>"SELECT O.organization_id, O.cusnum, O.org_legalname, C.cfc_major_class_type, R.rtfc_class_type  "</w:t>
      </w:r>
    </w:p>
    <w:p w14:paraId="2445DE00" w14:textId="2B97BFA0"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76261A5" w14:textId="77777777"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q_2 = </w:t>
      </w:r>
      <w:r>
        <w:rPr>
          <w:rFonts w:ascii="Courier New" w:hAnsi="Courier New" w:cs="Courier New"/>
          <w:i/>
          <w:iCs/>
          <w:color w:val="6400C8"/>
          <w:sz w:val="20"/>
          <w:szCs w:val="20"/>
        </w:rPr>
        <w:t>"FROM organization O , lk_cfc_major_class C , lk_rtfc_class R "</w:t>
      </w:r>
    </w:p>
    <w:p w14:paraId="0448C0E6" w14:textId="77777777"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q_3 = </w:t>
      </w:r>
      <w:r>
        <w:rPr>
          <w:rFonts w:ascii="Courier New" w:hAnsi="Courier New" w:cs="Courier New"/>
          <w:i/>
          <w:iCs/>
          <w:color w:val="6400C8"/>
          <w:sz w:val="20"/>
          <w:szCs w:val="20"/>
        </w:rPr>
        <w:t>"WHERE O.cfc_major_class_id *= C.cfc_major_class_id and O.rtfc_class_type_id *= R.rtfc_class_type_id and O.cusnum = "</w:t>
      </w:r>
    </w:p>
    <w:p w14:paraId="761CF5BE" w14:textId="2BA894FA"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q_4 =  </w:t>
      </w:r>
      <w:r>
        <w:rPr>
          <w:rFonts w:ascii="Courier New" w:hAnsi="Courier New" w:cs="Courier New"/>
          <w:i/>
          <w:iCs/>
          <w:color w:val="6400C8"/>
          <w:sz w:val="20"/>
          <w:szCs w:val="20"/>
        </w:rPr>
        <w:t>"'"</w:t>
      </w:r>
      <w:r>
        <w:rPr>
          <w:rFonts w:ascii="Courier New" w:hAnsi="Courier New" w:cs="Courier New"/>
          <w:color w:val="000000"/>
          <w:sz w:val="20"/>
          <w:szCs w:val="20"/>
        </w:rPr>
        <w:t xml:space="preserve"> +  (orgid(</w:t>
      </w:r>
      <w:r>
        <w:rPr>
          <w:rFonts w:ascii="Courier New" w:hAnsi="Courier New" w:cs="Courier New"/>
          <w:i/>
          <w:iCs/>
          <w:color w:val="6400C8"/>
          <w:sz w:val="20"/>
          <w:szCs w:val="20"/>
        </w:rPr>
        <w:t>0</w:t>
      </w:r>
      <w:r>
        <w:rPr>
          <w:rFonts w:ascii="Courier New" w:hAnsi="Courier New" w:cs="Courier New"/>
          <w:color w:val="000000"/>
          <w:sz w:val="20"/>
          <w:szCs w:val="20"/>
        </w:rPr>
        <w:t xml:space="preserve">)) (from query above) + </w:t>
      </w:r>
      <w:r>
        <w:rPr>
          <w:rFonts w:ascii="Courier New" w:hAnsi="Courier New" w:cs="Courier New"/>
          <w:i/>
          <w:iCs/>
          <w:color w:val="6400C8"/>
          <w:sz w:val="20"/>
          <w:szCs w:val="20"/>
        </w:rPr>
        <w:t>"'"</w:t>
      </w:r>
    </w:p>
    <w:p w14:paraId="24B11E1E" w14:textId="500C7115" w:rsidR="00433E49" w:rsidRDefault="00433E49" w:rsidP="00433E49">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F4030BC" w14:textId="77777777" w:rsidR="00433E49" w:rsidRPr="00433E49" w:rsidRDefault="00433E49" w:rsidP="00433E49">
      <w:pPr>
        <w:autoSpaceDE w:val="0"/>
        <w:autoSpaceDN w:val="0"/>
        <w:adjustRightInd w:val="0"/>
        <w:spacing w:after="0" w:line="240" w:lineRule="auto"/>
        <w:rPr>
          <w:rFonts w:ascii="Tms Rmn" w:hAnsi="Tms Rmn"/>
          <w:sz w:val="24"/>
          <w:szCs w:val="24"/>
        </w:rPr>
      </w:pPr>
    </w:p>
    <w:p w14:paraId="2C9A4B34" w14:textId="77777777" w:rsidR="00433E49" w:rsidRPr="00433E49" w:rsidRDefault="00433E49" w:rsidP="00433E49">
      <w:pPr>
        <w:tabs>
          <w:tab w:val="left" w:pos="7318"/>
          <w:tab w:val="left" w:pos="9838"/>
          <w:tab w:val="left" w:pos="10738"/>
        </w:tabs>
        <w:autoSpaceDE w:val="0"/>
        <w:autoSpaceDN w:val="0"/>
        <w:adjustRightInd w:val="0"/>
        <w:spacing w:after="0" w:line="240" w:lineRule="auto"/>
        <w:rPr>
          <w:rFonts w:ascii="MS Sans Serif" w:hAnsi="MS Sans Serif" w:cs="MS Sans Serif"/>
          <w:b/>
          <w:bCs/>
          <w:color w:val="000000"/>
          <w:sz w:val="24"/>
          <w:szCs w:val="24"/>
          <w:u w:val="single"/>
        </w:rPr>
      </w:pPr>
      <w:r w:rsidRPr="00433E49">
        <w:rPr>
          <w:rFonts w:ascii="MS Sans Serif" w:hAnsi="MS Sans Serif" w:cs="MS Sans Serif"/>
          <w:b/>
          <w:bCs/>
          <w:color w:val="000000"/>
          <w:sz w:val="24"/>
          <w:szCs w:val="24"/>
          <w:u w:val="single"/>
        </w:rPr>
        <w:t>Relationships*</w:t>
      </w:r>
    </w:p>
    <w:p w14:paraId="3643D87E" w14:textId="652A42FF" w:rsidR="00433E49" w:rsidRPr="00433E49" w:rsidRDefault="00433E49" w:rsidP="00433E49">
      <w:pPr>
        <w:tabs>
          <w:tab w:val="left" w:pos="4258"/>
          <w:tab w:val="left" w:pos="5698"/>
          <w:tab w:val="left" w:pos="7138"/>
          <w:tab w:val="left" w:pos="8938"/>
          <w:tab w:val="left" w:pos="9838"/>
          <w:tab w:val="left" w:pos="10558"/>
          <w:tab w:val="left" w:pos="11098"/>
        </w:tabs>
        <w:autoSpaceDE w:val="0"/>
        <w:autoSpaceDN w:val="0"/>
        <w:adjustRightInd w:val="0"/>
        <w:spacing w:before="120" w:after="0" w:line="240" w:lineRule="auto"/>
        <w:rPr>
          <w:rFonts w:ascii="MS Sans Serif" w:hAnsi="MS Sans Serif" w:cs="MS Sans Serif"/>
          <w:color w:val="800000"/>
          <w:sz w:val="20"/>
          <w:szCs w:val="20"/>
        </w:rPr>
      </w:pPr>
    </w:p>
    <w:tbl>
      <w:tblPr>
        <w:tblW w:w="11637" w:type="dxa"/>
        <w:tblLayout w:type="fixed"/>
        <w:tblCellMar>
          <w:left w:w="0" w:type="dxa"/>
          <w:right w:w="0" w:type="dxa"/>
        </w:tblCellMar>
        <w:tblLook w:val="00A0" w:firstRow="1" w:lastRow="0" w:firstColumn="1" w:lastColumn="0" w:noHBand="0" w:noVBand="0"/>
      </w:tblPr>
      <w:tblGrid>
        <w:gridCol w:w="4069"/>
        <w:gridCol w:w="888"/>
        <w:gridCol w:w="3053"/>
        <w:gridCol w:w="2593"/>
        <w:gridCol w:w="1034"/>
      </w:tblGrid>
      <w:tr w:rsidR="00433E49" w:rsidRPr="00433E49" w14:paraId="24DD05F5" w14:textId="77777777" w:rsidTr="005E44FB">
        <w:tc>
          <w:tcPr>
            <w:tcW w:w="4069" w:type="dxa"/>
            <w:tcBorders>
              <w:bottom w:val="threeDEmboss" w:sz="6" w:space="0" w:color="auto"/>
            </w:tcBorders>
          </w:tcPr>
          <w:p w14:paraId="63D52201"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Description</w:t>
            </w:r>
          </w:p>
        </w:tc>
        <w:tc>
          <w:tcPr>
            <w:tcW w:w="888" w:type="dxa"/>
            <w:tcBorders>
              <w:bottom w:val="threeDEmboss" w:sz="6" w:space="0" w:color="auto"/>
            </w:tcBorders>
          </w:tcPr>
          <w:p w14:paraId="02865E1A"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Co-op</w:t>
            </w:r>
          </w:p>
          <w:p w14:paraId="77D4C7D6"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Relation</w:t>
            </w:r>
          </w:p>
        </w:tc>
        <w:tc>
          <w:tcPr>
            <w:tcW w:w="3053" w:type="dxa"/>
            <w:tcBorders>
              <w:bottom w:val="threeDEmboss" w:sz="6" w:space="0" w:color="auto"/>
            </w:tcBorders>
          </w:tcPr>
          <w:p w14:paraId="39034605"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Co-op</w:t>
            </w:r>
          </w:p>
          <w:p w14:paraId="4DA20029"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Name</w:t>
            </w:r>
          </w:p>
        </w:tc>
        <w:tc>
          <w:tcPr>
            <w:tcW w:w="2593" w:type="dxa"/>
            <w:tcBorders>
              <w:bottom w:val="threeDEmboss" w:sz="6" w:space="0" w:color="auto"/>
            </w:tcBorders>
          </w:tcPr>
          <w:p w14:paraId="5AED16A2"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Mem</w:t>
            </w:r>
          </w:p>
          <w:p w14:paraId="548A3AB6"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Class</w:t>
            </w:r>
          </w:p>
        </w:tc>
        <w:tc>
          <w:tcPr>
            <w:tcW w:w="1034" w:type="dxa"/>
            <w:tcBorders>
              <w:bottom w:val="threeDEmboss" w:sz="6" w:space="0" w:color="auto"/>
            </w:tcBorders>
          </w:tcPr>
          <w:p w14:paraId="55FB4D9B"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433E49">
              <w:rPr>
                <w:rFonts w:ascii="MS Sans Serif" w:hAnsi="MS Sans Serif" w:cs="MS Sans Serif"/>
                <w:b/>
                <w:bCs/>
                <w:color w:val="000000"/>
                <w:sz w:val="18"/>
                <w:szCs w:val="18"/>
              </w:rPr>
              <w:t>Link</w:t>
            </w:r>
          </w:p>
        </w:tc>
      </w:tr>
      <w:tr w:rsidR="00433E49" w:rsidRPr="00433E49" w14:paraId="550E2247" w14:textId="77777777" w:rsidTr="005E44FB">
        <w:tc>
          <w:tcPr>
            <w:tcW w:w="4069" w:type="dxa"/>
            <w:tcBorders>
              <w:top w:val="threeDEmboss" w:sz="6" w:space="0" w:color="auto"/>
            </w:tcBorders>
          </w:tcPr>
          <w:p w14:paraId="4E3A48E4" w14:textId="70B73332"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Courier New" w:hAnsi="Courier New" w:cs="Courier New"/>
                <w:i/>
                <w:iCs/>
                <w:color w:val="6400C8"/>
                <w:sz w:val="20"/>
                <w:szCs w:val="20"/>
              </w:rPr>
              <w:t>description</w:t>
            </w:r>
          </w:p>
        </w:tc>
        <w:tc>
          <w:tcPr>
            <w:tcW w:w="888" w:type="dxa"/>
            <w:tcBorders>
              <w:top w:val="threeDEmboss" w:sz="6" w:space="0" w:color="auto"/>
            </w:tcBorders>
          </w:tcPr>
          <w:p w14:paraId="2D0B3835" w14:textId="6C390742"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Courier New" w:hAnsi="Courier New" w:cs="Courier New"/>
                <w:i/>
                <w:iCs/>
                <w:color w:val="6400C8"/>
                <w:sz w:val="20"/>
                <w:szCs w:val="20"/>
              </w:rPr>
              <w:t>relateid</w:t>
            </w:r>
          </w:p>
        </w:tc>
        <w:tc>
          <w:tcPr>
            <w:tcW w:w="3053" w:type="dxa"/>
            <w:tcBorders>
              <w:top w:val="threeDEmboss" w:sz="6" w:space="0" w:color="auto"/>
            </w:tcBorders>
          </w:tcPr>
          <w:p w14:paraId="227819E1" w14:textId="4E47556C"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Courier New" w:hAnsi="Courier New" w:cs="Courier New"/>
                <w:i/>
                <w:iCs/>
                <w:color w:val="6400C8"/>
                <w:sz w:val="20"/>
                <w:szCs w:val="20"/>
              </w:rPr>
              <w:t>legalname</w:t>
            </w:r>
          </w:p>
        </w:tc>
        <w:tc>
          <w:tcPr>
            <w:tcW w:w="2593" w:type="dxa"/>
            <w:tcBorders>
              <w:top w:val="threeDEmboss" w:sz="6" w:space="0" w:color="auto"/>
            </w:tcBorders>
          </w:tcPr>
          <w:p w14:paraId="7485914B" w14:textId="65C11B2A" w:rsidR="00433E49" w:rsidRPr="00433E49" w:rsidRDefault="0042656C"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Courier New" w:hAnsi="Courier New" w:cs="Courier New"/>
                <w:i/>
                <w:iCs/>
                <w:color w:val="6400C8"/>
                <w:sz w:val="20"/>
                <w:szCs w:val="20"/>
              </w:rPr>
              <w:t>C.cfc_major_class_type (2</w:t>
            </w:r>
            <w:r w:rsidRPr="005E44FB">
              <w:rPr>
                <w:rFonts w:ascii="Courier New" w:hAnsi="Courier New" w:cs="Courier New"/>
                <w:i/>
                <w:iCs/>
                <w:color w:val="6400C8"/>
                <w:sz w:val="20"/>
                <w:szCs w:val="20"/>
                <w:vertAlign w:val="superscript"/>
              </w:rPr>
              <w:t>nd</w:t>
            </w:r>
            <w:r>
              <w:rPr>
                <w:rFonts w:ascii="Courier New" w:hAnsi="Courier New" w:cs="Courier New"/>
                <w:i/>
                <w:iCs/>
                <w:color w:val="6400C8"/>
                <w:sz w:val="20"/>
                <w:szCs w:val="20"/>
              </w:rPr>
              <w:t xml:space="preserve"> query)</w:t>
            </w:r>
          </w:p>
        </w:tc>
        <w:tc>
          <w:tcPr>
            <w:tcW w:w="1034" w:type="dxa"/>
            <w:tcBorders>
              <w:top w:val="threeDEmboss" w:sz="6" w:space="0" w:color="auto"/>
            </w:tcBorders>
          </w:tcPr>
          <w:p w14:paraId="4323F22B" w14:textId="26F2CAD6" w:rsidR="00433E49" w:rsidRPr="00433E49" w:rsidRDefault="0042656C" w:rsidP="00433E49">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&lt;notes link&gt;</w:t>
            </w:r>
          </w:p>
        </w:tc>
      </w:tr>
    </w:tbl>
    <w:p w14:paraId="1A45E2A6" w14:textId="77777777" w:rsidR="00433E49" w:rsidRPr="00433E49" w:rsidRDefault="00433E49" w:rsidP="00433E49">
      <w:pPr>
        <w:tabs>
          <w:tab w:val="left" w:pos="7065"/>
          <w:tab w:val="left" w:pos="9585"/>
          <w:tab w:val="left" w:pos="10485"/>
        </w:tabs>
        <w:autoSpaceDE w:val="0"/>
        <w:autoSpaceDN w:val="0"/>
        <w:adjustRightInd w:val="0"/>
        <w:spacing w:before="120" w:after="0" w:line="240" w:lineRule="auto"/>
        <w:rPr>
          <w:rFonts w:ascii="MS Sans Serif" w:hAnsi="MS Sans Serif" w:cs="MS Sans Serif"/>
          <w:b/>
          <w:bCs/>
          <w:color w:val="000000"/>
          <w:sz w:val="16"/>
          <w:szCs w:val="16"/>
        </w:rPr>
      </w:pPr>
      <w:r w:rsidRPr="00433E49">
        <w:rPr>
          <w:rFonts w:ascii="MS Sans Serif" w:hAnsi="MS Sans Serif" w:cs="MS Sans Serif"/>
          <w:b/>
          <w:bCs/>
          <w:color w:val="000000"/>
          <w:sz w:val="16"/>
          <w:szCs w:val="16"/>
        </w:rPr>
        <w:t>* hidden from web</w:t>
      </w:r>
    </w:p>
    <w:p w14:paraId="7D6807FE" w14:textId="77777777" w:rsidR="00433E49" w:rsidRPr="00433E49" w:rsidRDefault="00433E49" w:rsidP="00433E49"/>
    <w:p w14:paraId="2BF1EF4C" w14:textId="3A33812F" w:rsidR="00461D22" w:rsidRDefault="00461D22">
      <w:pPr>
        <w:pStyle w:val="Heading2"/>
        <w:pPrChange w:id="260" w:author="Che Frenz" w:date="2017-10-12T13:20:00Z">
          <w:pPr>
            <w:pStyle w:val="Heading1"/>
          </w:pPr>
        </w:pPrChange>
      </w:pPr>
      <w:bookmarkStart w:id="261" w:name="_Toc495590185"/>
      <w:r>
        <w:t>Mergers, Acquisitions and Consolidations</w:t>
      </w:r>
      <w:bookmarkEnd w:id="261"/>
    </w:p>
    <w:p w14:paraId="5A0F20C9" w14:textId="1169AB98" w:rsidR="00461D22" w:rsidRDefault="00461D22" w:rsidP="00BB4C4B">
      <w:r>
        <w:t>CFCPROD_CIS_CIS</w:t>
      </w:r>
    </w:p>
    <w:p w14:paraId="0B98FE9D" w14:textId="0ECA5A1C" w:rsidR="00461D22" w:rsidRDefault="00461D22" w:rsidP="00461D22">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 xml:space="preserve">"SELECT O.cusnum as parentcusnum, M.parent,  LK.description, M.child, M.relationship_action_id, M.effective_date, M.child </w:t>
      </w:r>
    </w:p>
    <w:p w14:paraId="75FB5C13" w14:textId="4DB355DA" w:rsidR="00461D22" w:rsidRDefault="00461D22" w:rsidP="0046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6400C8"/>
          <w:sz w:val="20"/>
          <w:szCs w:val="20"/>
        </w:rPr>
        <w:t xml:space="preserve">FROM org_mergers M, lk_relationship_action LK, organization O </w:t>
      </w:r>
    </w:p>
    <w:p w14:paraId="47083DE9" w14:textId="31BE2399" w:rsidR="00461D22" w:rsidRDefault="00461D22" w:rsidP="00461D22">
      <w:pPr>
        <w:autoSpaceDE w:val="0"/>
        <w:autoSpaceDN w:val="0"/>
        <w:adjustRightInd w:val="0"/>
        <w:spacing w:after="0" w:line="240" w:lineRule="auto"/>
        <w:rPr>
          <w:rFonts w:ascii="Courier New" w:hAnsi="Courier New" w:cs="Courier New"/>
          <w:i/>
          <w:iCs/>
          <w:color w:val="6400C8"/>
          <w:sz w:val="20"/>
          <w:szCs w:val="20"/>
        </w:rPr>
      </w:pPr>
      <w:r>
        <w:rPr>
          <w:rFonts w:ascii="Courier New" w:hAnsi="Courier New" w:cs="Courier New"/>
          <w:i/>
          <w:iCs/>
          <w:color w:val="6400C8"/>
          <w:sz w:val="20"/>
          <w:szCs w:val="20"/>
        </w:rPr>
        <w:t>WHERE M.parent = O.organization_id and LK.relationship_action_id = M.relationship_action_id ORDER BY O.cusnum"</w:t>
      </w:r>
    </w:p>
    <w:p w14:paraId="714FDE3A" w14:textId="77777777" w:rsidR="00461D22" w:rsidRDefault="00461D22" w:rsidP="00461D22">
      <w:pPr>
        <w:autoSpaceDE w:val="0"/>
        <w:autoSpaceDN w:val="0"/>
        <w:adjustRightInd w:val="0"/>
        <w:spacing w:after="0" w:line="240" w:lineRule="auto"/>
        <w:rPr>
          <w:rFonts w:ascii="Courier New" w:hAnsi="Courier New" w:cs="Courier New"/>
          <w:i/>
          <w:iCs/>
          <w:color w:val="6400C8"/>
          <w:sz w:val="20"/>
          <w:szCs w:val="20"/>
        </w:rPr>
      </w:pPr>
    </w:p>
    <w:p w14:paraId="45C81713" w14:textId="6F63EEF2" w:rsidR="00461D22" w:rsidRDefault="00461D22" w:rsidP="00461D22">
      <w:pPr>
        <w:autoSpaceDE w:val="0"/>
        <w:autoSpaceDN w:val="0"/>
        <w:adjustRightInd w:val="0"/>
        <w:spacing w:after="0" w:line="240" w:lineRule="auto"/>
        <w:rPr>
          <w:rFonts w:ascii="Courier New" w:hAnsi="Courier New" w:cs="Courier New"/>
          <w:i/>
          <w:iCs/>
          <w:color w:val="6400C8"/>
          <w:sz w:val="20"/>
          <w:szCs w:val="20"/>
        </w:rPr>
      </w:pPr>
      <w:r>
        <w:rPr>
          <w:rFonts w:ascii="Courier New" w:hAnsi="Courier New" w:cs="Courier New"/>
          <w:i/>
          <w:iCs/>
          <w:color w:val="6400C8"/>
          <w:sz w:val="20"/>
          <w:szCs w:val="20"/>
        </w:rPr>
        <w:t>To get Child Coop Involved and Co-op Name</w:t>
      </w:r>
    </w:p>
    <w:p w14:paraId="7B080DA0" w14:textId="76E7C2A2" w:rsidR="00461D22" w:rsidRDefault="00461D22" w:rsidP="00461D22">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 xml:space="preserve">SELECT O.organization_id, O.cusnum, O.org_legalname FROM organization O </w:t>
      </w:r>
    </w:p>
    <w:p w14:paraId="7EFFA34A" w14:textId="2EA0DFD3" w:rsidR="00461D22" w:rsidRDefault="00461D22" w:rsidP="00461D22">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 xml:space="preserve">WHERE O.organization_id = </w:t>
      </w:r>
    </w:p>
    <w:p w14:paraId="200D5554" w14:textId="7DDABDE0" w:rsidR="00461D22" w:rsidRDefault="00461D22" w:rsidP="00461D22">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w:t>
      </w:r>
      <w:r>
        <w:rPr>
          <w:rFonts w:ascii="Courier New" w:hAnsi="Courier New" w:cs="Courier New"/>
          <w:color w:val="000000"/>
          <w:sz w:val="20"/>
          <w:szCs w:val="20"/>
        </w:rPr>
        <w:t xml:space="preserve"> +  (orgidInt</w:t>
      </w:r>
      <w:r w:rsidR="00337BD9">
        <w:rPr>
          <w:rFonts w:ascii="Courier New" w:hAnsi="Courier New" w:cs="Courier New"/>
          <w:color w:val="000000"/>
          <w:sz w:val="20"/>
          <w:szCs w:val="20"/>
        </w:rPr>
        <w:t xml:space="preserve"> from above</w:t>
      </w:r>
      <w:r>
        <w:rPr>
          <w:rFonts w:ascii="Courier New" w:hAnsi="Courier New" w:cs="Courier New"/>
          <w:color w:val="000000"/>
          <w:sz w:val="20"/>
          <w:szCs w:val="20"/>
        </w:rPr>
        <w:t xml:space="preserve">) + </w:t>
      </w:r>
      <w:r>
        <w:rPr>
          <w:rFonts w:ascii="Courier New" w:hAnsi="Courier New" w:cs="Courier New"/>
          <w:i/>
          <w:iCs/>
          <w:color w:val="6400C8"/>
          <w:sz w:val="20"/>
          <w:szCs w:val="20"/>
        </w:rPr>
        <w:t>"</w:t>
      </w:r>
    </w:p>
    <w:p w14:paraId="223BFAF9" w14:textId="03EF9601" w:rsidR="00461D22" w:rsidRDefault="00461D22" w:rsidP="00461D22">
      <w:pPr>
        <w:autoSpaceDE w:val="0"/>
        <w:autoSpaceDN w:val="0"/>
        <w:adjustRightInd w:val="0"/>
        <w:spacing w:after="0" w:line="240" w:lineRule="auto"/>
        <w:rPr>
          <w:rFonts w:ascii="Courier New" w:hAnsi="Courier New" w:cs="Courier New"/>
          <w:sz w:val="20"/>
          <w:szCs w:val="20"/>
        </w:rPr>
      </w:pPr>
    </w:p>
    <w:p w14:paraId="3872960A" w14:textId="77777777" w:rsidR="00461D22" w:rsidRPr="00461D22" w:rsidRDefault="00461D22" w:rsidP="00461D22">
      <w:pPr>
        <w:autoSpaceDE w:val="0"/>
        <w:autoSpaceDN w:val="0"/>
        <w:adjustRightInd w:val="0"/>
        <w:spacing w:after="0" w:line="240" w:lineRule="auto"/>
        <w:rPr>
          <w:rFonts w:ascii="Tms Rmn" w:hAnsi="Tms Rmn"/>
          <w:sz w:val="24"/>
          <w:szCs w:val="24"/>
        </w:rPr>
      </w:pPr>
    </w:p>
    <w:p w14:paraId="63BD0016" w14:textId="31E4C795" w:rsidR="00461D22" w:rsidRPr="005E44FB" w:rsidRDefault="00461D22" w:rsidP="005E44FB">
      <w:pPr>
        <w:autoSpaceDE w:val="0"/>
        <w:autoSpaceDN w:val="0"/>
        <w:adjustRightInd w:val="0"/>
        <w:spacing w:after="0" w:line="240" w:lineRule="auto"/>
        <w:rPr>
          <w:rFonts w:ascii="MS Sans Serif" w:hAnsi="MS Sans Serif" w:cs="MS Sans Serif"/>
          <w:b/>
          <w:bCs/>
          <w:color w:val="000000"/>
          <w:sz w:val="24"/>
          <w:szCs w:val="24"/>
          <w:u w:val="single"/>
        </w:rPr>
      </w:pPr>
      <w:r w:rsidRPr="00461D22">
        <w:rPr>
          <w:rFonts w:ascii="MS Sans Serif" w:hAnsi="MS Sans Serif" w:cs="MS Sans Serif"/>
          <w:b/>
          <w:bCs/>
          <w:color w:val="000000"/>
          <w:sz w:val="24"/>
          <w:szCs w:val="24"/>
          <w:u w:val="single"/>
        </w:rPr>
        <w:t>Mergers, Acquisitions  and Consolidations*</w:t>
      </w:r>
    </w:p>
    <w:tbl>
      <w:tblPr>
        <w:tblW w:w="0" w:type="auto"/>
        <w:tblLayout w:type="fixed"/>
        <w:tblCellMar>
          <w:left w:w="0" w:type="dxa"/>
          <w:right w:w="0" w:type="dxa"/>
        </w:tblCellMar>
        <w:tblLook w:val="00A0" w:firstRow="1" w:lastRow="0" w:firstColumn="1" w:lastColumn="0" w:noHBand="0" w:noVBand="0"/>
      </w:tblPr>
      <w:tblGrid>
        <w:gridCol w:w="3578"/>
        <w:gridCol w:w="3578"/>
        <w:gridCol w:w="2650"/>
        <w:gridCol w:w="3578"/>
      </w:tblGrid>
      <w:tr w:rsidR="00461D22" w:rsidRPr="00461D22" w14:paraId="76880E35" w14:textId="77777777">
        <w:tc>
          <w:tcPr>
            <w:tcW w:w="3578" w:type="dxa"/>
            <w:tcBorders>
              <w:bottom w:val="threeDEmboss" w:sz="6" w:space="0" w:color="auto"/>
            </w:tcBorders>
          </w:tcPr>
          <w:p w14:paraId="64B938A3" w14:textId="77777777" w:rsidR="00461D22" w:rsidRPr="00461D22" w:rsidRDefault="00461D22" w:rsidP="00461D22">
            <w:pPr>
              <w:keepNext/>
              <w:keepLines/>
              <w:autoSpaceDE w:val="0"/>
              <w:autoSpaceDN w:val="0"/>
              <w:adjustRightInd w:val="0"/>
              <w:spacing w:after="0" w:line="240" w:lineRule="auto"/>
              <w:ind w:left="15"/>
              <w:rPr>
                <w:rFonts w:ascii="MS Sans Serif" w:hAnsi="MS Sans Serif" w:cs="MS Sans Serif"/>
                <w:b/>
                <w:bCs/>
                <w:color w:val="000000"/>
                <w:sz w:val="20"/>
                <w:szCs w:val="20"/>
              </w:rPr>
            </w:pPr>
            <w:r w:rsidRPr="00461D22">
              <w:rPr>
                <w:rFonts w:ascii="MS Sans Serif" w:hAnsi="MS Sans Serif" w:cs="MS Sans Serif"/>
                <w:b/>
                <w:bCs/>
                <w:color w:val="000000"/>
                <w:sz w:val="20"/>
                <w:szCs w:val="20"/>
              </w:rPr>
              <w:t>Action</w:t>
            </w:r>
          </w:p>
        </w:tc>
        <w:tc>
          <w:tcPr>
            <w:tcW w:w="3578" w:type="dxa"/>
            <w:tcBorders>
              <w:bottom w:val="threeDEmboss" w:sz="6" w:space="0" w:color="auto"/>
            </w:tcBorders>
          </w:tcPr>
          <w:p w14:paraId="30BEAD97" w14:textId="77777777" w:rsidR="00461D22" w:rsidRPr="00461D22" w:rsidRDefault="00461D22" w:rsidP="00461D22">
            <w:pPr>
              <w:keepNext/>
              <w:keepLines/>
              <w:autoSpaceDE w:val="0"/>
              <w:autoSpaceDN w:val="0"/>
              <w:adjustRightInd w:val="0"/>
              <w:spacing w:after="0" w:line="240" w:lineRule="auto"/>
              <w:ind w:left="15"/>
              <w:rPr>
                <w:rFonts w:ascii="MS Sans Serif" w:hAnsi="MS Sans Serif" w:cs="MS Sans Serif"/>
                <w:b/>
                <w:bCs/>
                <w:color w:val="000000"/>
                <w:sz w:val="20"/>
                <w:szCs w:val="20"/>
              </w:rPr>
            </w:pPr>
            <w:r w:rsidRPr="00461D22">
              <w:rPr>
                <w:rFonts w:ascii="MS Sans Serif" w:hAnsi="MS Sans Serif" w:cs="MS Sans Serif"/>
                <w:b/>
                <w:bCs/>
                <w:color w:val="000000"/>
                <w:sz w:val="20"/>
                <w:szCs w:val="20"/>
              </w:rPr>
              <w:t>Co-op Involved</w:t>
            </w:r>
          </w:p>
        </w:tc>
        <w:tc>
          <w:tcPr>
            <w:tcW w:w="2650" w:type="dxa"/>
            <w:tcBorders>
              <w:bottom w:val="threeDEmboss" w:sz="6" w:space="0" w:color="auto"/>
            </w:tcBorders>
          </w:tcPr>
          <w:p w14:paraId="1E1654AC" w14:textId="77777777" w:rsidR="00461D22" w:rsidRPr="00461D22" w:rsidRDefault="00461D22" w:rsidP="00461D22">
            <w:pPr>
              <w:keepNext/>
              <w:keepLines/>
              <w:autoSpaceDE w:val="0"/>
              <w:autoSpaceDN w:val="0"/>
              <w:adjustRightInd w:val="0"/>
              <w:spacing w:after="0" w:line="240" w:lineRule="auto"/>
              <w:rPr>
                <w:rFonts w:ascii="MS Sans Serif" w:hAnsi="MS Sans Serif" w:cs="MS Sans Serif"/>
                <w:b/>
                <w:bCs/>
                <w:color w:val="000000"/>
                <w:sz w:val="20"/>
                <w:szCs w:val="20"/>
              </w:rPr>
            </w:pPr>
            <w:r w:rsidRPr="00461D22">
              <w:rPr>
                <w:rFonts w:ascii="MS Sans Serif" w:hAnsi="MS Sans Serif" w:cs="MS Sans Serif"/>
                <w:b/>
                <w:bCs/>
                <w:color w:val="000000"/>
                <w:sz w:val="20"/>
                <w:szCs w:val="20"/>
              </w:rPr>
              <w:t>Co-op Name</w:t>
            </w:r>
          </w:p>
        </w:tc>
        <w:tc>
          <w:tcPr>
            <w:tcW w:w="3578" w:type="dxa"/>
            <w:tcBorders>
              <w:bottom w:val="threeDEmboss" w:sz="6" w:space="0" w:color="auto"/>
            </w:tcBorders>
          </w:tcPr>
          <w:p w14:paraId="59BB03A7" w14:textId="77777777" w:rsidR="00461D22" w:rsidRPr="00461D22" w:rsidRDefault="00461D22" w:rsidP="00461D22">
            <w:pPr>
              <w:keepNext/>
              <w:keepLines/>
              <w:autoSpaceDE w:val="0"/>
              <w:autoSpaceDN w:val="0"/>
              <w:adjustRightInd w:val="0"/>
              <w:spacing w:after="0" w:line="240" w:lineRule="auto"/>
              <w:ind w:left="15"/>
              <w:rPr>
                <w:rFonts w:ascii="MS Sans Serif" w:hAnsi="MS Sans Serif" w:cs="MS Sans Serif"/>
                <w:b/>
                <w:bCs/>
                <w:color w:val="000000"/>
                <w:sz w:val="20"/>
                <w:szCs w:val="20"/>
              </w:rPr>
            </w:pPr>
            <w:r w:rsidRPr="00461D22">
              <w:rPr>
                <w:rFonts w:ascii="MS Sans Serif" w:hAnsi="MS Sans Serif" w:cs="MS Sans Serif"/>
                <w:b/>
                <w:bCs/>
                <w:color w:val="000000"/>
                <w:sz w:val="20"/>
                <w:szCs w:val="20"/>
              </w:rPr>
              <w:t>Effective Date</w:t>
            </w:r>
          </w:p>
        </w:tc>
      </w:tr>
      <w:tr w:rsidR="00461D22" w:rsidRPr="00461D22" w14:paraId="63B11CAC" w14:textId="77777777">
        <w:tc>
          <w:tcPr>
            <w:tcW w:w="3578" w:type="dxa"/>
            <w:tcBorders>
              <w:top w:val="threeDEmboss" w:sz="6" w:space="0" w:color="auto"/>
            </w:tcBorders>
          </w:tcPr>
          <w:p w14:paraId="5C9600B6" w14:textId="3AEDC261" w:rsidR="00461D22" w:rsidRPr="00461D22" w:rsidRDefault="00461D22" w:rsidP="00461D22">
            <w:pPr>
              <w:keepNext/>
              <w:keepLines/>
              <w:autoSpaceDE w:val="0"/>
              <w:autoSpaceDN w:val="0"/>
              <w:adjustRightInd w:val="0"/>
              <w:spacing w:after="0" w:line="240" w:lineRule="auto"/>
              <w:ind w:left="15"/>
              <w:rPr>
                <w:rFonts w:ascii="MS Sans Serif" w:hAnsi="MS Sans Serif" w:cs="MS Sans Serif"/>
                <w:b/>
                <w:bCs/>
                <w:color w:val="000000"/>
                <w:sz w:val="20"/>
                <w:szCs w:val="20"/>
              </w:rPr>
            </w:pPr>
            <w:r w:rsidRPr="00461D22">
              <w:rPr>
                <w:rFonts w:ascii="MS Sans Serif" w:hAnsi="MS Sans Serif" w:cs="MS Sans Serif"/>
                <w:b/>
                <w:bCs/>
                <w:color w:val="000000"/>
                <w:sz w:val="20"/>
                <w:szCs w:val="20"/>
              </w:rPr>
              <w:t>description</w:t>
            </w:r>
          </w:p>
        </w:tc>
        <w:tc>
          <w:tcPr>
            <w:tcW w:w="3578" w:type="dxa"/>
            <w:tcBorders>
              <w:top w:val="threeDEmboss" w:sz="6" w:space="0" w:color="auto"/>
            </w:tcBorders>
          </w:tcPr>
          <w:p w14:paraId="01A630E5" w14:textId="36429BCF" w:rsidR="00461D22" w:rsidRPr="00461D22" w:rsidRDefault="00337BD9" w:rsidP="005E44FB">
            <w:pPr>
              <w:keepNext/>
              <w:keepLines/>
              <w:autoSpaceDE w:val="0"/>
              <w:autoSpaceDN w:val="0"/>
              <w:adjustRightInd w:val="0"/>
              <w:spacing w:after="0" w:line="240" w:lineRule="auto"/>
              <w:rPr>
                <w:rFonts w:ascii="MS Sans Serif" w:hAnsi="MS Sans Serif" w:cs="MS Sans Serif"/>
                <w:b/>
                <w:bCs/>
                <w:color w:val="000000"/>
                <w:sz w:val="20"/>
                <w:szCs w:val="20"/>
              </w:rPr>
            </w:pPr>
            <w:r>
              <w:rPr>
                <w:rFonts w:ascii="MS Sans Serif" w:hAnsi="MS Sans Serif" w:cs="MS Sans Serif"/>
                <w:b/>
                <w:bCs/>
                <w:color w:val="000000"/>
                <w:sz w:val="20"/>
                <w:szCs w:val="20"/>
              </w:rPr>
              <w:t>cusnum (from 2</w:t>
            </w:r>
            <w:r w:rsidRPr="005E44FB">
              <w:rPr>
                <w:rFonts w:ascii="MS Sans Serif" w:hAnsi="MS Sans Serif" w:cs="MS Sans Serif"/>
                <w:b/>
                <w:bCs/>
                <w:color w:val="000000"/>
                <w:sz w:val="20"/>
                <w:szCs w:val="20"/>
                <w:vertAlign w:val="superscript"/>
              </w:rPr>
              <w:t>nd</w:t>
            </w:r>
            <w:r>
              <w:rPr>
                <w:rFonts w:ascii="MS Sans Serif" w:hAnsi="MS Sans Serif" w:cs="MS Sans Serif"/>
                <w:b/>
                <w:bCs/>
                <w:color w:val="000000"/>
                <w:sz w:val="20"/>
                <w:szCs w:val="20"/>
              </w:rPr>
              <w:t xml:space="preserve"> query)</w:t>
            </w:r>
          </w:p>
        </w:tc>
        <w:tc>
          <w:tcPr>
            <w:tcW w:w="2650" w:type="dxa"/>
            <w:tcBorders>
              <w:top w:val="threeDEmboss" w:sz="6" w:space="0" w:color="auto"/>
            </w:tcBorders>
          </w:tcPr>
          <w:p w14:paraId="5FAE6E72" w14:textId="672C7A50" w:rsidR="00461D22" w:rsidRPr="00461D22" w:rsidRDefault="00337BD9" w:rsidP="00461D22">
            <w:pPr>
              <w:keepNext/>
              <w:keepLines/>
              <w:autoSpaceDE w:val="0"/>
              <w:autoSpaceDN w:val="0"/>
              <w:adjustRightInd w:val="0"/>
              <w:spacing w:after="0" w:line="240" w:lineRule="auto"/>
              <w:rPr>
                <w:rFonts w:ascii="MS Sans Serif" w:hAnsi="MS Sans Serif" w:cs="MS Sans Serif"/>
                <w:b/>
                <w:bCs/>
                <w:color w:val="000000"/>
                <w:sz w:val="20"/>
                <w:szCs w:val="20"/>
              </w:rPr>
            </w:pPr>
            <w:r w:rsidRPr="00337BD9">
              <w:rPr>
                <w:rFonts w:ascii="MS Sans Serif" w:hAnsi="MS Sans Serif" w:cs="MS Sans Serif"/>
                <w:b/>
                <w:bCs/>
                <w:color w:val="000000"/>
                <w:sz w:val="20"/>
                <w:szCs w:val="20"/>
              </w:rPr>
              <w:t>org_legalname</w:t>
            </w:r>
            <w:r>
              <w:rPr>
                <w:rFonts w:ascii="MS Sans Serif" w:hAnsi="MS Sans Serif" w:cs="MS Sans Serif"/>
                <w:b/>
                <w:bCs/>
                <w:color w:val="000000"/>
                <w:sz w:val="20"/>
                <w:szCs w:val="20"/>
              </w:rPr>
              <w:t xml:space="preserve"> (from 2</w:t>
            </w:r>
            <w:r w:rsidRPr="005E44FB">
              <w:rPr>
                <w:rFonts w:ascii="MS Sans Serif" w:hAnsi="MS Sans Serif" w:cs="MS Sans Serif"/>
                <w:b/>
                <w:bCs/>
                <w:color w:val="000000"/>
                <w:sz w:val="20"/>
                <w:szCs w:val="20"/>
                <w:vertAlign w:val="superscript"/>
              </w:rPr>
              <w:t>nd</w:t>
            </w:r>
            <w:r>
              <w:rPr>
                <w:rFonts w:ascii="MS Sans Serif" w:hAnsi="MS Sans Serif" w:cs="MS Sans Serif"/>
                <w:b/>
                <w:bCs/>
                <w:color w:val="000000"/>
                <w:sz w:val="20"/>
                <w:szCs w:val="20"/>
              </w:rPr>
              <w:t xml:space="preserve"> query)</w:t>
            </w:r>
          </w:p>
        </w:tc>
        <w:tc>
          <w:tcPr>
            <w:tcW w:w="3578" w:type="dxa"/>
            <w:tcBorders>
              <w:top w:val="threeDEmboss" w:sz="6" w:space="0" w:color="auto"/>
            </w:tcBorders>
          </w:tcPr>
          <w:p w14:paraId="41D00087" w14:textId="7A26B1B1" w:rsidR="00461D22" w:rsidRPr="00461D22" w:rsidRDefault="00337BD9" w:rsidP="00461D22">
            <w:pPr>
              <w:keepNext/>
              <w:keepLines/>
              <w:autoSpaceDE w:val="0"/>
              <w:autoSpaceDN w:val="0"/>
              <w:adjustRightInd w:val="0"/>
              <w:spacing w:after="0" w:line="240" w:lineRule="auto"/>
              <w:ind w:left="15"/>
              <w:rPr>
                <w:rFonts w:ascii="MS Sans Serif" w:hAnsi="MS Sans Serif" w:cs="MS Sans Serif"/>
                <w:b/>
                <w:bCs/>
                <w:color w:val="000000"/>
                <w:sz w:val="20"/>
                <w:szCs w:val="20"/>
              </w:rPr>
            </w:pPr>
            <w:r>
              <w:rPr>
                <w:rFonts w:ascii="Courier New" w:hAnsi="Courier New" w:cs="Courier New"/>
                <w:i/>
                <w:iCs/>
                <w:color w:val="6400C8"/>
                <w:sz w:val="20"/>
                <w:szCs w:val="20"/>
              </w:rPr>
              <w:t>effective_date</w:t>
            </w:r>
          </w:p>
        </w:tc>
      </w:tr>
    </w:tbl>
    <w:p w14:paraId="1CA5E653" w14:textId="77777777" w:rsidR="00461D22" w:rsidRPr="00461D22" w:rsidRDefault="00461D22" w:rsidP="00461D22">
      <w:pPr>
        <w:tabs>
          <w:tab w:val="left" w:pos="7065"/>
          <w:tab w:val="left" w:pos="9585"/>
          <w:tab w:val="left" w:pos="10485"/>
        </w:tabs>
        <w:autoSpaceDE w:val="0"/>
        <w:autoSpaceDN w:val="0"/>
        <w:adjustRightInd w:val="0"/>
        <w:spacing w:before="120" w:after="0" w:line="240" w:lineRule="auto"/>
        <w:rPr>
          <w:rFonts w:ascii="MS Sans Serif" w:hAnsi="MS Sans Serif" w:cs="MS Sans Serif"/>
          <w:b/>
          <w:bCs/>
          <w:color w:val="000000"/>
          <w:sz w:val="16"/>
          <w:szCs w:val="16"/>
        </w:rPr>
      </w:pPr>
      <w:r w:rsidRPr="00461D22">
        <w:rPr>
          <w:rFonts w:ascii="MS Sans Serif" w:hAnsi="MS Sans Serif" w:cs="MS Sans Serif"/>
          <w:b/>
          <w:bCs/>
          <w:color w:val="000000"/>
          <w:sz w:val="16"/>
          <w:szCs w:val="16"/>
        </w:rPr>
        <w:t>* hidden from web</w:t>
      </w:r>
    </w:p>
    <w:p w14:paraId="2381D0F3" w14:textId="77777777" w:rsidR="00461D22" w:rsidRPr="00461D22" w:rsidRDefault="00461D22" w:rsidP="00461D22">
      <w:pPr>
        <w:tabs>
          <w:tab w:val="left" w:pos="7065"/>
          <w:tab w:val="left" w:pos="9585"/>
          <w:tab w:val="left" w:pos="10485"/>
        </w:tabs>
        <w:autoSpaceDE w:val="0"/>
        <w:autoSpaceDN w:val="0"/>
        <w:adjustRightInd w:val="0"/>
        <w:spacing w:before="120" w:after="0" w:line="240" w:lineRule="auto"/>
        <w:rPr>
          <w:rFonts w:ascii="MS Sans Serif" w:hAnsi="MS Sans Serif" w:cs="MS Sans Serif"/>
          <w:b/>
          <w:bCs/>
          <w:color w:val="000000"/>
          <w:sz w:val="16"/>
          <w:szCs w:val="16"/>
        </w:rPr>
      </w:pPr>
    </w:p>
    <w:p w14:paraId="36354CA6" w14:textId="7217E870" w:rsidR="00461D22" w:rsidRDefault="00461D22" w:rsidP="00461D22">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68DD50E" w14:textId="64EFAEBB" w:rsidR="00461D22" w:rsidRDefault="00461D22">
      <w:pPr>
        <w:pStyle w:val="Heading2"/>
        <w:pPrChange w:id="262" w:author="Che Frenz" w:date="2017-10-12T13:20:00Z">
          <w:pPr>
            <w:pStyle w:val="Heading1"/>
          </w:pPr>
        </w:pPrChange>
      </w:pPr>
      <w:bookmarkStart w:id="263" w:name="_Toc495590186"/>
      <w:r>
        <w:lastRenderedPageBreak/>
        <w:t>Name Changes</w:t>
      </w:r>
      <w:bookmarkEnd w:id="263"/>
    </w:p>
    <w:p w14:paraId="24E75098" w14:textId="590B9E66" w:rsidR="00433E49" w:rsidRPr="00433E49" w:rsidRDefault="00433E49" w:rsidP="005E44FB">
      <w:r>
        <w:t>CFCPROD_CIS_CIS</w:t>
      </w:r>
    </w:p>
    <w:p w14:paraId="1EF0D031" w14:textId="77777777"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SELECT O.cusnum as parentcusnum, NC.new_name, NC.old_name, NC.change_date, NC.change_reason_id, LK.description "</w:t>
      </w:r>
    </w:p>
    <w:p w14:paraId="176F9C41" w14:textId="77777777"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q_2 = </w:t>
      </w:r>
      <w:r>
        <w:rPr>
          <w:rFonts w:ascii="Courier New" w:hAnsi="Courier New" w:cs="Courier New"/>
          <w:i/>
          <w:iCs/>
          <w:color w:val="6400C8"/>
          <w:sz w:val="20"/>
          <w:szCs w:val="20"/>
        </w:rPr>
        <w:t>"FROM org_name_changes NC, organization O, lk_change_reason LK "</w:t>
      </w:r>
    </w:p>
    <w:p w14:paraId="2FCA22C9" w14:textId="77777777" w:rsidR="00433E49" w:rsidRDefault="00433E49" w:rsidP="00433E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q_3 = </w:t>
      </w:r>
      <w:r>
        <w:rPr>
          <w:rFonts w:ascii="Courier New" w:hAnsi="Courier New" w:cs="Courier New"/>
          <w:i/>
          <w:iCs/>
          <w:color w:val="6400C8"/>
          <w:sz w:val="20"/>
          <w:szCs w:val="20"/>
        </w:rPr>
        <w:t>"WHERE NC.change_reason_id = LK.change_reason_id And NC.organization_id = O.organization_id "</w:t>
      </w:r>
    </w:p>
    <w:p w14:paraId="732EDE06" w14:textId="78A54332" w:rsidR="00A00CF2" w:rsidRDefault="00433E49" w:rsidP="00433E49">
      <w:pPr>
        <w:rPr>
          <w:rFonts w:ascii="Courier New" w:hAnsi="Courier New" w:cs="Courier New"/>
          <w:i/>
          <w:iCs/>
          <w:color w:val="6400C8"/>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q_4 = </w:t>
      </w:r>
      <w:r>
        <w:rPr>
          <w:rFonts w:ascii="Courier New" w:hAnsi="Courier New" w:cs="Courier New"/>
          <w:i/>
          <w:iCs/>
          <w:color w:val="6400C8"/>
          <w:sz w:val="20"/>
          <w:szCs w:val="20"/>
        </w:rPr>
        <w:t>"ORDER BY O.cusnum"</w:t>
      </w:r>
    </w:p>
    <w:p w14:paraId="1203E651" w14:textId="77777777" w:rsidR="00433E49" w:rsidRPr="00433E49" w:rsidRDefault="00433E49" w:rsidP="00433E49">
      <w:pPr>
        <w:autoSpaceDE w:val="0"/>
        <w:autoSpaceDN w:val="0"/>
        <w:adjustRightInd w:val="0"/>
        <w:spacing w:after="0" w:line="240" w:lineRule="auto"/>
        <w:rPr>
          <w:rFonts w:ascii="Tms Rmn" w:hAnsi="Tms Rmn"/>
          <w:sz w:val="24"/>
          <w:szCs w:val="24"/>
        </w:rPr>
      </w:pPr>
    </w:p>
    <w:p w14:paraId="3AA75E9C" w14:textId="77777777" w:rsidR="00433E49" w:rsidRPr="00433E49" w:rsidRDefault="00433E49" w:rsidP="00433E49">
      <w:pPr>
        <w:autoSpaceDE w:val="0"/>
        <w:autoSpaceDN w:val="0"/>
        <w:adjustRightInd w:val="0"/>
        <w:spacing w:after="0" w:line="240" w:lineRule="auto"/>
        <w:rPr>
          <w:rFonts w:ascii="MS Sans Serif" w:hAnsi="MS Sans Serif" w:cs="MS Sans Serif"/>
          <w:b/>
          <w:bCs/>
          <w:color w:val="000000"/>
          <w:sz w:val="24"/>
          <w:szCs w:val="24"/>
          <w:u w:val="single"/>
        </w:rPr>
      </w:pPr>
      <w:r w:rsidRPr="00433E49">
        <w:rPr>
          <w:rFonts w:ascii="MS Sans Serif" w:hAnsi="MS Sans Serif" w:cs="MS Sans Serif"/>
          <w:b/>
          <w:bCs/>
          <w:color w:val="000000"/>
          <w:sz w:val="24"/>
          <w:szCs w:val="24"/>
          <w:u w:val="single"/>
        </w:rPr>
        <w:t>Name Changes*</w:t>
      </w:r>
    </w:p>
    <w:tbl>
      <w:tblPr>
        <w:tblW w:w="0" w:type="auto"/>
        <w:tblLayout w:type="fixed"/>
        <w:tblCellMar>
          <w:left w:w="0" w:type="dxa"/>
          <w:right w:w="0" w:type="dxa"/>
        </w:tblCellMar>
        <w:tblLook w:val="00A0" w:firstRow="1" w:lastRow="0" w:firstColumn="1" w:lastColumn="0" w:noHBand="0" w:noVBand="0"/>
      </w:tblPr>
      <w:tblGrid>
        <w:gridCol w:w="3578"/>
        <w:gridCol w:w="3578"/>
        <w:gridCol w:w="3578"/>
      </w:tblGrid>
      <w:tr w:rsidR="00433E49" w:rsidRPr="00433E49" w14:paraId="12E20EB9" w14:textId="77777777">
        <w:tc>
          <w:tcPr>
            <w:tcW w:w="3578" w:type="dxa"/>
            <w:tcBorders>
              <w:bottom w:val="threeDEmboss" w:sz="6" w:space="0" w:color="auto"/>
            </w:tcBorders>
          </w:tcPr>
          <w:p w14:paraId="14FF926F"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20"/>
                <w:szCs w:val="20"/>
              </w:rPr>
            </w:pPr>
            <w:r w:rsidRPr="00433E49">
              <w:rPr>
                <w:rFonts w:ascii="MS Sans Serif" w:hAnsi="MS Sans Serif" w:cs="MS Sans Serif"/>
                <w:b/>
                <w:bCs/>
                <w:color w:val="000000"/>
                <w:sz w:val="20"/>
                <w:szCs w:val="20"/>
              </w:rPr>
              <w:t>New Name</w:t>
            </w:r>
          </w:p>
        </w:tc>
        <w:tc>
          <w:tcPr>
            <w:tcW w:w="3578" w:type="dxa"/>
            <w:tcBorders>
              <w:bottom w:val="threeDEmboss" w:sz="6" w:space="0" w:color="auto"/>
            </w:tcBorders>
          </w:tcPr>
          <w:p w14:paraId="2BA15B15"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20"/>
                <w:szCs w:val="20"/>
              </w:rPr>
            </w:pPr>
            <w:r w:rsidRPr="00433E49">
              <w:rPr>
                <w:rFonts w:ascii="MS Sans Serif" w:hAnsi="MS Sans Serif" w:cs="MS Sans Serif"/>
                <w:b/>
                <w:bCs/>
                <w:color w:val="000000"/>
                <w:sz w:val="20"/>
                <w:szCs w:val="20"/>
              </w:rPr>
              <w:t>Former Name(s)</w:t>
            </w:r>
          </w:p>
        </w:tc>
        <w:tc>
          <w:tcPr>
            <w:tcW w:w="3578" w:type="dxa"/>
            <w:tcBorders>
              <w:bottom w:val="threeDEmboss" w:sz="6" w:space="0" w:color="auto"/>
            </w:tcBorders>
          </w:tcPr>
          <w:p w14:paraId="682FF54A" w14:textId="7777777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20"/>
                <w:szCs w:val="20"/>
              </w:rPr>
            </w:pPr>
            <w:r w:rsidRPr="00433E49">
              <w:rPr>
                <w:rFonts w:ascii="MS Sans Serif" w:hAnsi="MS Sans Serif" w:cs="MS Sans Serif"/>
                <w:b/>
                <w:bCs/>
                <w:color w:val="000000"/>
                <w:sz w:val="20"/>
                <w:szCs w:val="20"/>
              </w:rPr>
              <w:t>Effective Date</w:t>
            </w:r>
          </w:p>
        </w:tc>
      </w:tr>
      <w:tr w:rsidR="00433E49" w:rsidRPr="00433E49" w14:paraId="63D1A988" w14:textId="77777777">
        <w:tc>
          <w:tcPr>
            <w:tcW w:w="3578" w:type="dxa"/>
            <w:tcBorders>
              <w:top w:val="threeDEmboss" w:sz="6" w:space="0" w:color="auto"/>
            </w:tcBorders>
          </w:tcPr>
          <w:p w14:paraId="055B85D5" w14:textId="36D84588"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20"/>
                <w:szCs w:val="20"/>
              </w:rPr>
            </w:pPr>
            <w:r>
              <w:rPr>
                <w:rFonts w:ascii="Courier New" w:hAnsi="Courier New" w:cs="Courier New"/>
                <w:i/>
                <w:iCs/>
                <w:color w:val="6400C8"/>
                <w:sz w:val="20"/>
                <w:szCs w:val="20"/>
              </w:rPr>
              <w:t>new_name</w:t>
            </w:r>
          </w:p>
        </w:tc>
        <w:tc>
          <w:tcPr>
            <w:tcW w:w="3578" w:type="dxa"/>
            <w:tcBorders>
              <w:top w:val="threeDEmboss" w:sz="6" w:space="0" w:color="auto"/>
            </w:tcBorders>
          </w:tcPr>
          <w:p w14:paraId="2329FFD1" w14:textId="0B8C9BE0"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20"/>
                <w:szCs w:val="20"/>
              </w:rPr>
            </w:pPr>
            <w:r>
              <w:rPr>
                <w:rFonts w:ascii="Courier New" w:hAnsi="Courier New" w:cs="Courier New"/>
                <w:i/>
                <w:iCs/>
                <w:color w:val="6400C8"/>
                <w:sz w:val="20"/>
                <w:szCs w:val="20"/>
              </w:rPr>
              <w:t>old_name</w:t>
            </w:r>
          </w:p>
        </w:tc>
        <w:tc>
          <w:tcPr>
            <w:tcW w:w="3578" w:type="dxa"/>
            <w:tcBorders>
              <w:top w:val="threeDEmboss" w:sz="6" w:space="0" w:color="auto"/>
            </w:tcBorders>
          </w:tcPr>
          <w:p w14:paraId="1D47BAB0" w14:textId="369BE0A7" w:rsidR="00433E49" w:rsidRPr="00433E49" w:rsidRDefault="00433E49" w:rsidP="00433E49">
            <w:pPr>
              <w:keepNext/>
              <w:keepLines/>
              <w:autoSpaceDE w:val="0"/>
              <w:autoSpaceDN w:val="0"/>
              <w:adjustRightInd w:val="0"/>
              <w:spacing w:after="0" w:line="240" w:lineRule="auto"/>
              <w:ind w:left="15"/>
              <w:rPr>
                <w:rFonts w:ascii="MS Sans Serif" w:hAnsi="MS Sans Serif" w:cs="MS Sans Serif"/>
                <w:b/>
                <w:bCs/>
                <w:color w:val="000000"/>
                <w:sz w:val="20"/>
                <w:szCs w:val="20"/>
              </w:rPr>
            </w:pPr>
            <w:r>
              <w:rPr>
                <w:rFonts w:ascii="Courier New" w:hAnsi="Courier New" w:cs="Courier New"/>
                <w:i/>
                <w:iCs/>
                <w:color w:val="6400C8"/>
                <w:sz w:val="20"/>
                <w:szCs w:val="20"/>
              </w:rPr>
              <w:t>change_date</w:t>
            </w:r>
          </w:p>
        </w:tc>
      </w:tr>
    </w:tbl>
    <w:p w14:paraId="7D61BE10" w14:textId="77777777" w:rsidR="00433E49" w:rsidRPr="00433E49" w:rsidRDefault="00433E49" w:rsidP="00433E49">
      <w:pPr>
        <w:tabs>
          <w:tab w:val="left" w:pos="7065"/>
          <w:tab w:val="left" w:pos="9585"/>
          <w:tab w:val="left" w:pos="10485"/>
        </w:tabs>
        <w:autoSpaceDE w:val="0"/>
        <w:autoSpaceDN w:val="0"/>
        <w:adjustRightInd w:val="0"/>
        <w:spacing w:before="120" w:after="0" w:line="240" w:lineRule="auto"/>
        <w:rPr>
          <w:rFonts w:ascii="MS Sans Serif" w:hAnsi="MS Sans Serif" w:cs="MS Sans Serif"/>
          <w:b/>
          <w:bCs/>
          <w:color w:val="000000"/>
          <w:sz w:val="16"/>
          <w:szCs w:val="16"/>
        </w:rPr>
      </w:pPr>
      <w:r w:rsidRPr="00433E49">
        <w:rPr>
          <w:rFonts w:ascii="MS Sans Serif" w:hAnsi="MS Sans Serif" w:cs="MS Sans Serif"/>
          <w:b/>
          <w:bCs/>
          <w:color w:val="000000"/>
          <w:sz w:val="16"/>
          <w:szCs w:val="16"/>
        </w:rPr>
        <w:t>* hidden from web</w:t>
      </w:r>
    </w:p>
    <w:p w14:paraId="31932705" w14:textId="77777777" w:rsidR="00433E49" w:rsidRPr="00A00CF2" w:rsidRDefault="00433E49" w:rsidP="00433E49"/>
    <w:p w14:paraId="6FF0D890" w14:textId="5CDA0EAD" w:rsidR="003308DB" w:rsidRPr="00AC2E72" w:rsidRDefault="003308DB" w:rsidP="0053751E">
      <w:pPr>
        <w:pStyle w:val="Heading1"/>
      </w:pPr>
      <w:bookmarkStart w:id="264" w:name="_Toc495590187"/>
      <w:r>
        <w:t>Contact</w:t>
      </w:r>
      <w:ins w:id="265" w:author="Che Frenz" w:date="2017-10-12T13:20:00Z">
        <w:r w:rsidR="00133B9A">
          <w:t>s</w:t>
        </w:r>
      </w:ins>
      <w:bookmarkEnd w:id="264"/>
    </w:p>
    <w:p w14:paraId="433C7DE8" w14:textId="34D72B3C" w:rsidR="0050223A" w:rsidRDefault="0050223A" w:rsidP="0053751E">
      <w:pPr>
        <w:pStyle w:val="Heading2"/>
      </w:pPr>
      <w:bookmarkStart w:id="266" w:name="_Toc495590188"/>
      <w:bookmarkStart w:id="267" w:name="_Toc379816878"/>
      <w:r>
        <w:t xml:space="preserve">Contact </w:t>
      </w:r>
      <w:r w:rsidR="0053751E">
        <w:t>Persons</w:t>
      </w:r>
      <w:bookmarkEnd w:id="266"/>
      <w:r w:rsidR="0053751E">
        <w:t xml:space="preserve"> </w:t>
      </w:r>
      <w:bookmarkEnd w:id="267"/>
    </w:p>
    <w:p w14:paraId="02B715E3" w14:textId="77777777" w:rsidR="0050223A" w:rsidRDefault="0050223A" w:rsidP="0050223A">
      <w:pPr>
        <w:pStyle w:val="NoSpacing"/>
      </w:pPr>
      <w:r w:rsidRPr="0095152A">
        <w:t>CFCPROD_CIS_</w:t>
      </w:r>
      <w:r>
        <w:t>CIS</w:t>
      </w:r>
    </w:p>
    <w:p w14:paraId="44CF4875" w14:textId="77777777" w:rsidR="00151314" w:rsidRPr="00151314" w:rsidRDefault="00151314" w:rsidP="0050223A">
      <w:pPr>
        <w:pStyle w:val="NoSpacing"/>
        <w:rPr>
          <w:color w:val="FF0000"/>
        </w:rPr>
      </w:pPr>
      <w:r w:rsidRPr="00151314">
        <w:rPr>
          <w:color w:val="FF0000"/>
        </w:rPr>
        <w:t>(Covers  Contact Persons, AVP, RVP, Attorney – See Lookup values above for standard title ids)</w:t>
      </w:r>
    </w:p>
    <w:p w14:paraId="5F1B83AD" w14:textId="77777777" w:rsidR="0050223A" w:rsidRDefault="0050223A" w:rsidP="0050223A">
      <w:pPr>
        <w:pStyle w:val="NoSpacing"/>
      </w:pPr>
    </w:p>
    <w:p w14:paraId="3D976627" w14:textId="77777777" w:rsidR="0050223A" w:rsidRDefault="0050223A" w:rsidP="0050223A">
      <w:pPr>
        <w:pStyle w:val="NoSpacing"/>
      </w:pPr>
      <w:r>
        <w:t xml:space="preserve">SELECT ct.contact_id, datalength(ct.name_prefix) as dlnp, ct.name_prefix, datalength(ct.first_name) as dlfn, ct.first_name, datalength(ct.middle_name) as dlmn, ct.middle_name, ct.last_name, datalength(ct.name_suffix) as dlns, ct.name_suffix, ps.standard_title_id, ps.alternate_title, o.cusnum, lk.standard_title_desc, datalength(ct.email_address) as dlem, ct.email_address, ct.business_area_code, ct.business_phone, ct.business_ext, ct.fax_area_code,ct.business_area_code2, ct.business_phone2, ct.business_ext2, ct.fax_phone, ct.fax_ext, ct.cellular_area_code, ct.cellular_phone </w:t>
      </w:r>
    </w:p>
    <w:p w14:paraId="7436CBFE" w14:textId="77777777" w:rsidR="0050223A" w:rsidRDefault="0050223A" w:rsidP="0050223A">
      <w:pPr>
        <w:pStyle w:val="NoSpacing"/>
      </w:pPr>
      <w:r>
        <w:t xml:space="preserve">FROM contact ct, position ps, organization o, lk_standard_title lk </w:t>
      </w:r>
    </w:p>
    <w:p w14:paraId="753CC9B4" w14:textId="77777777" w:rsidR="005A7777" w:rsidRDefault="0050223A" w:rsidP="0050223A">
      <w:pPr>
        <w:pStyle w:val="NoSpacing"/>
      </w:pPr>
      <w:r>
        <w:t xml:space="preserve">WHERE ps.contact_id = ct.contact_id And ps.organization_id = o.organization_id </w:t>
      </w:r>
    </w:p>
    <w:p w14:paraId="3812F71A" w14:textId="77777777" w:rsidR="005A7777" w:rsidRDefault="005A7777" w:rsidP="0050223A">
      <w:pPr>
        <w:pStyle w:val="NoSpacing"/>
      </w:pPr>
      <w:r>
        <w:t>a</w:t>
      </w:r>
      <w:r w:rsidR="0050223A">
        <w:t xml:space="preserve">nd lk.standard_title_id = ps.standard_title_id </w:t>
      </w:r>
    </w:p>
    <w:p w14:paraId="4A9E6BE6" w14:textId="77777777" w:rsidR="0050223A" w:rsidRDefault="005A7777" w:rsidP="0050223A">
      <w:pPr>
        <w:pStyle w:val="NoSpacing"/>
      </w:pPr>
      <w:r>
        <w:t>a</w:t>
      </w:r>
      <w:r w:rsidR="0050223A">
        <w:t>nd o.</w:t>
      </w:r>
      <w:r>
        <w:t>cusnum=</w:t>
      </w:r>
      <w:r w:rsidR="001813C0">
        <w:t>’</w:t>
      </w:r>
      <w:r w:rsidRPr="001813C0">
        <w:rPr>
          <w:b/>
        </w:rPr>
        <w:t>&lt;coopId&gt;</w:t>
      </w:r>
      <w:r w:rsidR="001813C0">
        <w:t>’</w:t>
      </w:r>
      <w:r w:rsidR="0050223A">
        <w:t xml:space="preserve">  </w:t>
      </w:r>
    </w:p>
    <w:p w14:paraId="3A9E2D06" w14:textId="3DA26F98" w:rsidR="0050223A" w:rsidRDefault="0050223A" w:rsidP="00064A20">
      <w:pPr>
        <w:pStyle w:val="NoSpacing"/>
      </w:pPr>
      <w:r>
        <w:t>ORDER BY ps.standard_title_id ASC, ct.contact_id ASC, o.cusnum ASC</w:t>
      </w:r>
    </w:p>
    <w:p w14:paraId="61320A2E" w14:textId="77777777" w:rsidR="0050223A" w:rsidRDefault="00F956AF" w:rsidP="0053751E">
      <w:pPr>
        <w:pStyle w:val="Heading2"/>
      </w:pPr>
      <w:bookmarkStart w:id="268" w:name="_Toc379816879"/>
      <w:bookmarkStart w:id="269" w:name="_Toc495590189"/>
      <w:commentRangeStart w:id="270"/>
      <w:commentRangeStart w:id="271"/>
      <w:r>
        <w:t>Contact Telephone/Address</w:t>
      </w:r>
      <w:r w:rsidR="0050223A">
        <w:t xml:space="preserve"> Info</w:t>
      </w:r>
      <w:bookmarkEnd w:id="268"/>
      <w:commentRangeEnd w:id="270"/>
      <w:r w:rsidR="00BF6184">
        <w:rPr>
          <w:rStyle w:val="CommentReference"/>
          <w:rFonts w:asciiTheme="minorHAnsi" w:eastAsiaTheme="minorHAnsi" w:hAnsiTheme="minorHAnsi" w:cstheme="minorBidi"/>
          <w:b w:val="0"/>
          <w:bCs w:val="0"/>
          <w:color w:val="auto"/>
        </w:rPr>
        <w:commentReference w:id="270"/>
      </w:r>
      <w:commentRangeEnd w:id="271"/>
      <w:r w:rsidR="000E6157">
        <w:rPr>
          <w:rStyle w:val="CommentReference"/>
          <w:rFonts w:asciiTheme="minorHAnsi" w:eastAsiaTheme="minorHAnsi" w:hAnsiTheme="minorHAnsi" w:cstheme="minorBidi"/>
          <w:b w:val="0"/>
          <w:bCs w:val="0"/>
          <w:color w:val="auto"/>
        </w:rPr>
        <w:commentReference w:id="271"/>
      </w:r>
      <w:bookmarkEnd w:id="269"/>
    </w:p>
    <w:p w14:paraId="57BD8018" w14:textId="77777777" w:rsidR="0050223A" w:rsidRDefault="0050223A" w:rsidP="00F6574D">
      <w:pPr>
        <w:pStyle w:val="NoSpacing"/>
      </w:pPr>
      <w:r>
        <w:t>CFCPROD_CIS_CIS</w:t>
      </w:r>
    </w:p>
    <w:p w14:paraId="1BE7FC73" w14:textId="77777777" w:rsidR="0050223A" w:rsidRDefault="0050223A" w:rsidP="00F6574D">
      <w:pPr>
        <w:pStyle w:val="NoSpacing"/>
      </w:pPr>
    </w:p>
    <w:p w14:paraId="2DCC988D" w14:textId="77777777" w:rsidR="0050223A" w:rsidRDefault="0050223A" w:rsidP="00F6574D">
      <w:pPr>
        <w:pStyle w:val="NoSpacing"/>
      </w:pPr>
      <w:r>
        <w:t>‘(See co-op Contact Info to get contact ID)</w:t>
      </w:r>
    </w:p>
    <w:p w14:paraId="1D052BB9" w14:textId="77777777" w:rsidR="0050223A" w:rsidRDefault="0050223A" w:rsidP="0050223A">
      <w:pPr>
        <w:pStyle w:val="NoSpacing"/>
      </w:pPr>
      <w:r>
        <w:t xml:space="preserve">Select distinct c.contact_id, a.address_id, address_ln1, address_ln2, city,  </w:t>
      </w:r>
    </w:p>
    <w:p w14:paraId="6A6B0B28" w14:textId="77777777" w:rsidR="0050223A" w:rsidRDefault="0050223A" w:rsidP="0050223A">
      <w:pPr>
        <w:pStyle w:val="NoSpacing"/>
      </w:pPr>
      <w:r>
        <w:t>state_code, zip,</w:t>
      </w:r>
      <w:r>
        <w:tab/>
        <w:t xml:space="preserve">phone, phone_ext, fax, fax_ext  </w:t>
      </w:r>
    </w:p>
    <w:p w14:paraId="2797EB27" w14:textId="77777777" w:rsidR="0050223A" w:rsidRDefault="00D00723" w:rsidP="0050223A">
      <w:pPr>
        <w:pStyle w:val="NoSpacing"/>
      </w:pPr>
      <w:r>
        <w:t>FROM</w:t>
      </w:r>
      <w:r>
        <w:tab/>
        <w:t xml:space="preserve">address a, </w:t>
      </w:r>
      <w:r w:rsidR="0050223A">
        <w:t xml:space="preserve">contact_address c, position p  </w:t>
      </w:r>
    </w:p>
    <w:p w14:paraId="0A25070C" w14:textId="77777777" w:rsidR="00B732C8" w:rsidRDefault="0050223A" w:rsidP="0050223A">
      <w:pPr>
        <w:pStyle w:val="NoSpacing"/>
      </w:pPr>
      <w:r>
        <w:t>Where a.address_id = c.address_id and p.contact_id = c.conta</w:t>
      </w:r>
      <w:r w:rsidR="00D00723">
        <w:t xml:space="preserve">ct_id </w:t>
      </w:r>
    </w:p>
    <w:p w14:paraId="498BFC99" w14:textId="77777777" w:rsidR="00B732C8" w:rsidRDefault="00D00723" w:rsidP="0050223A">
      <w:pPr>
        <w:pStyle w:val="NoSpacing"/>
      </w:pPr>
      <w:r>
        <w:t>and standard_title_id = &lt;</w:t>
      </w:r>
      <w:r w:rsidRPr="00D00723">
        <w:t xml:space="preserve"> </w:t>
      </w:r>
      <w:r>
        <w:t>standard_title_id &gt;</w:t>
      </w:r>
      <w:r w:rsidR="0050223A">
        <w:t xml:space="preserve"> </w:t>
      </w:r>
    </w:p>
    <w:p w14:paraId="1A665DFD" w14:textId="77777777" w:rsidR="00B732C8" w:rsidRDefault="0050223A" w:rsidP="0050223A">
      <w:pPr>
        <w:pStyle w:val="NoSpacing"/>
      </w:pPr>
      <w:r>
        <w:t xml:space="preserve">and address_type_id </w:t>
      </w:r>
      <w:r w:rsidR="00D00723">
        <w:t>= &lt;</w:t>
      </w:r>
      <w:r w:rsidR="00D00723" w:rsidRPr="00D00723">
        <w:t xml:space="preserve"> </w:t>
      </w:r>
      <w:r w:rsidR="00D00723">
        <w:t>address_type_id &gt;</w:t>
      </w:r>
      <w:r>
        <w:t xml:space="preserve"> </w:t>
      </w:r>
    </w:p>
    <w:p w14:paraId="643075AB" w14:textId="77777777" w:rsidR="0050223A" w:rsidRDefault="0050223A" w:rsidP="0050223A">
      <w:pPr>
        <w:pStyle w:val="NoSpacing"/>
      </w:pPr>
      <w:r>
        <w:t>and c.contact_id = " +  (idInt) + "</w:t>
      </w:r>
    </w:p>
    <w:p w14:paraId="321F1B41" w14:textId="77777777" w:rsidR="00D00723" w:rsidRDefault="0050223A" w:rsidP="0050223A">
      <w:pPr>
        <w:pStyle w:val="NoSpacing"/>
      </w:pPr>
      <w:r>
        <w:t xml:space="preserve">ORDER BY c.contact_id </w:t>
      </w:r>
    </w:p>
    <w:p w14:paraId="6E65694C" w14:textId="77777777" w:rsidR="004455CE" w:rsidRDefault="004455CE" w:rsidP="0053751E">
      <w:pPr>
        <w:pStyle w:val="Heading2"/>
      </w:pPr>
      <w:bookmarkStart w:id="272" w:name="_Toc495590190"/>
      <w:r>
        <w:t>Business Consumer Solutions</w:t>
      </w:r>
      <w:bookmarkEnd w:id="272"/>
    </w:p>
    <w:p w14:paraId="43857CE6" w14:textId="77777777" w:rsidR="004455CE" w:rsidRDefault="00A439FC" w:rsidP="004455CE">
      <w:r>
        <w:t xml:space="preserve">Get Info from </w:t>
      </w:r>
      <w:commentRangeStart w:id="273"/>
      <w:r>
        <w:t>Contact Info</w:t>
      </w:r>
      <w:commentRangeEnd w:id="273"/>
      <w:r w:rsidR="00FA53D1">
        <w:rPr>
          <w:rStyle w:val="CommentReference"/>
        </w:rPr>
        <w:commentReference w:id="273"/>
      </w:r>
    </w:p>
    <w:p w14:paraId="731559CB" w14:textId="77777777" w:rsidR="00A439FC" w:rsidRDefault="00A439FC" w:rsidP="004455CE">
      <w:pPr>
        <w:rPr>
          <w:color w:val="FF0000"/>
        </w:rPr>
      </w:pPr>
      <w:r w:rsidRPr="00553F67">
        <w:rPr>
          <w:color w:val="FF0000"/>
        </w:rPr>
        <w:lastRenderedPageBreak/>
        <w:t xml:space="preserve">SELECT </w:t>
      </w:r>
      <w:r w:rsidR="00553F67" w:rsidRPr="00553F67">
        <w:rPr>
          <w:color w:val="FF0000"/>
        </w:rPr>
        <w:t>standard_title_id</w:t>
      </w:r>
      <w:r w:rsidRPr="00553F67">
        <w:rPr>
          <w:color w:val="FF0000"/>
        </w:rPr>
        <w:t xml:space="preserve">= 30 | </w:t>
      </w:r>
      <w:r w:rsidR="00553F67" w:rsidRPr="00553F67">
        <w:rPr>
          <w:color w:val="FF0000"/>
        </w:rPr>
        <w:t xml:space="preserve">standard_title_id </w:t>
      </w:r>
      <w:r w:rsidRPr="00553F67">
        <w:rPr>
          <w:color w:val="FF0000"/>
        </w:rPr>
        <w:t xml:space="preserve">= 32 | </w:t>
      </w:r>
      <w:r w:rsidR="00553F67" w:rsidRPr="00553F67">
        <w:rPr>
          <w:color w:val="FF0000"/>
        </w:rPr>
        <w:t xml:space="preserve">standard_title_id </w:t>
      </w:r>
      <w:r w:rsidRPr="00553F67">
        <w:rPr>
          <w:color w:val="FF0000"/>
        </w:rPr>
        <w:t xml:space="preserve">= 33 | </w:t>
      </w:r>
      <w:r w:rsidR="00553F67" w:rsidRPr="00553F67">
        <w:rPr>
          <w:color w:val="FF0000"/>
        </w:rPr>
        <w:t xml:space="preserve">standard_title_id </w:t>
      </w:r>
      <w:r w:rsidRPr="00553F67">
        <w:rPr>
          <w:color w:val="FF0000"/>
        </w:rPr>
        <w:t>= 43</w:t>
      </w:r>
    </w:p>
    <w:p w14:paraId="0CD2F2AB" w14:textId="766C850E" w:rsidR="00420869" w:rsidRDefault="00BF6184" w:rsidP="004455CE">
      <w:pPr>
        <w:rPr>
          <w:color w:val="FF0000"/>
        </w:rPr>
      </w:pPr>
      <w:commentRangeStart w:id="274"/>
      <w:commentRangeStart w:id="275"/>
      <w:r w:rsidRPr="00804998">
        <w:rPr>
          <w:color w:val="FF0000"/>
          <w:highlight w:val="yellow"/>
          <w:rPrChange w:id="276" w:author="Arun Dsouza" w:date="2017-10-04T17:18:00Z">
            <w:rPr>
              <w:color w:val="FF0000"/>
            </w:rPr>
          </w:rPrChange>
        </w:rPr>
        <w:t>See comment</w:t>
      </w:r>
      <w:commentRangeEnd w:id="274"/>
      <w:r w:rsidRPr="00804998">
        <w:rPr>
          <w:rStyle w:val="CommentReference"/>
          <w:highlight w:val="yellow"/>
          <w:rPrChange w:id="277" w:author="Arun Dsouza" w:date="2017-10-04T17:18:00Z">
            <w:rPr>
              <w:rStyle w:val="CommentReference"/>
            </w:rPr>
          </w:rPrChange>
        </w:rPr>
        <w:commentReference w:id="274"/>
      </w:r>
      <w:commentRangeEnd w:id="275"/>
      <w:r w:rsidR="00420869" w:rsidRPr="00804998">
        <w:rPr>
          <w:color w:val="FF0000"/>
          <w:highlight w:val="yellow"/>
          <w:rPrChange w:id="278" w:author="Arun Dsouza" w:date="2017-10-04T17:18:00Z">
            <w:rPr>
              <w:color w:val="FF0000"/>
            </w:rPr>
          </w:rPrChange>
        </w:rPr>
        <w:t xml:space="preserve"> </w:t>
      </w:r>
      <w:ins w:id="279" w:author="Arun Dsouza" w:date="2017-10-04T17:04:00Z">
        <w:r w:rsidR="001C244E" w:rsidRPr="00804998">
          <w:rPr>
            <w:color w:val="FF0000"/>
            <w:highlight w:val="yellow"/>
            <w:rPrChange w:id="280" w:author="Arun Dsouza" w:date="2017-10-04T17:18:00Z">
              <w:rPr>
                <w:color w:val="FF0000"/>
              </w:rPr>
            </w:rPrChange>
          </w:rPr>
          <w:t xml:space="preserve">– </w:t>
        </w:r>
        <w:del w:id="281" w:author="Arun Dsouza" w:date="2017-10-04T17:03:00Z">
          <w:r w:rsidR="001C244E" w:rsidRPr="00804998" w:rsidDel="001C244E">
            <w:rPr>
              <w:color w:val="FF0000"/>
              <w:highlight w:val="yellow"/>
              <w:rPrChange w:id="282" w:author="Arun Dsouza" w:date="2017-10-04T17:18:00Z">
                <w:rPr>
                  <w:color w:val="FF0000"/>
                </w:rPr>
              </w:rPrChange>
            </w:rPr>
            <w:delText xml:space="preserve">10/04/2017 – The below screen is on the ‘Contacts’ tab.  Also, please see the link. It opens up as a form. Is this functionality to be retained ?? </w:delText>
          </w:r>
        </w:del>
        <w:r w:rsidR="001C244E" w:rsidRPr="00804998">
          <w:rPr>
            <w:color w:val="FF0000"/>
            <w:highlight w:val="yellow"/>
            <w:rPrChange w:id="283" w:author="Arun Dsouza" w:date="2017-10-04T17:18:00Z">
              <w:rPr>
                <w:color w:val="FF0000"/>
              </w:rPr>
            </w:rPrChange>
          </w:rPr>
          <w:t xml:space="preserve">10/04/2017 – </w:t>
        </w:r>
        <w:commentRangeStart w:id="284"/>
        <w:r w:rsidR="001C244E" w:rsidRPr="00804998">
          <w:rPr>
            <w:color w:val="FF0000"/>
            <w:highlight w:val="yellow"/>
            <w:rPrChange w:id="285" w:author="Arun Dsouza" w:date="2017-10-04T17:18:00Z">
              <w:rPr>
                <w:color w:val="FF0000"/>
              </w:rPr>
            </w:rPrChange>
          </w:rPr>
          <w:t xml:space="preserve">The below screen is on the ‘Contacts’ tab.  </w:t>
        </w:r>
      </w:ins>
      <w:ins w:id="286" w:author="Arun Dsouza" w:date="2017-10-04T17:13:00Z">
        <w:r w:rsidR="00361396" w:rsidRPr="00804998">
          <w:rPr>
            <w:color w:val="FF0000"/>
            <w:highlight w:val="yellow"/>
            <w:rPrChange w:id="287" w:author="Arun Dsouza" w:date="2017-10-04T17:18:00Z">
              <w:rPr>
                <w:color w:val="FF0000"/>
              </w:rPr>
            </w:rPrChange>
          </w:rPr>
          <w:t xml:space="preserve">Query for this please. </w:t>
        </w:r>
      </w:ins>
      <w:ins w:id="288" w:author="Arun Dsouza" w:date="2017-10-04T17:04:00Z">
        <w:r w:rsidR="001C244E" w:rsidRPr="00804998">
          <w:rPr>
            <w:color w:val="FF0000"/>
            <w:highlight w:val="yellow"/>
            <w:rPrChange w:id="289" w:author="Arun Dsouza" w:date="2017-10-04T17:18:00Z">
              <w:rPr>
                <w:color w:val="FF0000"/>
              </w:rPr>
            </w:rPrChange>
          </w:rPr>
          <w:t>Also, please see the link. It opens up as a form. Is this functionality to be retained ??</w:t>
        </w:r>
      </w:ins>
      <w:commentRangeEnd w:id="284"/>
      <w:r w:rsidR="00217F1D">
        <w:rPr>
          <w:rStyle w:val="CommentReference"/>
        </w:rPr>
        <w:commentReference w:id="284"/>
      </w:r>
    </w:p>
    <w:p w14:paraId="02BA9EA2" w14:textId="01B3B0F9" w:rsidR="00420869" w:rsidRDefault="00420869" w:rsidP="004455CE">
      <w:pPr>
        <w:rPr>
          <w:color w:val="FF0000"/>
        </w:rPr>
      </w:pPr>
      <w:r>
        <w:rPr>
          <w:noProof/>
        </w:rPr>
        <w:drawing>
          <wp:inline distT="0" distB="0" distL="0" distR="0" wp14:anchorId="6598F8E0" wp14:editId="711DACC2">
            <wp:extent cx="4915814" cy="337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828" cy="3378008"/>
                    </a:xfrm>
                    <a:prstGeom prst="rect">
                      <a:avLst/>
                    </a:prstGeom>
                  </pic:spPr>
                </pic:pic>
              </a:graphicData>
            </a:graphic>
          </wp:inline>
        </w:drawing>
      </w:r>
    </w:p>
    <w:p w14:paraId="4C644FEB" w14:textId="77777777" w:rsidR="00420869" w:rsidRDefault="00420869" w:rsidP="004455CE">
      <w:pPr>
        <w:rPr>
          <w:color w:val="FF0000"/>
        </w:rPr>
      </w:pPr>
    </w:p>
    <w:p w14:paraId="56F4DC2A" w14:textId="13B430A3" w:rsidR="00BF6184" w:rsidRDefault="000E6157" w:rsidP="004455CE">
      <w:pPr>
        <w:rPr>
          <w:color w:val="FF0000"/>
        </w:rPr>
      </w:pPr>
      <w:r>
        <w:rPr>
          <w:rStyle w:val="CommentReference"/>
        </w:rPr>
        <w:commentReference w:id="275"/>
      </w:r>
    </w:p>
    <w:p w14:paraId="15B1C6C8" w14:textId="77777777" w:rsidR="000E6157" w:rsidRDefault="006B19EB" w:rsidP="004455CE">
      <w:pPr>
        <w:rPr>
          <w:color w:val="FF0000"/>
        </w:rPr>
      </w:pPr>
      <w:commentRangeStart w:id="291"/>
      <w:commentRangeStart w:id="292"/>
      <w:r>
        <w:rPr>
          <w:color w:val="FF0000"/>
        </w:rPr>
        <w:t>See comment</w:t>
      </w:r>
      <w:commentRangeEnd w:id="291"/>
      <w:r>
        <w:rPr>
          <w:rStyle w:val="CommentReference"/>
        </w:rPr>
        <w:commentReference w:id="291"/>
      </w:r>
      <w:commentRangeEnd w:id="292"/>
    </w:p>
    <w:p w14:paraId="4F791503" w14:textId="682D51BA" w:rsidR="003308DB" w:rsidRDefault="003308DB" w:rsidP="0053751E">
      <w:pPr>
        <w:pStyle w:val="Heading2"/>
      </w:pPr>
      <w:bookmarkStart w:id="293" w:name="_Toc495590191"/>
      <w:r>
        <w:t>Contact</w:t>
      </w:r>
      <w:r w:rsidR="0053751E">
        <w:t xml:space="preserve">s </w:t>
      </w:r>
      <w:r>
        <w:t>Field Mappings</w:t>
      </w:r>
      <w:bookmarkEnd w:id="293"/>
    </w:p>
    <w:p w14:paraId="507560AE" w14:textId="1B9FE90C" w:rsidR="000E6157" w:rsidRPr="0053751E" w:rsidRDefault="000E6157" w:rsidP="005E44FB">
      <w:pPr>
        <w:rPr>
          <w:rFonts w:ascii="Microsoft Sans Serif" w:hAnsi="Microsoft Sans Serif" w:cs="Microsoft Sans Serif"/>
          <w:b/>
          <w:sz w:val="24"/>
          <w:szCs w:val="24"/>
          <w:u w:val="single"/>
        </w:rPr>
      </w:pPr>
      <w:r>
        <w:rPr>
          <w:rStyle w:val="CommentReference"/>
        </w:rPr>
        <w:commentReference w:id="292"/>
      </w:r>
      <w:r w:rsidR="0053751E">
        <w:br/>
      </w:r>
      <w:r w:rsidRPr="0053751E">
        <w:rPr>
          <w:rFonts w:ascii="Microsoft Sans Serif" w:hAnsi="Microsoft Sans Serif" w:cs="Microsoft Sans Serif"/>
          <w:b/>
          <w:sz w:val="24"/>
          <w:szCs w:val="24"/>
          <w:u w:val="single"/>
        </w:rPr>
        <w:t>Contact Persons</w:t>
      </w:r>
    </w:p>
    <w:p w14:paraId="420AC781" w14:textId="77777777" w:rsidR="000E6157" w:rsidRDefault="000E6157" w:rsidP="000E6157">
      <w:pPr>
        <w:tabs>
          <w:tab w:val="left" w:pos="10492"/>
        </w:tabs>
        <w:autoSpaceDE w:val="0"/>
        <w:autoSpaceDN w:val="0"/>
        <w:adjustRightInd w:val="0"/>
        <w:spacing w:after="120" w:line="240" w:lineRule="auto"/>
        <w:rPr>
          <w:rFonts w:ascii="MS Sans Serif" w:hAnsi="MS Sans Serif" w:cs="MS Sans Serif"/>
          <w:color w:val="800000"/>
          <w:sz w:val="20"/>
          <w:szCs w:val="20"/>
        </w:rPr>
      </w:pPr>
      <w:r w:rsidRPr="00467BE8">
        <w:rPr>
          <w:rFonts w:ascii="MS Sans Serif" w:hAnsi="MS Sans Serif" w:cs="MS Sans Serif"/>
          <w:color w:val="800000"/>
          <w:sz w:val="20"/>
          <w:szCs w:val="20"/>
        </w:rPr>
        <w:t>SELECT StdTitleID != 3  &amp; StdTitleID != 29 &amp; StdTitleID != 30 &amp; StdTitleID != 33 &amp; StdTitleID != 43 &amp; StdTitleID != 32 &amp; StdTitleID != 36 &amp; StdTitleID != 14</w:t>
      </w:r>
    </w:p>
    <w:tbl>
      <w:tblPr>
        <w:tblW w:w="11520" w:type="dxa"/>
        <w:tblLayout w:type="fixed"/>
        <w:tblCellMar>
          <w:left w:w="0" w:type="dxa"/>
          <w:right w:w="0" w:type="dxa"/>
        </w:tblCellMar>
        <w:tblLook w:val="00A0" w:firstRow="1" w:lastRow="0" w:firstColumn="1" w:lastColumn="0" w:noHBand="0" w:noVBand="0"/>
      </w:tblPr>
      <w:tblGrid>
        <w:gridCol w:w="2880"/>
        <w:gridCol w:w="1728"/>
        <w:gridCol w:w="1242"/>
        <w:gridCol w:w="1620"/>
        <w:gridCol w:w="1980"/>
        <w:gridCol w:w="2070"/>
      </w:tblGrid>
      <w:tr w:rsidR="000E6157" w14:paraId="0312062B" w14:textId="77777777" w:rsidTr="000071E3">
        <w:tc>
          <w:tcPr>
            <w:tcW w:w="2880" w:type="dxa"/>
          </w:tcPr>
          <w:p w14:paraId="329486F7" w14:textId="77777777" w:rsidR="000E6157" w:rsidRDefault="000E6157" w:rsidP="000E6157">
            <w:pPr>
              <w:keepNext/>
              <w:keepLines/>
              <w:autoSpaceDE w:val="0"/>
              <w:autoSpaceDN w:val="0"/>
              <w:adjustRightInd w:val="0"/>
              <w:spacing w:after="120" w:line="240" w:lineRule="auto"/>
              <w:ind w:left="72"/>
              <w:rPr>
                <w:rFonts w:ascii="Helv" w:hAnsi="Helv" w:cs="Helv"/>
                <w:b/>
                <w:bCs/>
                <w:color w:val="000000"/>
                <w:sz w:val="16"/>
                <w:szCs w:val="16"/>
              </w:rPr>
            </w:pPr>
            <w:r>
              <w:rPr>
                <w:rFonts w:ascii="Helv" w:hAnsi="Helv" w:cs="Helv"/>
                <w:b/>
                <w:bCs/>
                <w:color w:val="000000"/>
                <w:sz w:val="16"/>
                <w:szCs w:val="16"/>
              </w:rPr>
              <w:t>Name</w:t>
            </w:r>
          </w:p>
        </w:tc>
        <w:tc>
          <w:tcPr>
            <w:tcW w:w="1728" w:type="dxa"/>
          </w:tcPr>
          <w:p w14:paraId="070A892D" w14:textId="77777777" w:rsidR="000E6157" w:rsidRDefault="000E6157" w:rsidP="000E6157">
            <w:pPr>
              <w:keepNext/>
              <w:keepLines/>
              <w:autoSpaceDE w:val="0"/>
              <w:autoSpaceDN w:val="0"/>
              <w:adjustRightInd w:val="0"/>
              <w:spacing w:after="120" w:line="240" w:lineRule="auto"/>
              <w:ind w:left="72"/>
              <w:rPr>
                <w:rFonts w:ascii="Helv" w:hAnsi="Helv" w:cs="Helv"/>
                <w:b/>
                <w:bCs/>
                <w:color w:val="000000"/>
                <w:sz w:val="16"/>
                <w:szCs w:val="16"/>
              </w:rPr>
            </w:pPr>
            <w:r>
              <w:rPr>
                <w:rFonts w:ascii="Helv" w:hAnsi="Helv" w:cs="Helv"/>
                <w:b/>
                <w:bCs/>
                <w:color w:val="000000"/>
                <w:sz w:val="16"/>
                <w:szCs w:val="16"/>
              </w:rPr>
              <w:t>Position</w:t>
            </w:r>
          </w:p>
        </w:tc>
        <w:tc>
          <w:tcPr>
            <w:tcW w:w="1242" w:type="dxa"/>
          </w:tcPr>
          <w:p w14:paraId="3A3D35DA" w14:textId="77777777" w:rsidR="000E6157" w:rsidRDefault="000E6157" w:rsidP="000E6157">
            <w:pPr>
              <w:keepNext/>
              <w:keepLines/>
              <w:autoSpaceDE w:val="0"/>
              <w:autoSpaceDN w:val="0"/>
              <w:adjustRightInd w:val="0"/>
              <w:spacing w:after="120" w:line="240" w:lineRule="auto"/>
              <w:ind w:left="15"/>
              <w:rPr>
                <w:rFonts w:ascii="Helv" w:hAnsi="Helv" w:cs="Helv"/>
                <w:b/>
                <w:bCs/>
                <w:color w:val="000000"/>
                <w:sz w:val="16"/>
                <w:szCs w:val="16"/>
              </w:rPr>
            </w:pPr>
            <w:r>
              <w:rPr>
                <w:rFonts w:ascii="Helv" w:hAnsi="Helv" w:cs="Helv"/>
                <w:b/>
                <w:bCs/>
                <w:color w:val="000000"/>
                <w:sz w:val="16"/>
                <w:szCs w:val="16"/>
              </w:rPr>
              <w:t>Preferred Title</w:t>
            </w:r>
          </w:p>
        </w:tc>
        <w:tc>
          <w:tcPr>
            <w:tcW w:w="1620" w:type="dxa"/>
          </w:tcPr>
          <w:p w14:paraId="5947B001" w14:textId="77777777" w:rsidR="000E6157" w:rsidRDefault="000E6157" w:rsidP="000E6157">
            <w:pPr>
              <w:keepNext/>
              <w:keepLines/>
              <w:autoSpaceDE w:val="0"/>
              <w:autoSpaceDN w:val="0"/>
              <w:adjustRightInd w:val="0"/>
              <w:spacing w:after="120" w:line="240" w:lineRule="auto"/>
              <w:ind w:left="72"/>
              <w:rPr>
                <w:rFonts w:ascii="Helv" w:hAnsi="Helv" w:cs="Helv"/>
                <w:b/>
                <w:bCs/>
                <w:color w:val="000000"/>
                <w:sz w:val="16"/>
                <w:szCs w:val="16"/>
              </w:rPr>
            </w:pPr>
            <w:r>
              <w:rPr>
                <w:rFonts w:ascii="Helv" w:hAnsi="Helv" w:cs="Helv"/>
                <w:b/>
                <w:bCs/>
                <w:color w:val="000000"/>
                <w:sz w:val="16"/>
                <w:szCs w:val="16"/>
              </w:rPr>
              <w:t>e-mail</w:t>
            </w:r>
          </w:p>
        </w:tc>
        <w:tc>
          <w:tcPr>
            <w:tcW w:w="1980" w:type="dxa"/>
          </w:tcPr>
          <w:p w14:paraId="2E37FEF7" w14:textId="77777777" w:rsidR="000E6157" w:rsidRDefault="000E6157" w:rsidP="000E6157">
            <w:pPr>
              <w:keepNext/>
              <w:keepLines/>
              <w:autoSpaceDE w:val="0"/>
              <w:autoSpaceDN w:val="0"/>
              <w:adjustRightInd w:val="0"/>
              <w:spacing w:after="120" w:line="240" w:lineRule="auto"/>
              <w:ind w:left="15"/>
              <w:rPr>
                <w:rFonts w:ascii="Helv" w:hAnsi="Helv" w:cs="Helv"/>
                <w:b/>
                <w:bCs/>
                <w:color w:val="000000"/>
                <w:sz w:val="16"/>
                <w:szCs w:val="16"/>
              </w:rPr>
            </w:pPr>
            <w:r>
              <w:rPr>
                <w:rFonts w:ascii="Helv" w:hAnsi="Helv" w:cs="Helv"/>
                <w:b/>
                <w:bCs/>
                <w:color w:val="000000"/>
                <w:sz w:val="16"/>
                <w:szCs w:val="16"/>
              </w:rPr>
              <w:t xml:space="preserve">Direct Dial </w:t>
            </w:r>
          </w:p>
        </w:tc>
        <w:tc>
          <w:tcPr>
            <w:tcW w:w="2070" w:type="dxa"/>
          </w:tcPr>
          <w:p w14:paraId="353D1316" w14:textId="77777777" w:rsidR="000E6157" w:rsidRDefault="000E6157" w:rsidP="000E6157">
            <w:pPr>
              <w:keepNext/>
              <w:keepLines/>
              <w:autoSpaceDE w:val="0"/>
              <w:autoSpaceDN w:val="0"/>
              <w:adjustRightInd w:val="0"/>
              <w:spacing w:after="120" w:line="240" w:lineRule="auto"/>
              <w:ind w:left="72"/>
              <w:rPr>
                <w:rFonts w:ascii="Helv" w:hAnsi="Helv" w:cs="Helv"/>
                <w:b/>
                <w:bCs/>
                <w:color w:val="000000"/>
                <w:sz w:val="16"/>
                <w:szCs w:val="16"/>
              </w:rPr>
            </w:pPr>
            <w:r>
              <w:rPr>
                <w:rFonts w:ascii="Helv" w:hAnsi="Helv" w:cs="Helv"/>
                <w:b/>
                <w:bCs/>
                <w:color w:val="000000"/>
                <w:sz w:val="16"/>
                <w:szCs w:val="16"/>
              </w:rPr>
              <w:t>Direct Fax</w:t>
            </w:r>
          </w:p>
        </w:tc>
      </w:tr>
      <w:tr w:rsidR="000E6157" w14:paraId="14E8BE6A" w14:textId="77777777" w:rsidTr="000071E3">
        <w:tc>
          <w:tcPr>
            <w:tcW w:w="2880" w:type="dxa"/>
          </w:tcPr>
          <w:p w14:paraId="6583448F" w14:textId="77777777" w:rsidR="000E6157" w:rsidRDefault="000E6157" w:rsidP="000E6157">
            <w:pPr>
              <w:keepNext/>
              <w:keepLines/>
              <w:autoSpaceDE w:val="0"/>
              <w:autoSpaceDN w:val="0"/>
              <w:adjustRightInd w:val="0"/>
              <w:spacing w:after="0" w:line="240" w:lineRule="auto"/>
              <w:ind w:left="72"/>
              <w:rPr>
                <w:rFonts w:ascii="Helv" w:hAnsi="Helv" w:cs="Helv"/>
                <w:b/>
                <w:bCs/>
                <w:color w:val="000000"/>
                <w:sz w:val="16"/>
                <w:szCs w:val="16"/>
              </w:rPr>
            </w:pPr>
            <w:r w:rsidRPr="00554634">
              <w:rPr>
                <w:rFonts w:ascii="Helv" w:hAnsi="Helv" w:cs="Helv"/>
                <w:b/>
                <w:bCs/>
                <w:color w:val="000000"/>
                <w:sz w:val="16"/>
                <w:szCs w:val="16"/>
              </w:rPr>
              <w:t>Trim(s_nameprefix +" "+ s_firstname + " " + s_middlename + " " + s_lastname + " " + s_namesuffix)</w:t>
            </w:r>
          </w:p>
        </w:tc>
        <w:tc>
          <w:tcPr>
            <w:tcW w:w="1728" w:type="dxa"/>
          </w:tcPr>
          <w:p w14:paraId="77EA10D8" w14:textId="77777777" w:rsidR="000E6157" w:rsidRDefault="000E6157" w:rsidP="000E6157">
            <w:pPr>
              <w:keepNext/>
              <w:keepLines/>
              <w:autoSpaceDE w:val="0"/>
              <w:autoSpaceDN w:val="0"/>
              <w:adjustRightInd w:val="0"/>
              <w:spacing w:after="0" w:line="240" w:lineRule="auto"/>
              <w:ind w:left="72"/>
              <w:rPr>
                <w:rFonts w:ascii="Helv" w:hAnsi="Helv" w:cs="Helv"/>
                <w:b/>
                <w:bCs/>
                <w:color w:val="000000"/>
                <w:sz w:val="16"/>
                <w:szCs w:val="16"/>
              </w:rPr>
            </w:pPr>
            <w:r w:rsidRPr="00554634">
              <w:rPr>
                <w:rFonts w:ascii="Helv" w:hAnsi="Helv" w:cs="Helv"/>
                <w:b/>
                <w:bCs/>
                <w:color w:val="000000"/>
                <w:sz w:val="16"/>
                <w:szCs w:val="16"/>
              </w:rPr>
              <w:t>standard_title_desc</w:t>
            </w:r>
          </w:p>
        </w:tc>
        <w:tc>
          <w:tcPr>
            <w:tcW w:w="1242" w:type="dxa"/>
          </w:tcPr>
          <w:p w14:paraId="699518B7" w14:textId="77777777" w:rsidR="000E6157" w:rsidRDefault="000E6157" w:rsidP="000E6157">
            <w:pPr>
              <w:keepNext/>
              <w:keepLines/>
              <w:autoSpaceDE w:val="0"/>
              <w:autoSpaceDN w:val="0"/>
              <w:adjustRightInd w:val="0"/>
              <w:spacing w:after="0" w:line="240" w:lineRule="auto"/>
              <w:ind w:left="15"/>
              <w:rPr>
                <w:rFonts w:ascii="Helv" w:hAnsi="Helv" w:cs="Helv"/>
                <w:b/>
                <w:bCs/>
                <w:color w:val="000000"/>
                <w:sz w:val="16"/>
                <w:szCs w:val="16"/>
              </w:rPr>
            </w:pPr>
            <w:r w:rsidRPr="00554634">
              <w:rPr>
                <w:rFonts w:ascii="Helv" w:hAnsi="Helv" w:cs="Helv"/>
                <w:b/>
                <w:bCs/>
                <w:color w:val="000000"/>
                <w:sz w:val="16"/>
                <w:szCs w:val="16"/>
              </w:rPr>
              <w:t>alternate_title</w:t>
            </w:r>
          </w:p>
        </w:tc>
        <w:tc>
          <w:tcPr>
            <w:tcW w:w="1620" w:type="dxa"/>
          </w:tcPr>
          <w:p w14:paraId="17E21434" w14:textId="77777777" w:rsidR="000E6157" w:rsidRDefault="000E6157" w:rsidP="000E6157">
            <w:pPr>
              <w:keepNext/>
              <w:keepLines/>
              <w:autoSpaceDE w:val="0"/>
              <w:autoSpaceDN w:val="0"/>
              <w:adjustRightInd w:val="0"/>
              <w:spacing w:after="0" w:line="240" w:lineRule="auto"/>
              <w:ind w:left="72"/>
              <w:rPr>
                <w:rFonts w:ascii="Helv" w:hAnsi="Helv" w:cs="Helv"/>
                <w:b/>
                <w:bCs/>
                <w:color w:val="000000"/>
                <w:sz w:val="16"/>
                <w:szCs w:val="16"/>
              </w:rPr>
            </w:pPr>
            <w:r w:rsidRPr="00554634">
              <w:rPr>
                <w:rFonts w:ascii="Helv" w:hAnsi="Helv" w:cs="Helv"/>
                <w:b/>
                <w:bCs/>
                <w:color w:val="000000"/>
                <w:sz w:val="16"/>
                <w:szCs w:val="16"/>
              </w:rPr>
              <w:t>email_address</w:t>
            </w:r>
          </w:p>
        </w:tc>
        <w:tc>
          <w:tcPr>
            <w:tcW w:w="1980" w:type="dxa"/>
          </w:tcPr>
          <w:p w14:paraId="572DBBB2" w14:textId="77777777" w:rsidR="000E6157" w:rsidRDefault="000E6157" w:rsidP="000E6157">
            <w:pPr>
              <w:keepNext/>
              <w:keepLines/>
              <w:autoSpaceDE w:val="0"/>
              <w:autoSpaceDN w:val="0"/>
              <w:adjustRightInd w:val="0"/>
              <w:spacing w:after="0" w:line="240" w:lineRule="auto"/>
              <w:ind w:left="15"/>
              <w:rPr>
                <w:rFonts w:ascii="Helv" w:hAnsi="Helv" w:cs="Helv"/>
                <w:b/>
                <w:bCs/>
                <w:color w:val="000000"/>
                <w:sz w:val="16"/>
                <w:szCs w:val="16"/>
              </w:rPr>
            </w:pPr>
            <w:r>
              <w:rPr>
                <w:rFonts w:ascii="Helv" w:hAnsi="Helv" w:cs="Helv"/>
                <w:b/>
                <w:bCs/>
                <w:color w:val="000000"/>
                <w:sz w:val="16"/>
                <w:szCs w:val="16"/>
              </w:rPr>
              <w:t xml:space="preserve">buseinss_area_code + </w:t>
            </w:r>
            <w:r w:rsidRPr="00467BE8">
              <w:rPr>
                <w:rFonts w:ascii="Helv" w:hAnsi="Helv" w:cs="Helv"/>
                <w:b/>
                <w:bCs/>
                <w:color w:val="000000"/>
                <w:sz w:val="16"/>
                <w:szCs w:val="16"/>
              </w:rPr>
              <w:t>business_phone</w:t>
            </w:r>
          </w:p>
        </w:tc>
        <w:tc>
          <w:tcPr>
            <w:tcW w:w="2070" w:type="dxa"/>
          </w:tcPr>
          <w:p w14:paraId="10868D55" w14:textId="77777777" w:rsidR="000E6157" w:rsidRDefault="000E6157" w:rsidP="000E6157">
            <w:pPr>
              <w:keepNext/>
              <w:keepLines/>
              <w:autoSpaceDE w:val="0"/>
              <w:autoSpaceDN w:val="0"/>
              <w:adjustRightInd w:val="0"/>
              <w:spacing w:after="0" w:line="240" w:lineRule="auto"/>
              <w:ind w:left="72"/>
              <w:rPr>
                <w:rFonts w:ascii="Helv" w:hAnsi="Helv" w:cs="Helv"/>
                <w:b/>
                <w:bCs/>
                <w:color w:val="000000"/>
                <w:sz w:val="16"/>
                <w:szCs w:val="16"/>
              </w:rPr>
            </w:pPr>
            <w:r>
              <w:rPr>
                <w:rFonts w:ascii="Helv" w:hAnsi="Helv" w:cs="Helv"/>
                <w:b/>
                <w:bCs/>
                <w:color w:val="000000"/>
                <w:sz w:val="16"/>
                <w:szCs w:val="16"/>
              </w:rPr>
              <w:t>fax_area_code + fax</w:t>
            </w:r>
            <w:r w:rsidRPr="00467BE8">
              <w:rPr>
                <w:rFonts w:ascii="Helv" w:hAnsi="Helv" w:cs="Helv"/>
                <w:b/>
                <w:bCs/>
                <w:color w:val="000000"/>
                <w:sz w:val="16"/>
                <w:szCs w:val="16"/>
              </w:rPr>
              <w:t>_phone</w:t>
            </w:r>
          </w:p>
        </w:tc>
      </w:tr>
    </w:tbl>
    <w:p w14:paraId="3FDD9564" w14:textId="77777777" w:rsidR="000E6157" w:rsidRDefault="000E6157" w:rsidP="000E6157">
      <w:pPr>
        <w:rPr>
          <w:color w:val="FF0000"/>
        </w:rPr>
      </w:pPr>
    </w:p>
    <w:p w14:paraId="32B8EF9A" w14:textId="168ED17B" w:rsidR="000E6157" w:rsidRDefault="000E6157" w:rsidP="000E6157">
      <w:pPr>
        <w:autoSpaceDE w:val="0"/>
        <w:autoSpaceDN w:val="0"/>
        <w:adjustRightInd w:val="0"/>
        <w:spacing w:after="0" w:line="240" w:lineRule="auto"/>
        <w:rPr>
          <w:rFonts w:ascii="Tms Rmn" w:hAnsi="Tms Rmn"/>
          <w:sz w:val="24"/>
          <w:szCs w:val="24"/>
        </w:rPr>
      </w:pPr>
      <w:r w:rsidRPr="00467BE8">
        <w:rPr>
          <w:rFonts w:ascii="Tms Rmn" w:hAnsi="Tms Rmn"/>
          <w:sz w:val="24"/>
          <w:szCs w:val="24"/>
        </w:rPr>
        <w:t>SELECT StdTitleID = 14</w:t>
      </w:r>
    </w:p>
    <w:tbl>
      <w:tblPr>
        <w:tblW w:w="0" w:type="auto"/>
        <w:tblLayout w:type="fixed"/>
        <w:tblCellMar>
          <w:left w:w="0" w:type="dxa"/>
          <w:right w:w="0" w:type="dxa"/>
        </w:tblCellMar>
        <w:tblLook w:val="01A0" w:firstRow="1" w:lastRow="0" w:firstColumn="1" w:lastColumn="1" w:noHBand="0" w:noVBand="0"/>
      </w:tblPr>
      <w:tblGrid>
        <w:gridCol w:w="1718"/>
        <w:gridCol w:w="3139"/>
        <w:gridCol w:w="1721"/>
        <w:gridCol w:w="4132"/>
      </w:tblGrid>
      <w:tr w:rsidR="000E6157" w14:paraId="75D695AD" w14:textId="77777777" w:rsidTr="000071E3">
        <w:tc>
          <w:tcPr>
            <w:tcW w:w="10710" w:type="dxa"/>
            <w:gridSpan w:val="4"/>
          </w:tcPr>
          <w:p w14:paraId="7BCCAB5A" w14:textId="77777777" w:rsidR="000E6157" w:rsidRDefault="000E6157" w:rsidP="000E6157">
            <w:pPr>
              <w:keepNext/>
              <w:keepLines/>
              <w:tabs>
                <w:tab w:val="left" w:pos="9022"/>
              </w:tabs>
              <w:autoSpaceDE w:val="0"/>
              <w:autoSpaceDN w:val="0"/>
              <w:adjustRightInd w:val="0"/>
              <w:spacing w:after="120" w:line="240" w:lineRule="auto"/>
              <w:rPr>
                <w:rFonts w:ascii="MS Sans Serif" w:hAnsi="MS Sans Serif" w:cs="MS Sans Serif"/>
                <w:b/>
                <w:bCs/>
                <w:color w:val="000000"/>
                <w:sz w:val="24"/>
                <w:szCs w:val="24"/>
                <w:u w:val="single"/>
              </w:rPr>
            </w:pPr>
            <w:r>
              <w:rPr>
                <w:rFonts w:ascii="MS Sans Serif" w:hAnsi="MS Sans Serif" w:cs="MS Sans Serif"/>
                <w:b/>
                <w:bCs/>
                <w:color w:val="000000"/>
                <w:sz w:val="24"/>
                <w:szCs w:val="24"/>
                <w:u w:val="single"/>
              </w:rPr>
              <w:lastRenderedPageBreak/>
              <w:t>Regional Vice President Information</w:t>
            </w:r>
          </w:p>
        </w:tc>
      </w:tr>
      <w:tr w:rsidR="000E6157" w14:paraId="5A336D9C" w14:textId="77777777" w:rsidTr="000071E3">
        <w:tc>
          <w:tcPr>
            <w:tcW w:w="10710" w:type="dxa"/>
            <w:gridSpan w:val="4"/>
          </w:tcPr>
          <w:p w14:paraId="443902F6" w14:textId="77777777" w:rsidR="000E6157" w:rsidRDefault="000E6157" w:rsidP="000E6157">
            <w:pPr>
              <w:keepNext/>
              <w:keepLines/>
              <w:tabs>
                <w:tab w:val="left" w:pos="9037"/>
              </w:tabs>
              <w:autoSpaceDE w:val="0"/>
              <w:autoSpaceDN w:val="0"/>
              <w:adjustRightInd w:val="0"/>
              <w:spacing w:after="120" w:line="240" w:lineRule="auto"/>
              <w:rPr>
                <w:rFonts w:ascii="MS Sans Serif" w:hAnsi="MS Sans Serif" w:cs="MS Sans Serif"/>
                <w:color w:val="800000"/>
                <w:sz w:val="20"/>
                <w:szCs w:val="20"/>
              </w:rPr>
            </w:pPr>
          </w:p>
        </w:tc>
      </w:tr>
      <w:tr w:rsidR="000E6157" w14:paraId="7D6D7BCD" w14:textId="77777777" w:rsidTr="000071E3">
        <w:tc>
          <w:tcPr>
            <w:tcW w:w="1718" w:type="dxa"/>
          </w:tcPr>
          <w:p w14:paraId="0200D623" w14:textId="77777777" w:rsidR="000E6157" w:rsidRDefault="000E6157" w:rsidP="000E6157">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Name:</w:t>
            </w:r>
          </w:p>
        </w:tc>
        <w:tc>
          <w:tcPr>
            <w:tcW w:w="3139" w:type="dxa"/>
          </w:tcPr>
          <w:p w14:paraId="7523B5BB"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554634">
              <w:rPr>
                <w:rFonts w:ascii="Helv" w:hAnsi="Helv" w:cs="Helv"/>
                <w:b/>
                <w:bCs/>
                <w:color w:val="000000"/>
                <w:sz w:val="16"/>
                <w:szCs w:val="16"/>
              </w:rPr>
              <w:t>Trim(s_nameprefix +" "+ s_firstname + " " + s_middlename + " " + s_lastname + " " + s_namesuffix)</w:t>
            </w:r>
          </w:p>
        </w:tc>
        <w:tc>
          <w:tcPr>
            <w:tcW w:w="1721" w:type="dxa"/>
          </w:tcPr>
          <w:p w14:paraId="75FFCFE7" w14:textId="77777777" w:rsidR="000E6157" w:rsidRDefault="000E6157" w:rsidP="000E6157">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e-mail Address:</w:t>
            </w:r>
          </w:p>
        </w:tc>
        <w:tc>
          <w:tcPr>
            <w:tcW w:w="4132" w:type="dxa"/>
          </w:tcPr>
          <w:p w14:paraId="71D7C355"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554634">
              <w:rPr>
                <w:rFonts w:ascii="Helv" w:hAnsi="Helv" w:cs="Helv"/>
                <w:b/>
                <w:bCs/>
                <w:color w:val="000000"/>
                <w:sz w:val="16"/>
                <w:szCs w:val="16"/>
              </w:rPr>
              <w:t>email_address</w:t>
            </w:r>
          </w:p>
        </w:tc>
      </w:tr>
      <w:tr w:rsidR="000E6157" w14:paraId="469A5C39" w14:textId="77777777" w:rsidTr="000071E3">
        <w:tc>
          <w:tcPr>
            <w:tcW w:w="1718" w:type="dxa"/>
          </w:tcPr>
          <w:p w14:paraId="6C336546"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Phone Number:</w:t>
            </w:r>
          </w:p>
        </w:tc>
        <w:tc>
          <w:tcPr>
            <w:tcW w:w="3139" w:type="dxa"/>
          </w:tcPr>
          <w:p w14:paraId="0AC12DBD"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r w:rsidRPr="005D5D44">
              <w:rPr>
                <w:rFonts w:ascii="Helv" w:hAnsi="Helv" w:cs="Helv"/>
                <w:b/>
                <w:bCs/>
                <w:color w:val="000000"/>
                <w:sz w:val="16"/>
                <w:szCs w:val="16"/>
              </w:rPr>
              <w:t>business_area_code + business_phone</w:t>
            </w:r>
          </w:p>
        </w:tc>
        <w:tc>
          <w:tcPr>
            <w:tcW w:w="1721" w:type="dxa"/>
          </w:tcPr>
          <w:p w14:paraId="30045027"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Fax Number:</w:t>
            </w:r>
          </w:p>
        </w:tc>
        <w:tc>
          <w:tcPr>
            <w:tcW w:w="4132" w:type="dxa"/>
          </w:tcPr>
          <w:p w14:paraId="3083AD41"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r>
              <w:rPr>
                <w:rFonts w:ascii="Helv" w:hAnsi="Helv" w:cs="Helv"/>
                <w:b/>
                <w:bCs/>
                <w:color w:val="000000"/>
                <w:sz w:val="16"/>
                <w:szCs w:val="16"/>
              </w:rPr>
              <w:t>fax_area_code + fax</w:t>
            </w:r>
            <w:r w:rsidRPr="00467BE8">
              <w:rPr>
                <w:rFonts w:ascii="Helv" w:hAnsi="Helv" w:cs="Helv"/>
                <w:b/>
                <w:bCs/>
                <w:color w:val="000000"/>
                <w:sz w:val="16"/>
                <w:szCs w:val="16"/>
              </w:rPr>
              <w:t>_phone</w:t>
            </w:r>
          </w:p>
        </w:tc>
      </w:tr>
      <w:tr w:rsidR="000E6157" w14:paraId="18A799DF" w14:textId="77777777" w:rsidTr="000071E3">
        <w:tc>
          <w:tcPr>
            <w:tcW w:w="1718" w:type="dxa"/>
          </w:tcPr>
          <w:p w14:paraId="2AD0C6BB"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Mail Address:</w:t>
            </w:r>
          </w:p>
        </w:tc>
        <w:tc>
          <w:tcPr>
            <w:tcW w:w="3139" w:type="dxa"/>
          </w:tcPr>
          <w:p w14:paraId="2664CD7A"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r w:rsidRPr="005D5D44">
              <w:rPr>
                <w:rFonts w:ascii="MS Sans Serif" w:hAnsi="MS Sans Serif" w:cs="MS Sans Serif"/>
                <w:b/>
                <w:bCs/>
                <w:color w:val="000000"/>
                <w:sz w:val="18"/>
                <w:szCs w:val="18"/>
              </w:rPr>
              <w:t>address_id + address_ln1 + address_ln2 + city + state_code + zip</w:t>
            </w:r>
          </w:p>
          <w:p w14:paraId="042B771F"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c>
          <w:tcPr>
            <w:tcW w:w="1721" w:type="dxa"/>
          </w:tcPr>
          <w:p w14:paraId="1285A3C6"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Cell Phone:</w:t>
            </w:r>
          </w:p>
        </w:tc>
        <w:tc>
          <w:tcPr>
            <w:tcW w:w="4132" w:type="dxa"/>
          </w:tcPr>
          <w:p w14:paraId="2BE8AFA8"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cell_area_code + cell_phone</w:t>
            </w:r>
          </w:p>
        </w:tc>
      </w:tr>
    </w:tbl>
    <w:p w14:paraId="70C6D1AE" w14:textId="77777777" w:rsidR="000E6157" w:rsidRDefault="000E6157" w:rsidP="000E6157">
      <w:pPr>
        <w:rPr>
          <w:color w:val="FF0000"/>
        </w:rPr>
      </w:pPr>
    </w:p>
    <w:p w14:paraId="1666FFF7" w14:textId="77777777" w:rsidR="000E6157" w:rsidRDefault="000E6157" w:rsidP="000E6157">
      <w:pPr>
        <w:autoSpaceDE w:val="0"/>
        <w:autoSpaceDN w:val="0"/>
        <w:adjustRightInd w:val="0"/>
        <w:spacing w:after="0" w:line="240" w:lineRule="auto"/>
        <w:rPr>
          <w:rFonts w:ascii="Tms Rmn" w:hAnsi="Tms Rmn"/>
          <w:sz w:val="24"/>
          <w:szCs w:val="24"/>
        </w:rPr>
      </w:pPr>
      <w:r>
        <w:rPr>
          <w:rFonts w:ascii="Tms Rmn" w:hAnsi="Tms Rmn"/>
          <w:sz w:val="24"/>
          <w:szCs w:val="24"/>
        </w:rPr>
        <w:t>SELECT StdTitleID = 36 (see RVP for fields)</w:t>
      </w:r>
    </w:p>
    <w:tbl>
      <w:tblPr>
        <w:tblW w:w="0" w:type="auto"/>
        <w:tblLayout w:type="fixed"/>
        <w:tblCellMar>
          <w:left w:w="0" w:type="dxa"/>
          <w:right w:w="0" w:type="dxa"/>
        </w:tblCellMar>
        <w:tblLook w:val="00A0" w:firstRow="1" w:lastRow="0" w:firstColumn="1" w:lastColumn="0" w:noHBand="0" w:noVBand="0"/>
      </w:tblPr>
      <w:tblGrid>
        <w:gridCol w:w="1718"/>
        <w:gridCol w:w="3139"/>
        <w:gridCol w:w="1721"/>
        <w:gridCol w:w="3322"/>
      </w:tblGrid>
      <w:tr w:rsidR="000E6157" w14:paraId="437486A1" w14:textId="77777777" w:rsidTr="000071E3">
        <w:tc>
          <w:tcPr>
            <w:tcW w:w="9900" w:type="dxa"/>
            <w:gridSpan w:val="4"/>
          </w:tcPr>
          <w:p w14:paraId="08767509" w14:textId="77777777" w:rsidR="000E6157" w:rsidRDefault="000E6157" w:rsidP="000E6157">
            <w:pPr>
              <w:keepNext/>
              <w:keepLines/>
              <w:tabs>
                <w:tab w:val="left" w:pos="9022"/>
              </w:tabs>
              <w:autoSpaceDE w:val="0"/>
              <w:autoSpaceDN w:val="0"/>
              <w:adjustRightInd w:val="0"/>
              <w:spacing w:after="120" w:line="240" w:lineRule="auto"/>
              <w:rPr>
                <w:rFonts w:ascii="MS Sans Serif" w:hAnsi="MS Sans Serif" w:cs="MS Sans Serif"/>
                <w:b/>
                <w:bCs/>
                <w:color w:val="000000"/>
                <w:sz w:val="24"/>
                <w:szCs w:val="24"/>
                <w:u w:val="single"/>
              </w:rPr>
            </w:pPr>
            <w:r>
              <w:rPr>
                <w:rFonts w:ascii="MS Sans Serif" w:hAnsi="MS Sans Serif" w:cs="MS Sans Serif"/>
                <w:b/>
                <w:bCs/>
                <w:color w:val="000000"/>
                <w:sz w:val="24"/>
                <w:szCs w:val="24"/>
                <w:u w:val="single"/>
              </w:rPr>
              <w:t>Associate Vice President Information</w:t>
            </w:r>
          </w:p>
        </w:tc>
      </w:tr>
      <w:tr w:rsidR="000E6157" w14:paraId="695D8F39" w14:textId="77777777" w:rsidTr="000071E3">
        <w:tc>
          <w:tcPr>
            <w:tcW w:w="9900" w:type="dxa"/>
            <w:gridSpan w:val="4"/>
          </w:tcPr>
          <w:p w14:paraId="685D9658" w14:textId="77777777" w:rsidR="000E6157" w:rsidRDefault="000E6157" w:rsidP="000E6157">
            <w:pPr>
              <w:keepNext/>
              <w:keepLines/>
              <w:tabs>
                <w:tab w:val="left" w:pos="9037"/>
              </w:tabs>
              <w:autoSpaceDE w:val="0"/>
              <w:autoSpaceDN w:val="0"/>
              <w:adjustRightInd w:val="0"/>
              <w:spacing w:after="120" w:line="240" w:lineRule="auto"/>
              <w:ind w:left="15"/>
              <w:rPr>
                <w:rFonts w:ascii="MS Sans Serif" w:hAnsi="MS Sans Serif" w:cs="MS Sans Serif"/>
                <w:color w:val="800000"/>
                <w:sz w:val="20"/>
                <w:szCs w:val="20"/>
              </w:rPr>
            </w:pPr>
          </w:p>
        </w:tc>
      </w:tr>
      <w:tr w:rsidR="000E6157" w14:paraId="75EC9360" w14:textId="77777777" w:rsidTr="000071E3">
        <w:tc>
          <w:tcPr>
            <w:tcW w:w="1718" w:type="dxa"/>
          </w:tcPr>
          <w:p w14:paraId="454C7511" w14:textId="77777777" w:rsidR="000E6157" w:rsidRDefault="000E6157" w:rsidP="000E6157">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Name:</w:t>
            </w:r>
          </w:p>
        </w:tc>
        <w:tc>
          <w:tcPr>
            <w:tcW w:w="3139" w:type="dxa"/>
          </w:tcPr>
          <w:p w14:paraId="2133F494"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p>
        </w:tc>
        <w:tc>
          <w:tcPr>
            <w:tcW w:w="1721" w:type="dxa"/>
          </w:tcPr>
          <w:p w14:paraId="613A9EB7" w14:textId="77777777" w:rsidR="000E6157" w:rsidRDefault="000E6157" w:rsidP="000E6157">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e-mail Address:</w:t>
            </w:r>
          </w:p>
        </w:tc>
        <w:tc>
          <w:tcPr>
            <w:tcW w:w="3322" w:type="dxa"/>
          </w:tcPr>
          <w:p w14:paraId="20E7C13A"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p>
        </w:tc>
      </w:tr>
      <w:tr w:rsidR="000E6157" w14:paraId="20B2A717" w14:textId="77777777" w:rsidTr="000071E3">
        <w:tc>
          <w:tcPr>
            <w:tcW w:w="1718" w:type="dxa"/>
          </w:tcPr>
          <w:p w14:paraId="0FDECAC1"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Toll Free:</w:t>
            </w:r>
          </w:p>
        </w:tc>
        <w:tc>
          <w:tcPr>
            <w:tcW w:w="3139" w:type="dxa"/>
          </w:tcPr>
          <w:p w14:paraId="711511C5"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c>
          <w:tcPr>
            <w:tcW w:w="1721" w:type="dxa"/>
          </w:tcPr>
          <w:p w14:paraId="5057B398"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Fax Number:</w:t>
            </w:r>
          </w:p>
        </w:tc>
        <w:tc>
          <w:tcPr>
            <w:tcW w:w="3322" w:type="dxa"/>
          </w:tcPr>
          <w:p w14:paraId="4F919FF7"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r>
      <w:tr w:rsidR="000E6157" w14:paraId="225B9F36" w14:textId="77777777" w:rsidTr="000071E3">
        <w:tc>
          <w:tcPr>
            <w:tcW w:w="1718" w:type="dxa"/>
          </w:tcPr>
          <w:p w14:paraId="00C0E777"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Direct Dial:</w:t>
            </w:r>
          </w:p>
        </w:tc>
        <w:tc>
          <w:tcPr>
            <w:tcW w:w="3139" w:type="dxa"/>
          </w:tcPr>
          <w:p w14:paraId="037C6600"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c>
          <w:tcPr>
            <w:tcW w:w="1721" w:type="dxa"/>
          </w:tcPr>
          <w:p w14:paraId="5661B018"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p>
        </w:tc>
        <w:tc>
          <w:tcPr>
            <w:tcW w:w="3322" w:type="dxa"/>
          </w:tcPr>
          <w:p w14:paraId="7CAD607D"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r>
      <w:tr w:rsidR="000E6157" w14:paraId="4E03DD62" w14:textId="77777777" w:rsidTr="000071E3">
        <w:tc>
          <w:tcPr>
            <w:tcW w:w="1718" w:type="dxa"/>
          </w:tcPr>
          <w:p w14:paraId="2FF7A193"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Mail Address:</w:t>
            </w:r>
          </w:p>
        </w:tc>
        <w:tc>
          <w:tcPr>
            <w:tcW w:w="3139" w:type="dxa"/>
          </w:tcPr>
          <w:p w14:paraId="49FE5EC4"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p w14:paraId="3E86614A"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p w14:paraId="444F36CA"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p w14:paraId="2DF5B43B"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c>
          <w:tcPr>
            <w:tcW w:w="1721" w:type="dxa"/>
          </w:tcPr>
          <w:p w14:paraId="461014E6"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p>
        </w:tc>
        <w:tc>
          <w:tcPr>
            <w:tcW w:w="3322" w:type="dxa"/>
          </w:tcPr>
          <w:p w14:paraId="71FE90BF"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r>
    </w:tbl>
    <w:p w14:paraId="0550C4F5" w14:textId="77777777" w:rsidR="000E6157" w:rsidRDefault="000E6157" w:rsidP="000E6157">
      <w:pPr>
        <w:rPr>
          <w:color w:val="FF0000"/>
        </w:rPr>
      </w:pPr>
    </w:p>
    <w:p w14:paraId="06A0A201" w14:textId="77777777" w:rsidR="000E6157" w:rsidRDefault="000E6157" w:rsidP="000E6157">
      <w:pPr>
        <w:autoSpaceDE w:val="0"/>
        <w:autoSpaceDN w:val="0"/>
        <w:adjustRightInd w:val="0"/>
        <w:spacing w:after="0" w:line="240" w:lineRule="auto"/>
        <w:rPr>
          <w:rFonts w:ascii="Tms Rmn" w:hAnsi="Tms Rmn"/>
          <w:sz w:val="24"/>
          <w:szCs w:val="24"/>
        </w:rPr>
      </w:pPr>
      <w:r>
        <w:rPr>
          <w:rFonts w:ascii="Tms Rmn" w:hAnsi="Tms Rmn"/>
          <w:sz w:val="24"/>
          <w:szCs w:val="24"/>
        </w:rPr>
        <w:t>SELECT StdTitleID = 3 (see RVP for fields)</w:t>
      </w:r>
    </w:p>
    <w:tbl>
      <w:tblPr>
        <w:tblW w:w="9450" w:type="dxa"/>
        <w:tblLayout w:type="fixed"/>
        <w:tblCellMar>
          <w:left w:w="0" w:type="dxa"/>
          <w:right w:w="0" w:type="dxa"/>
        </w:tblCellMar>
        <w:tblLook w:val="00A0" w:firstRow="1" w:lastRow="0" w:firstColumn="1" w:lastColumn="0" w:noHBand="0" w:noVBand="0"/>
      </w:tblPr>
      <w:tblGrid>
        <w:gridCol w:w="1718"/>
        <w:gridCol w:w="1882"/>
        <w:gridCol w:w="1890"/>
        <w:gridCol w:w="3960"/>
      </w:tblGrid>
      <w:tr w:rsidR="000E6157" w14:paraId="02A43B50" w14:textId="77777777" w:rsidTr="000071E3">
        <w:tc>
          <w:tcPr>
            <w:tcW w:w="9450" w:type="dxa"/>
            <w:gridSpan w:val="4"/>
          </w:tcPr>
          <w:p w14:paraId="5B73C047" w14:textId="77777777" w:rsidR="000E6157" w:rsidRDefault="000E6157" w:rsidP="000E6157">
            <w:pPr>
              <w:keepNext/>
              <w:keepLines/>
              <w:tabs>
                <w:tab w:val="left" w:pos="8143"/>
              </w:tabs>
              <w:autoSpaceDE w:val="0"/>
              <w:autoSpaceDN w:val="0"/>
              <w:adjustRightInd w:val="0"/>
              <w:spacing w:after="120" w:line="240" w:lineRule="auto"/>
              <w:rPr>
                <w:rFonts w:ascii="MS Sans Serif" w:hAnsi="MS Sans Serif" w:cs="MS Sans Serif"/>
                <w:b/>
                <w:bCs/>
                <w:color w:val="000000"/>
                <w:sz w:val="24"/>
                <w:szCs w:val="24"/>
                <w:u w:val="single"/>
              </w:rPr>
            </w:pPr>
            <w:r>
              <w:rPr>
                <w:rFonts w:ascii="MS Sans Serif" w:hAnsi="MS Sans Serif" w:cs="MS Sans Serif"/>
                <w:b/>
                <w:bCs/>
                <w:color w:val="000000"/>
                <w:sz w:val="24"/>
                <w:szCs w:val="24"/>
                <w:u w:val="single"/>
              </w:rPr>
              <w:t>Attorney Information</w:t>
            </w:r>
          </w:p>
        </w:tc>
      </w:tr>
      <w:tr w:rsidR="000E6157" w14:paraId="75A0B875" w14:textId="77777777" w:rsidTr="000071E3">
        <w:tc>
          <w:tcPr>
            <w:tcW w:w="9450" w:type="dxa"/>
            <w:gridSpan w:val="4"/>
          </w:tcPr>
          <w:p w14:paraId="71842588" w14:textId="77777777" w:rsidR="000E6157" w:rsidRDefault="000E6157" w:rsidP="000E6157">
            <w:pPr>
              <w:keepNext/>
              <w:keepLines/>
              <w:tabs>
                <w:tab w:val="left" w:pos="9037"/>
              </w:tabs>
              <w:autoSpaceDE w:val="0"/>
              <w:autoSpaceDN w:val="0"/>
              <w:adjustRightInd w:val="0"/>
              <w:spacing w:after="120" w:line="240" w:lineRule="auto"/>
              <w:ind w:left="15"/>
              <w:rPr>
                <w:rFonts w:ascii="MS Sans Serif" w:hAnsi="MS Sans Serif" w:cs="MS Sans Serif"/>
                <w:color w:val="800000"/>
                <w:sz w:val="20"/>
                <w:szCs w:val="20"/>
              </w:rPr>
            </w:pPr>
          </w:p>
        </w:tc>
      </w:tr>
      <w:tr w:rsidR="000E6157" w14:paraId="6957B6EE" w14:textId="77777777" w:rsidTr="000071E3">
        <w:tc>
          <w:tcPr>
            <w:tcW w:w="1718" w:type="dxa"/>
          </w:tcPr>
          <w:p w14:paraId="31D1608F" w14:textId="77777777" w:rsidR="000E6157" w:rsidRDefault="000E6157" w:rsidP="000E6157">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Name:</w:t>
            </w:r>
          </w:p>
        </w:tc>
        <w:tc>
          <w:tcPr>
            <w:tcW w:w="1882" w:type="dxa"/>
          </w:tcPr>
          <w:p w14:paraId="487211C2"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p>
        </w:tc>
        <w:tc>
          <w:tcPr>
            <w:tcW w:w="1890" w:type="dxa"/>
          </w:tcPr>
          <w:p w14:paraId="5B202813" w14:textId="77777777" w:rsidR="000E6157" w:rsidRDefault="000E6157" w:rsidP="000E6157">
            <w:pPr>
              <w:keepNext/>
              <w:keepLines/>
              <w:autoSpaceDE w:val="0"/>
              <w:autoSpaceDN w:val="0"/>
              <w:adjustRightInd w:val="0"/>
              <w:spacing w:after="12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e-mail Address</w:t>
            </w:r>
          </w:p>
        </w:tc>
        <w:tc>
          <w:tcPr>
            <w:tcW w:w="3960" w:type="dxa"/>
          </w:tcPr>
          <w:p w14:paraId="7BAE509E"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p>
        </w:tc>
      </w:tr>
      <w:tr w:rsidR="000E6157" w14:paraId="2D36E083" w14:textId="77777777" w:rsidTr="000071E3">
        <w:tc>
          <w:tcPr>
            <w:tcW w:w="1718" w:type="dxa"/>
          </w:tcPr>
          <w:p w14:paraId="6511BA46"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Phone Number:</w:t>
            </w:r>
          </w:p>
        </w:tc>
        <w:tc>
          <w:tcPr>
            <w:tcW w:w="1882" w:type="dxa"/>
          </w:tcPr>
          <w:p w14:paraId="74240C42"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c>
          <w:tcPr>
            <w:tcW w:w="1890" w:type="dxa"/>
          </w:tcPr>
          <w:p w14:paraId="25F73158"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Fax Number:</w:t>
            </w:r>
          </w:p>
        </w:tc>
        <w:tc>
          <w:tcPr>
            <w:tcW w:w="3960" w:type="dxa"/>
          </w:tcPr>
          <w:p w14:paraId="172CD011"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r>
      <w:tr w:rsidR="000E6157" w14:paraId="29C89830" w14:textId="77777777" w:rsidTr="000071E3">
        <w:tc>
          <w:tcPr>
            <w:tcW w:w="1718" w:type="dxa"/>
          </w:tcPr>
          <w:p w14:paraId="2D4FCE3E"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Mail Address:</w:t>
            </w:r>
          </w:p>
        </w:tc>
        <w:tc>
          <w:tcPr>
            <w:tcW w:w="1882" w:type="dxa"/>
          </w:tcPr>
          <w:p w14:paraId="69A7F364"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p w14:paraId="6B313F7B"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p w14:paraId="5B5D510F"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c>
          <w:tcPr>
            <w:tcW w:w="1890" w:type="dxa"/>
          </w:tcPr>
          <w:p w14:paraId="25FBA490" w14:textId="77777777" w:rsidR="000E6157" w:rsidRDefault="000E6157" w:rsidP="000E6157">
            <w:pPr>
              <w:keepNext/>
              <w:keepLines/>
              <w:autoSpaceDE w:val="0"/>
              <w:autoSpaceDN w:val="0"/>
              <w:adjustRightInd w:val="0"/>
              <w:spacing w:after="120" w:line="240" w:lineRule="auto"/>
              <w:rPr>
                <w:rFonts w:ascii="MS Sans Serif" w:hAnsi="MS Sans Serif" w:cs="MS Sans Serif"/>
                <w:b/>
                <w:bCs/>
                <w:color w:val="000000"/>
                <w:sz w:val="18"/>
                <w:szCs w:val="18"/>
              </w:rPr>
            </w:pPr>
            <w:r>
              <w:rPr>
                <w:rFonts w:ascii="MS Sans Serif" w:hAnsi="MS Sans Serif" w:cs="MS Sans Serif"/>
                <w:b/>
                <w:bCs/>
                <w:color w:val="000000"/>
                <w:sz w:val="18"/>
                <w:szCs w:val="18"/>
              </w:rPr>
              <w:t>Street Address:</w:t>
            </w:r>
          </w:p>
        </w:tc>
        <w:tc>
          <w:tcPr>
            <w:tcW w:w="3960" w:type="dxa"/>
          </w:tcPr>
          <w:p w14:paraId="41E4E24F"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p w14:paraId="04CABACF"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p w14:paraId="706D3CF6" w14:textId="77777777" w:rsidR="000E6157" w:rsidRDefault="000E6157" w:rsidP="000E6157">
            <w:pPr>
              <w:keepNext/>
              <w:keepLines/>
              <w:autoSpaceDE w:val="0"/>
              <w:autoSpaceDN w:val="0"/>
              <w:adjustRightInd w:val="0"/>
              <w:spacing w:after="0" w:line="240" w:lineRule="auto"/>
              <w:rPr>
                <w:rFonts w:ascii="MS Sans Serif" w:hAnsi="MS Sans Serif" w:cs="MS Sans Serif"/>
                <w:b/>
                <w:bCs/>
                <w:color w:val="000000"/>
                <w:sz w:val="18"/>
                <w:szCs w:val="18"/>
              </w:rPr>
            </w:pPr>
          </w:p>
        </w:tc>
      </w:tr>
    </w:tbl>
    <w:p w14:paraId="37B363BF" w14:textId="77777777" w:rsidR="000E6157" w:rsidRDefault="000E6157" w:rsidP="000E6157">
      <w:pPr>
        <w:autoSpaceDE w:val="0"/>
        <w:autoSpaceDN w:val="0"/>
        <w:adjustRightInd w:val="0"/>
        <w:spacing w:after="0" w:line="240" w:lineRule="auto"/>
        <w:rPr>
          <w:rFonts w:ascii="Tms Rmn" w:hAnsi="Tms Rmn"/>
          <w:sz w:val="24"/>
          <w:szCs w:val="24"/>
        </w:rPr>
      </w:pPr>
    </w:p>
    <w:p w14:paraId="7806564C" w14:textId="77777777" w:rsidR="000E6157" w:rsidRDefault="000E6157" w:rsidP="000E6157">
      <w:pPr>
        <w:tabs>
          <w:tab w:val="left" w:pos="7500"/>
        </w:tabs>
        <w:autoSpaceDE w:val="0"/>
        <w:autoSpaceDN w:val="0"/>
        <w:adjustRightInd w:val="0"/>
        <w:spacing w:after="120" w:line="240" w:lineRule="auto"/>
        <w:rPr>
          <w:rFonts w:ascii="Tms Rmn" w:hAnsi="Tms Rmn"/>
          <w:sz w:val="24"/>
          <w:szCs w:val="24"/>
        </w:rPr>
      </w:pPr>
    </w:p>
    <w:p w14:paraId="26299F7E" w14:textId="77777777" w:rsidR="000E6157" w:rsidRDefault="000E6157" w:rsidP="000E6157">
      <w:pPr>
        <w:autoSpaceDE w:val="0"/>
        <w:autoSpaceDN w:val="0"/>
        <w:adjustRightInd w:val="0"/>
        <w:spacing w:after="0" w:line="240" w:lineRule="auto"/>
        <w:rPr>
          <w:rFonts w:ascii="MS Sans Serif" w:hAnsi="MS Sans Serif" w:cs="MS Sans Serif"/>
          <w:b/>
          <w:bCs/>
          <w:color w:val="000000"/>
          <w:sz w:val="24"/>
          <w:szCs w:val="24"/>
          <w:u w:val="single"/>
        </w:rPr>
      </w:pPr>
      <w:r>
        <w:rPr>
          <w:rFonts w:ascii="MS Sans Serif" w:hAnsi="MS Sans Serif" w:cs="MS Sans Serif"/>
          <w:b/>
          <w:bCs/>
          <w:color w:val="000000"/>
          <w:sz w:val="24"/>
          <w:szCs w:val="24"/>
          <w:u w:val="single"/>
        </w:rPr>
        <w:t>Business/Consumer Solutions</w:t>
      </w:r>
    </w:p>
    <w:p w14:paraId="25D85E3F" w14:textId="77777777" w:rsidR="000E6157" w:rsidRDefault="000E6157" w:rsidP="000E6157">
      <w:pPr>
        <w:tabs>
          <w:tab w:val="left" w:pos="7753"/>
        </w:tabs>
        <w:autoSpaceDE w:val="0"/>
        <w:autoSpaceDN w:val="0"/>
        <w:adjustRightInd w:val="0"/>
        <w:spacing w:after="0" w:line="240" w:lineRule="auto"/>
        <w:rPr>
          <w:rFonts w:ascii="MS Sans Serif" w:hAnsi="MS Sans Serif" w:cs="MS Sans Serif"/>
          <w:color w:val="800000"/>
          <w:sz w:val="20"/>
          <w:szCs w:val="20"/>
        </w:rPr>
      </w:pPr>
      <w:r w:rsidRPr="005D5D44">
        <w:rPr>
          <w:rFonts w:ascii="MS Sans Serif" w:hAnsi="MS Sans Serif" w:cs="MS Sans Serif"/>
          <w:color w:val="800000"/>
          <w:sz w:val="20"/>
          <w:szCs w:val="20"/>
        </w:rPr>
        <w:t>SELECT StdTitleID= 30 | StdTitleID = 32 | StdTitleID = 33 | StdTitleID = 43</w:t>
      </w:r>
    </w:p>
    <w:p w14:paraId="78A45693" w14:textId="77777777" w:rsidR="000E6157" w:rsidRDefault="000E6157" w:rsidP="000E6157">
      <w:pPr>
        <w:tabs>
          <w:tab w:val="left" w:pos="7753"/>
        </w:tabs>
        <w:autoSpaceDE w:val="0"/>
        <w:autoSpaceDN w:val="0"/>
        <w:adjustRightInd w:val="0"/>
        <w:spacing w:after="0" w:line="240" w:lineRule="auto"/>
        <w:rPr>
          <w:rFonts w:ascii="MS Sans Serif" w:hAnsi="MS Sans Serif" w:cs="MS Sans Serif"/>
          <w:color w:val="800000"/>
          <w:sz w:val="20"/>
          <w:szCs w:val="20"/>
        </w:rPr>
      </w:pPr>
    </w:p>
    <w:tbl>
      <w:tblPr>
        <w:tblW w:w="0" w:type="auto"/>
        <w:tblLayout w:type="fixed"/>
        <w:tblCellMar>
          <w:left w:w="0" w:type="dxa"/>
          <w:right w:w="0" w:type="dxa"/>
        </w:tblCellMar>
        <w:tblLook w:val="00A0" w:firstRow="1" w:lastRow="0" w:firstColumn="1" w:lastColumn="0" w:noHBand="0" w:noVBand="0"/>
      </w:tblPr>
      <w:tblGrid>
        <w:gridCol w:w="3578"/>
        <w:gridCol w:w="3578"/>
        <w:gridCol w:w="3578"/>
      </w:tblGrid>
      <w:tr w:rsidR="000E6157" w14:paraId="112FFAAA" w14:textId="77777777" w:rsidTr="000E6157">
        <w:tc>
          <w:tcPr>
            <w:tcW w:w="3578" w:type="dxa"/>
          </w:tcPr>
          <w:p w14:paraId="539A2E60"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Name:</w:t>
            </w:r>
          </w:p>
        </w:tc>
        <w:tc>
          <w:tcPr>
            <w:tcW w:w="3578" w:type="dxa"/>
          </w:tcPr>
          <w:p w14:paraId="5CF20525"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Program</w:t>
            </w:r>
          </w:p>
        </w:tc>
        <w:tc>
          <w:tcPr>
            <w:tcW w:w="3578" w:type="dxa"/>
          </w:tcPr>
          <w:p w14:paraId="4BBC4856"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r>
              <w:rPr>
                <w:rFonts w:ascii="MS Sans Serif" w:hAnsi="MS Sans Serif" w:cs="MS Sans Serif"/>
                <w:b/>
                <w:bCs/>
                <w:color w:val="000000"/>
                <w:sz w:val="18"/>
                <w:szCs w:val="18"/>
              </w:rPr>
              <w:t>E-mail:</w:t>
            </w:r>
          </w:p>
        </w:tc>
      </w:tr>
      <w:tr w:rsidR="000E6157" w14:paraId="07AEF1FD" w14:textId="77777777" w:rsidTr="000E6157">
        <w:tc>
          <w:tcPr>
            <w:tcW w:w="3578" w:type="dxa"/>
          </w:tcPr>
          <w:p w14:paraId="78B0030D"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554634">
              <w:rPr>
                <w:rFonts w:ascii="Helv" w:hAnsi="Helv" w:cs="Helv"/>
                <w:b/>
                <w:bCs/>
                <w:color w:val="000000"/>
                <w:sz w:val="16"/>
                <w:szCs w:val="16"/>
              </w:rPr>
              <w:t>Trim(s_nameprefix +" "+ s_firstname + " " + s_middlename + " " + s_lastname + " " + s_namesuffix)</w:t>
            </w:r>
          </w:p>
        </w:tc>
        <w:tc>
          <w:tcPr>
            <w:tcW w:w="3578" w:type="dxa"/>
          </w:tcPr>
          <w:p w14:paraId="13720BE0" w14:textId="77777777" w:rsidR="000E6157" w:rsidRDefault="000E6157" w:rsidP="000E6157">
            <w:pPr>
              <w:keepNext/>
              <w:keepLines/>
              <w:autoSpaceDE w:val="0"/>
              <w:autoSpaceDN w:val="0"/>
              <w:adjustRightInd w:val="0"/>
              <w:spacing w:after="0" w:line="240" w:lineRule="auto"/>
              <w:ind w:left="15"/>
              <w:rPr>
                <w:rFonts w:ascii="MS Sans Serif" w:hAnsi="MS Sans Serif" w:cs="MS Sans Serif"/>
                <w:b/>
                <w:bCs/>
                <w:color w:val="000000"/>
                <w:sz w:val="18"/>
                <w:szCs w:val="18"/>
              </w:rPr>
            </w:pPr>
            <w:r w:rsidRPr="00554634">
              <w:rPr>
                <w:rFonts w:ascii="Helv" w:hAnsi="Helv" w:cs="Helv"/>
                <w:b/>
                <w:bCs/>
                <w:color w:val="000000"/>
                <w:sz w:val="16"/>
                <w:szCs w:val="16"/>
              </w:rPr>
              <w:t>standard_title_desc</w:t>
            </w:r>
          </w:p>
        </w:tc>
        <w:tc>
          <w:tcPr>
            <w:tcW w:w="3578" w:type="dxa"/>
          </w:tcPr>
          <w:p w14:paraId="193E577C" w14:textId="5F884240" w:rsidR="000E6157" w:rsidRDefault="000E6157" w:rsidP="000071E3">
            <w:pPr>
              <w:keepNext/>
              <w:keepLines/>
              <w:tabs>
                <w:tab w:val="center" w:pos="1796"/>
              </w:tabs>
              <w:autoSpaceDE w:val="0"/>
              <w:autoSpaceDN w:val="0"/>
              <w:adjustRightInd w:val="0"/>
              <w:spacing w:after="0" w:line="240" w:lineRule="auto"/>
              <w:ind w:left="15"/>
              <w:rPr>
                <w:rFonts w:ascii="MS Sans Serif" w:hAnsi="MS Sans Serif" w:cs="MS Sans Serif"/>
                <w:b/>
                <w:bCs/>
                <w:color w:val="000000"/>
                <w:sz w:val="18"/>
                <w:szCs w:val="18"/>
              </w:rPr>
            </w:pPr>
            <w:r w:rsidRPr="00554634">
              <w:rPr>
                <w:rFonts w:ascii="Helv" w:hAnsi="Helv" w:cs="Helv"/>
                <w:b/>
                <w:bCs/>
                <w:color w:val="000000"/>
                <w:sz w:val="16"/>
                <w:szCs w:val="16"/>
              </w:rPr>
              <w:t>email_address</w:t>
            </w:r>
            <w:r w:rsidR="000071E3">
              <w:rPr>
                <w:rFonts w:ascii="Helv" w:hAnsi="Helv" w:cs="Helv"/>
                <w:b/>
                <w:bCs/>
                <w:color w:val="000000"/>
                <w:sz w:val="16"/>
                <w:szCs w:val="16"/>
              </w:rPr>
              <w:tab/>
            </w:r>
          </w:p>
        </w:tc>
      </w:tr>
    </w:tbl>
    <w:p w14:paraId="5D862464" w14:textId="77777777" w:rsidR="000E6157" w:rsidRDefault="000E6157" w:rsidP="000E6157">
      <w:pPr>
        <w:tabs>
          <w:tab w:val="left" w:pos="7753"/>
        </w:tabs>
        <w:autoSpaceDE w:val="0"/>
        <w:autoSpaceDN w:val="0"/>
        <w:adjustRightInd w:val="0"/>
        <w:spacing w:after="0" w:line="240" w:lineRule="auto"/>
        <w:rPr>
          <w:rFonts w:ascii="MS Sans Serif" w:hAnsi="MS Sans Serif" w:cs="MS Sans Serif"/>
          <w:b/>
          <w:bCs/>
          <w:color w:val="000000"/>
          <w:sz w:val="18"/>
          <w:szCs w:val="18"/>
        </w:rPr>
      </w:pPr>
    </w:p>
    <w:p w14:paraId="7E2EF3FB" w14:textId="77777777" w:rsidR="000E6157" w:rsidRDefault="000E6157" w:rsidP="000E6157">
      <w:pPr>
        <w:rPr>
          <w:color w:val="FF0000"/>
        </w:rPr>
      </w:pPr>
    </w:p>
    <w:p w14:paraId="6CD79B51" w14:textId="6023976F" w:rsidR="006B19EB" w:rsidRPr="00553F67" w:rsidRDefault="006B19EB" w:rsidP="004455CE">
      <w:pPr>
        <w:rPr>
          <w:color w:val="FF0000"/>
        </w:rPr>
      </w:pPr>
    </w:p>
    <w:p w14:paraId="1522C393" w14:textId="77777777" w:rsidR="001F4394" w:rsidRDefault="001F4394" w:rsidP="007C78D6">
      <w:pPr>
        <w:pStyle w:val="Heading1"/>
      </w:pPr>
      <w:bookmarkStart w:id="294" w:name="_Toc495590192"/>
      <w:bookmarkStart w:id="295" w:name="_Toc379816880"/>
      <w:r>
        <w:t>CFC Loan Activity</w:t>
      </w:r>
      <w:bookmarkEnd w:id="294"/>
    </w:p>
    <w:p w14:paraId="71B59792" w14:textId="77777777" w:rsidR="00136B25" w:rsidRDefault="00136B25" w:rsidP="00FF05DA">
      <w:pPr>
        <w:pStyle w:val="Heading2"/>
      </w:pPr>
      <w:bookmarkStart w:id="296" w:name="_Toc495590193"/>
      <w:commentRangeStart w:id="297"/>
      <w:commentRangeStart w:id="298"/>
      <w:r w:rsidRPr="00DA4232">
        <w:t>CFC Loan Facilities</w:t>
      </w:r>
      <w:bookmarkEnd w:id="295"/>
      <w:commentRangeEnd w:id="297"/>
      <w:r w:rsidR="00962BAE">
        <w:rPr>
          <w:rStyle w:val="CommentReference"/>
          <w:rFonts w:asciiTheme="minorHAnsi" w:eastAsiaTheme="minorHAnsi" w:hAnsiTheme="minorHAnsi" w:cstheme="minorBidi"/>
          <w:b w:val="0"/>
          <w:bCs w:val="0"/>
          <w:color w:val="auto"/>
        </w:rPr>
        <w:commentReference w:id="297"/>
      </w:r>
      <w:commentRangeEnd w:id="298"/>
      <w:r w:rsidR="000071E3">
        <w:rPr>
          <w:rStyle w:val="CommentReference"/>
          <w:rFonts w:asciiTheme="minorHAnsi" w:eastAsiaTheme="minorHAnsi" w:hAnsiTheme="minorHAnsi" w:cstheme="minorBidi"/>
          <w:b w:val="0"/>
          <w:bCs w:val="0"/>
          <w:color w:val="auto"/>
        </w:rPr>
        <w:commentReference w:id="298"/>
      </w:r>
      <w:bookmarkEnd w:id="296"/>
    </w:p>
    <w:p w14:paraId="5E84AC94" w14:textId="77777777" w:rsidR="00A875AE" w:rsidRDefault="00136B25" w:rsidP="00136B25">
      <w:pPr>
        <w:rPr>
          <w:rFonts w:ascii="Helv" w:hAnsi="Helv" w:cs="Helv"/>
          <w:color w:val="000000"/>
          <w:sz w:val="20"/>
          <w:szCs w:val="20"/>
        </w:rPr>
      </w:pPr>
      <w:r>
        <w:rPr>
          <w:rFonts w:ascii="Helv" w:hAnsi="Helv" w:cs="Helv"/>
          <w:color w:val="000000"/>
          <w:sz w:val="20"/>
          <w:szCs w:val="20"/>
        </w:rPr>
        <w:t>CFCPROD_CIS_REPO</w:t>
      </w:r>
    </w:p>
    <w:p w14:paraId="062B65D5" w14:textId="77777777" w:rsidR="00714656" w:rsidRDefault="00714656" w:rsidP="00136B25">
      <w:pPr>
        <w:rPr>
          <w:rFonts w:ascii="Helv" w:hAnsi="Helv" w:cs="Helv"/>
          <w:color w:val="000000"/>
          <w:sz w:val="20"/>
          <w:szCs w:val="20"/>
        </w:rPr>
      </w:pPr>
    </w:p>
    <w:p w14:paraId="22DDA360" w14:textId="77777777" w:rsidR="00136B25" w:rsidRDefault="00136B25" w:rsidP="00136B25">
      <w:pPr>
        <w:pStyle w:val="NoSpacing"/>
      </w:pPr>
      <w:r>
        <w:t xml:space="preserve">SELECT CFAC.fcusnum, CFAC.ffacnum, loan_facility.cfc_loan_amt, CFAC.favlbal, </w:t>
      </w:r>
    </w:p>
    <w:p w14:paraId="2BD16C26" w14:textId="77777777" w:rsidR="00136B25" w:rsidRDefault="00136B25" w:rsidP="00136B25">
      <w:pPr>
        <w:pStyle w:val="NoSpacing"/>
      </w:pPr>
      <w:r>
        <w:t xml:space="preserve">CFAC.fprnbal, CFAC.ffactyp,  CFAC.frev1dt, loan_facility.facility_type_id,  </w:t>
      </w:r>
    </w:p>
    <w:p w14:paraId="1C2EB237" w14:textId="77777777" w:rsidR="00136B25" w:rsidRDefault="00136B25" w:rsidP="00136B25">
      <w:pPr>
        <w:pStyle w:val="NoSpacing"/>
      </w:pPr>
      <w:r>
        <w:t xml:space="preserve">loan_status_description, loan_facility.secured_ind, lftd1.track_date as CFC_Approval_Date, </w:t>
      </w:r>
    </w:p>
    <w:p w14:paraId="4677BB9A" w14:textId="77777777" w:rsidR="00136B25" w:rsidRDefault="00136B25" w:rsidP="00136B25">
      <w:pPr>
        <w:pStyle w:val="NoSpacing"/>
      </w:pPr>
      <w:r>
        <w:t xml:space="preserve">lftd2.track_date as Promissory_Note_Date,  lftd3.track_date as Effective_date, lftd4.track_date as Draw_Date </w:t>
      </w:r>
    </w:p>
    <w:p w14:paraId="7A64D1B1" w14:textId="77777777" w:rsidR="00136B25" w:rsidRDefault="00136B25" w:rsidP="00136B25">
      <w:pPr>
        <w:pStyle w:val="NoSpacing"/>
      </w:pPr>
      <w:r>
        <w:t xml:space="preserve">FROM CFAC, loan_facility, loan_facility_track_date lftd1, loan_facility_track_date lftd2, </w:t>
      </w:r>
    </w:p>
    <w:p w14:paraId="08CD6FD6" w14:textId="77777777" w:rsidR="00136B25" w:rsidRDefault="00136B25" w:rsidP="00136B25">
      <w:pPr>
        <w:pStyle w:val="NoSpacing"/>
      </w:pPr>
      <w:r>
        <w:t xml:space="preserve">loan_facility_track_date lftd3, loan_facility_track_date lftd4, organization, LAAPS_CFC..loan_status ls </w:t>
      </w:r>
    </w:p>
    <w:p w14:paraId="4C481406" w14:textId="77777777" w:rsidR="00136B25" w:rsidRDefault="00136B25" w:rsidP="00136B25">
      <w:pPr>
        <w:pStyle w:val="NoSpacing"/>
      </w:pPr>
      <w:r>
        <w:t xml:space="preserve">WHERE CFAC.fcusnum = loan_facility.cusnum and </w:t>
      </w:r>
    </w:p>
    <w:p w14:paraId="0434F543" w14:textId="77777777" w:rsidR="00136B25" w:rsidRDefault="00136B25" w:rsidP="00136B25">
      <w:pPr>
        <w:pStyle w:val="NoSpacing"/>
      </w:pPr>
      <w:r>
        <w:t xml:space="preserve">CFAC.ffacnum = loan_facility.ffacnum and </w:t>
      </w:r>
    </w:p>
    <w:p w14:paraId="7EB1BEF6" w14:textId="77777777" w:rsidR="00136B25" w:rsidRDefault="00136B25" w:rsidP="00136B25">
      <w:pPr>
        <w:pStyle w:val="NoSpacing"/>
      </w:pPr>
      <w:r>
        <w:t xml:space="preserve">organization.cusnum = CFAC.fcusnum and </w:t>
      </w:r>
      <w:r w:rsidR="0014635A" w:rsidRPr="0014635A">
        <w:rPr>
          <w:color w:val="FF0000"/>
        </w:rPr>
        <w:t>organization.type_id &lt;&gt;6 and organization.type_id &lt;&gt;2 and</w:t>
      </w:r>
    </w:p>
    <w:p w14:paraId="03F7E958" w14:textId="77777777" w:rsidR="00136B25" w:rsidRDefault="00136B25" w:rsidP="00136B25">
      <w:pPr>
        <w:pStyle w:val="NoSpacing"/>
      </w:pPr>
      <w:r>
        <w:t xml:space="preserve">ls.loan_status_id = loan_facility.loan_status_id and </w:t>
      </w:r>
    </w:p>
    <w:p w14:paraId="58BF7FC0" w14:textId="77777777" w:rsidR="00136B25" w:rsidRDefault="00136B25" w:rsidP="00136B25">
      <w:pPr>
        <w:pStyle w:val="NoSpacing"/>
      </w:pPr>
      <w:r>
        <w:t xml:space="preserve">loan_facility.ffacnum *= lftd1.ffacnum and </w:t>
      </w:r>
    </w:p>
    <w:p w14:paraId="4594DE16" w14:textId="77777777" w:rsidR="00136B25" w:rsidRDefault="00136B25" w:rsidP="00136B25">
      <w:pPr>
        <w:pStyle w:val="NoSpacing"/>
      </w:pPr>
      <w:r>
        <w:t xml:space="preserve">loan_facility.cusnum *= lftd1.cusnum and </w:t>
      </w:r>
    </w:p>
    <w:p w14:paraId="7B18DD10" w14:textId="77777777" w:rsidR="00136B25" w:rsidRDefault="00136B25" w:rsidP="00136B25">
      <w:pPr>
        <w:pStyle w:val="NoSpacing"/>
      </w:pPr>
      <w:r>
        <w:t xml:space="preserve">loan_facility.ffacnum *= lftd2.ffacnum and </w:t>
      </w:r>
    </w:p>
    <w:p w14:paraId="03E59E4F" w14:textId="77777777" w:rsidR="00136B25" w:rsidRDefault="00136B25" w:rsidP="00136B25">
      <w:pPr>
        <w:pStyle w:val="NoSpacing"/>
      </w:pPr>
      <w:r>
        <w:t xml:space="preserve">loan_facility.cusnum *= lftd2.cusnum and </w:t>
      </w:r>
    </w:p>
    <w:p w14:paraId="1AF6FAF8" w14:textId="77777777" w:rsidR="00136B25" w:rsidRDefault="00136B25" w:rsidP="00136B25">
      <w:pPr>
        <w:pStyle w:val="NoSpacing"/>
      </w:pPr>
      <w:r>
        <w:t xml:space="preserve">loan_facility.ffacnum *= lftd3.ffacnum and </w:t>
      </w:r>
    </w:p>
    <w:p w14:paraId="1006AD66" w14:textId="77777777" w:rsidR="00136B25" w:rsidRDefault="00136B25" w:rsidP="00136B25">
      <w:pPr>
        <w:pStyle w:val="NoSpacing"/>
      </w:pPr>
      <w:r>
        <w:t xml:space="preserve">loan_facility.cusnum *= lftd3.cusnum and </w:t>
      </w:r>
    </w:p>
    <w:p w14:paraId="6B36E976" w14:textId="77777777" w:rsidR="00136B25" w:rsidRDefault="00136B25" w:rsidP="00136B25">
      <w:pPr>
        <w:pStyle w:val="NoSpacing"/>
      </w:pPr>
      <w:r>
        <w:t xml:space="preserve">loan_facility.ffacnum *= lftd4.ffacnum and </w:t>
      </w:r>
    </w:p>
    <w:p w14:paraId="34A731AE" w14:textId="77777777" w:rsidR="00136B25" w:rsidRDefault="00136B25" w:rsidP="00136B25">
      <w:pPr>
        <w:pStyle w:val="NoSpacing"/>
      </w:pPr>
      <w:r>
        <w:t xml:space="preserve">loan_facility.cusnum *= lftd4.cusnum and </w:t>
      </w:r>
    </w:p>
    <w:p w14:paraId="0D29A393" w14:textId="77777777" w:rsidR="00136B25" w:rsidRDefault="00136B25" w:rsidP="00136B25">
      <w:pPr>
        <w:pStyle w:val="NoSpacing"/>
      </w:pPr>
      <w:r>
        <w:t xml:space="preserve">lftd1.track_date_id = 17 and </w:t>
      </w:r>
    </w:p>
    <w:p w14:paraId="1174FD32" w14:textId="77777777" w:rsidR="00136B25" w:rsidRDefault="00136B25" w:rsidP="00136B25">
      <w:pPr>
        <w:pStyle w:val="NoSpacing"/>
      </w:pPr>
      <w:r>
        <w:t xml:space="preserve">lftd2.track_date_id = 31 and </w:t>
      </w:r>
    </w:p>
    <w:p w14:paraId="502222E2" w14:textId="77777777" w:rsidR="00136B25" w:rsidRDefault="00136B25" w:rsidP="00136B25">
      <w:pPr>
        <w:pStyle w:val="NoSpacing"/>
      </w:pPr>
      <w:r>
        <w:t xml:space="preserve">lftd3.track_date_id = 56 and </w:t>
      </w:r>
    </w:p>
    <w:p w14:paraId="48A10906" w14:textId="77777777" w:rsidR="00136B25" w:rsidRDefault="00136B25" w:rsidP="00136B25">
      <w:pPr>
        <w:pStyle w:val="NoSpacing"/>
      </w:pPr>
      <w:r>
        <w:t xml:space="preserve">lftd4.track_date_id = 82 and </w:t>
      </w:r>
    </w:p>
    <w:p w14:paraId="64E40B9C" w14:textId="77777777" w:rsidR="00136B25" w:rsidRDefault="00136B25" w:rsidP="00136B25">
      <w:pPr>
        <w:pStyle w:val="NoSpacing"/>
      </w:pPr>
      <w:r>
        <w:t xml:space="preserve"> (loan_facility.loan_status_id = 1 or </w:t>
      </w:r>
    </w:p>
    <w:p w14:paraId="1B9E571C" w14:textId="77777777" w:rsidR="00136B25" w:rsidRDefault="00136B25" w:rsidP="00136B25">
      <w:pPr>
        <w:pStyle w:val="NoSpacing"/>
      </w:pPr>
      <w:r>
        <w:t xml:space="preserve"> (loan_facility.loan_status_id = 19 and fprnbal &gt; .01 ) )  </w:t>
      </w:r>
      <w:r w:rsidR="00BC0640">
        <w:t>and</w:t>
      </w:r>
    </w:p>
    <w:p w14:paraId="2480952E" w14:textId="77777777" w:rsidR="00BC0640" w:rsidRDefault="00BC0640" w:rsidP="00136B25">
      <w:pPr>
        <w:pStyle w:val="NoSpacing"/>
      </w:pPr>
      <w:r>
        <w:t>CFAC.fcusnum=</w:t>
      </w:r>
      <w:r w:rsidR="001813C0">
        <w:t>’</w:t>
      </w:r>
      <w:r w:rsidRPr="001813C0">
        <w:rPr>
          <w:b/>
        </w:rPr>
        <w:t>&lt;coopID&gt;</w:t>
      </w:r>
      <w:r w:rsidR="001813C0">
        <w:t>’</w:t>
      </w:r>
    </w:p>
    <w:p w14:paraId="73E7CE8A" w14:textId="77777777" w:rsidR="00136B25" w:rsidRDefault="00136B25" w:rsidP="00136B25">
      <w:pPr>
        <w:pStyle w:val="NoSpacing"/>
      </w:pPr>
      <w:r>
        <w:t>ORDER BY CFAC.fcusnum ASC, CFAC.ffacnum ASC</w:t>
      </w:r>
    </w:p>
    <w:p w14:paraId="1EEB7341" w14:textId="77777777" w:rsidR="00671D1D" w:rsidRDefault="00671D1D" w:rsidP="00136B25">
      <w:pPr>
        <w:pStyle w:val="NoSpacing"/>
      </w:pPr>
    </w:p>
    <w:p w14:paraId="49B1467A" w14:textId="33843BFB" w:rsidR="00FF05DA" w:rsidRDefault="00BB40A6" w:rsidP="00671D1D">
      <w:pPr>
        <w:pStyle w:val="NoSpacing"/>
      </w:pPr>
      <w:r>
        <w:t xml:space="preserve">Updtime = </w:t>
      </w:r>
      <w:commentRangeStart w:id="299"/>
      <w:commentRangeStart w:id="300"/>
      <w:r w:rsidR="00671D1D">
        <w:t xml:space="preserve">SELECT cusnum, updtime FROM dbupdtime, organization WHERE dbname = 'LOANACCTG' ORDER BY cusnum ASC  </w:t>
      </w:r>
      <w:commentRangeEnd w:id="299"/>
      <w:r w:rsidR="009B7436">
        <w:rPr>
          <w:rStyle w:val="CommentReference"/>
        </w:rPr>
        <w:commentReference w:id="299"/>
      </w:r>
      <w:commentRangeEnd w:id="300"/>
      <w:r w:rsidR="000071E3">
        <w:rPr>
          <w:rStyle w:val="CommentReference"/>
        </w:rPr>
        <w:commentReference w:id="300"/>
      </w:r>
    </w:p>
    <w:p w14:paraId="30E98333" w14:textId="77777777" w:rsidR="00FF05DA" w:rsidRDefault="00FF05DA" w:rsidP="00671D1D">
      <w:pPr>
        <w:pStyle w:val="NoSpacing"/>
      </w:pPr>
    </w:p>
    <w:p w14:paraId="095AFCF2" w14:textId="77777777" w:rsidR="00FF05DA" w:rsidRPr="00296040" w:rsidRDefault="00296040" w:rsidP="00296040">
      <w:pPr>
        <w:pStyle w:val="Heading3"/>
        <w:rPr>
          <w:color w:val="FF0000"/>
        </w:rPr>
      </w:pPr>
      <w:bookmarkStart w:id="301" w:name="_Toc495590194"/>
      <w:r>
        <w:t xml:space="preserve">CFC </w:t>
      </w:r>
      <w:r w:rsidR="00FF05DA">
        <w:t>Long Term Loan</w:t>
      </w:r>
      <w:r>
        <w:t xml:space="preserve"> Facilities</w:t>
      </w:r>
      <w:bookmarkEnd w:id="301"/>
    </w:p>
    <w:p w14:paraId="02A672FC" w14:textId="77777777" w:rsidR="00671D1D" w:rsidRPr="00296040" w:rsidRDefault="00FF05DA" w:rsidP="00296040">
      <w:pPr>
        <w:rPr>
          <w:color w:val="FF0000"/>
        </w:rPr>
      </w:pPr>
      <w:commentRangeStart w:id="302"/>
      <w:commentRangeStart w:id="303"/>
      <w:r w:rsidRPr="00296040">
        <w:rPr>
          <w:color w:val="FF0000"/>
        </w:rPr>
        <w:t>SELECT (facility_type_id &lt; 3) | (facility_type_id &gt; 6)</w:t>
      </w:r>
      <w:r w:rsidR="00671D1D" w:rsidRPr="00296040">
        <w:rPr>
          <w:color w:val="FF0000"/>
        </w:rPr>
        <w:t xml:space="preserve">     </w:t>
      </w:r>
      <w:commentRangeEnd w:id="302"/>
      <w:r w:rsidR="00F727B7">
        <w:rPr>
          <w:rStyle w:val="CommentReference"/>
        </w:rPr>
        <w:commentReference w:id="302"/>
      </w:r>
      <w:commentRangeEnd w:id="303"/>
      <w:r w:rsidR="000071E3">
        <w:rPr>
          <w:rStyle w:val="CommentReference"/>
        </w:rPr>
        <w:commentReference w:id="303"/>
      </w:r>
    </w:p>
    <w:p w14:paraId="4695E152" w14:textId="77777777" w:rsidR="00DA4232" w:rsidRDefault="00671D1D" w:rsidP="00296040">
      <w:pPr>
        <w:pStyle w:val="Heading3"/>
      </w:pPr>
      <w:bookmarkStart w:id="304" w:name="_Toc495590195"/>
      <w:r>
        <w:t xml:space="preserve">CFC Long Term Loan </w:t>
      </w:r>
      <w:r w:rsidR="00296040">
        <w:t xml:space="preserve">Facilities </w:t>
      </w:r>
      <w:r>
        <w:t>Field Mapping</w:t>
      </w:r>
      <w:bookmarkEnd w:id="304"/>
    </w:p>
    <w:p w14:paraId="7EF1F455" w14:textId="77777777" w:rsidR="001F4394" w:rsidRPr="001F4394" w:rsidRDefault="001F4394" w:rsidP="001F4394">
      <w:pPr>
        <w:tabs>
          <w:tab w:val="left" w:pos="2190"/>
          <w:tab w:val="left" w:pos="2910"/>
          <w:tab w:val="left" w:pos="4350"/>
          <w:tab w:val="left" w:pos="5790"/>
          <w:tab w:val="left" w:pos="7590"/>
          <w:tab w:val="left" w:pos="8490"/>
          <w:tab w:val="left" w:pos="9210"/>
          <w:tab w:val="left" w:pos="9750"/>
        </w:tabs>
        <w:autoSpaceDE w:val="0"/>
        <w:autoSpaceDN w:val="0"/>
        <w:adjustRightInd w:val="0"/>
        <w:spacing w:after="120" w:line="240" w:lineRule="auto"/>
        <w:rPr>
          <w:rFonts w:ascii="Helv" w:hAnsi="Helv" w:cs="Helv"/>
          <w:b/>
          <w:bCs/>
          <w:color w:val="000000"/>
          <w:sz w:val="20"/>
          <w:szCs w:val="20"/>
        </w:rPr>
      </w:pPr>
      <w:r w:rsidRPr="001F4394">
        <w:rPr>
          <w:rFonts w:ascii="Helv" w:hAnsi="Helv" w:cs="Helv"/>
          <w:b/>
          <w:bCs/>
          <w:color w:val="000000"/>
          <w:sz w:val="20"/>
          <w:szCs w:val="20"/>
        </w:rPr>
        <w:t xml:space="preserve">Long-Term Facilities as of </w:t>
      </w:r>
      <w:r w:rsidR="00671D1D">
        <w:t>updtime</w:t>
      </w:r>
    </w:p>
    <w:p w14:paraId="23376727" w14:textId="77777777" w:rsidR="001F4394" w:rsidRPr="001F4394" w:rsidRDefault="001F4394" w:rsidP="001F4394">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rFonts w:ascii="MS Sans Serif" w:hAnsi="MS Sans Serif" w:cs="MS Sans Serif"/>
          <w:color w:val="800000"/>
          <w:sz w:val="20"/>
          <w:szCs w:val="20"/>
        </w:rPr>
      </w:pPr>
      <w:r w:rsidRPr="001F4394">
        <w:rPr>
          <w:rFonts w:ascii="MS Sans Serif" w:hAnsi="MS Sans Serif" w:cs="MS Sans Serif"/>
          <w:color w:val="800000"/>
          <w:sz w:val="20"/>
          <w:szCs w:val="20"/>
        </w:rPr>
        <w:t>No Long-Term Facilities to Report.</w:t>
      </w:r>
    </w:p>
    <w:tbl>
      <w:tblPr>
        <w:tblW w:w="5000" w:type="pct"/>
        <w:tblCellMar>
          <w:left w:w="0" w:type="dxa"/>
          <w:right w:w="0" w:type="dxa"/>
        </w:tblCellMar>
        <w:tblLook w:val="00A0" w:firstRow="1" w:lastRow="0" w:firstColumn="1" w:lastColumn="0" w:noHBand="0" w:noVBand="0"/>
      </w:tblPr>
      <w:tblGrid>
        <w:gridCol w:w="656"/>
        <w:gridCol w:w="1243"/>
        <w:gridCol w:w="1245"/>
        <w:gridCol w:w="1245"/>
        <w:gridCol w:w="1196"/>
        <w:gridCol w:w="1669"/>
        <w:gridCol w:w="1094"/>
        <w:gridCol w:w="731"/>
        <w:gridCol w:w="834"/>
        <w:gridCol w:w="887"/>
      </w:tblGrid>
      <w:tr w:rsidR="00671D1D" w:rsidRPr="001F4394" w14:paraId="25296D4B" w14:textId="77777777" w:rsidTr="001F4394">
        <w:tc>
          <w:tcPr>
            <w:tcW w:w="297" w:type="pct"/>
            <w:tcBorders>
              <w:bottom w:val="threeDEmboss" w:sz="6" w:space="0" w:color="auto"/>
            </w:tcBorders>
          </w:tcPr>
          <w:p w14:paraId="1F7D09D4"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Facility#</w:t>
            </w:r>
          </w:p>
        </w:tc>
        <w:tc>
          <w:tcPr>
            <w:tcW w:w="681" w:type="pct"/>
            <w:tcBorders>
              <w:bottom w:val="threeDEmboss" w:sz="6" w:space="0" w:color="auto"/>
            </w:tcBorders>
          </w:tcPr>
          <w:p w14:paraId="1AEEC882"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r w:rsidRPr="001F4394">
              <w:rPr>
                <w:rFonts w:ascii="Helv" w:hAnsi="Helv" w:cs="Helv"/>
                <w:b/>
                <w:bCs/>
                <w:color w:val="000000"/>
                <w:sz w:val="16"/>
                <w:szCs w:val="16"/>
              </w:rPr>
              <w:t>Commitment</w:t>
            </w:r>
          </w:p>
          <w:p w14:paraId="558EE96F"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r w:rsidRPr="001F4394">
              <w:rPr>
                <w:rFonts w:ascii="Helv" w:hAnsi="Helv" w:cs="Helv"/>
                <w:b/>
                <w:bCs/>
                <w:color w:val="000000"/>
                <w:sz w:val="16"/>
                <w:szCs w:val="16"/>
              </w:rPr>
              <w:t>Amount</w:t>
            </w:r>
          </w:p>
        </w:tc>
        <w:tc>
          <w:tcPr>
            <w:tcW w:w="681" w:type="pct"/>
            <w:tcBorders>
              <w:bottom w:val="threeDEmboss" w:sz="6" w:space="0" w:color="auto"/>
            </w:tcBorders>
          </w:tcPr>
          <w:p w14:paraId="669E28BB"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r w:rsidRPr="001F4394">
              <w:rPr>
                <w:rFonts w:ascii="Helv" w:hAnsi="Helv" w:cs="Helv"/>
                <w:b/>
                <w:bCs/>
                <w:color w:val="000000"/>
                <w:sz w:val="16"/>
                <w:szCs w:val="16"/>
              </w:rPr>
              <w:t>Outstanding</w:t>
            </w:r>
          </w:p>
          <w:p w14:paraId="5C8D6CDE"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r w:rsidRPr="001F4394">
              <w:rPr>
                <w:rFonts w:ascii="Helv" w:hAnsi="Helv" w:cs="Helv"/>
                <w:b/>
                <w:bCs/>
                <w:color w:val="000000"/>
                <w:sz w:val="16"/>
                <w:szCs w:val="16"/>
              </w:rPr>
              <w:t>Balance</w:t>
            </w:r>
          </w:p>
        </w:tc>
        <w:tc>
          <w:tcPr>
            <w:tcW w:w="681" w:type="pct"/>
            <w:tcBorders>
              <w:bottom w:val="threeDEmboss" w:sz="6" w:space="0" w:color="auto"/>
            </w:tcBorders>
          </w:tcPr>
          <w:p w14:paraId="38965FCF"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r w:rsidRPr="001F4394">
              <w:rPr>
                <w:rFonts w:ascii="Helv" w:hAnsi="Helv" w:cs="Helv"/>
                <w:b/>
                <w:bCs/>
                <w:color w:val="000000"/>
                <w:sz w:val="16"/>
                <w:szCs w:val="16"/>
              </w:rPr>
              <w:t>Balance</w:t>
            </w:r>
          </w:p>
          <w:p w14:paraId="7BE655E6"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r w:rsidRPr="001F4394">
              <w:rPr>
                <w:rFonts w:ascii="Helv" w:hAnsi="Helv" w:cs="Helv"/>
                <w:b/>
                <w:bCs/>
                <w:color w:val="000000"/>
                <w:sz w:val="16"/>
                <w:szCs w:val="16"/>
              </w:rPr>
              <w:t>Available</w:t>
            </w:r>
          </w:p>
        </w:tc>
        <w:tc>
          <w:tcPr>
            <w:tcW w:w="535" w:type="pct"/>
            <w:tcBorders>
              <w:bottom w:val="threeDEmboss" w:sz="6" w:space="0" w:color="auto"/>
            </w:tcBorders>
          </w:tcPr>
          <w:p w14:paraId="4E7A4041" w14:textId="77777777" w:rsidR="001F4394" w:rsidRPr="001F4394" w:rsidRDefault="001F4394" w:rsidP="001F4394">
            <w:pPr>
              <w:keepNext/>
              <w:keepLines/>
              <w:autoSpaceDE w:val="0"/>
              <w:autoSpaceDN w:val="0"/>
              <w:adjustRightInd w:val="0"/>
              <w:spacing w:after="0" w:line="240" w:lineRule="auto"/>
              <w:ind w:left="15"/>
              <w:jc w:val="center"/>
              <w:rPr>
                <w:rFonts w:ascii="Helv" w:hAnsi="Helv" w:cs="Helv"/>
                <w:b/>
                <w:bCs/>
                <w:color w:val="000000"/>
                <w:sz w:val="16"/>
                <w:szCs w:val="16"/>
              </w:rPr>
            </w:pPr>
          </w:p>
          <w:p w14:paraId="42FFE670" w14:textId="77777777" w:rsidR="001F4394" w:rsidRPr="001F4394" w:rsidRDefault="001F4394" w:rsidP="001F4394">
            <w:pPr>
              <w:keepNext/>
              <w:keepLines/>
              <w:autoSpaceDE w:val="0"/>
              <w:autoSpaceDN w:val="0"/>
              <w:adjustRightInd w:val="0"/>
              <w:spacing w:after="0" w:line="240" w:lineRule="auto"/>
              <w:ind w:left="15"/>
              <w:jc w:val="center"/>
              <w:rPr>
                <w:rFonts w:ascii="Helv" w:hAnsi="Helv" w:cs="Helv"/>
                <w:b/>
                <w:bCs/>
                <w:color w:val="000000"/>
                <w:sz w:val="16"/>
                <w:szCs w:val="16"/>
              </w:rPr>
            </w:pPr>
            <w:r w:rsidRPr="001F4394">
              <w:rPr>
                <w:rFonts w:ascii="Helv" w:hAnsi="Helv" w:cs="Helv"/>
                <w:b/>
                <w:bCs/>
                <w:color w:val="000000"/>
                <w:sz w:val="16"/>
                <w:szCs w:val="16"/>
              </w:rPr>
              <w:t>Program</w:t>
            </w:r>
          </w:p>
        </w:tc>
        <w:tc>
          <w:tcPr>
            <w:tcW w:w="503" w:type="pct"/>
            <w:tcBorders>
              <w:bottom w:val="threeDEmboss" w:sz="6" w:space="0" w:color="auto"/>
            </w:tcBorders>
          </w:tcPr>
          <w:p w14:paraId="6E3834F2"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Promissory</w:t>
            </w:r>
          </w:p>
          <w:p w14:paraId="7D541515"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Note Date</w:t>
            </w:r>
          </w:p>
        </w:tc>
        <w:tc>
          <w:tcPr>
            <w:tcW w:w="443" w:type="pct"/>
            <w:tcBorders>
              <w:bottom w:val="threeDEmboss" w:sz="6" w:space="0" w:color="auto"/>
            </w:tcBorders>
          </w:tcPr>
          <w:p w14:paraId="1DB9B97F" w14:textId="77777777" w:rsidR="001F4394" w:rsidRPr="001F4394" w:rsidRDefault="001F4394" w:rsidP="001F4394">
            <w:pPr>
              <w:keepNext/>
              <w:keepLines/>
              <w:autoSpaceDE w:val="0"/>
              <w:autoSpaceDN w:val="0"/>
              <w:adjustRightInd w:val="0"/>
              <w:spacing w:after="0" w:line="240" w:lineRule="auto"/>
              <w:rPr>
                <w:rFonts w:ascii="Helv" w:hAnsi="Helv" w:cs="Helv"/>
                <w:b/>
                <w:bCs/>
                <w:color w:val="000000"/>
                <w:sz w:val="16"/>
                <w:szCs w:val="16"/>
              </w:rPr>
            </w:pPr>
            <w:r w:rsidRPr="001F4394">
              <w:rPr>
                <w:rFonts w:ascii="Helv" w:hAnsi="Helv" w:cs="Helv"/>
                <w:b/>
                <w:bCs/>
                <w:color w:val="000000"/>
                <w:sz w:val="16"/>
                <w:szCs w:val="16"/>
              </w:rPr>
              <w:t>Draw Period</w:t>
            </w:r>
          </w:p>
          <w:p w14:paraId="790E0224" w14:textId="77777777" w:rsidR="001F4394" w:rsidRPr="001F4394" w:rsidRDefault="001F4394" w:rsidP="001F4394">
            <w:pPr>
              <w:keepNext/>
              <w:keepLines/>
              <w:autoSpaceDE w:val="0"/>
              <w:autoSpaceDN w:val="0"/>
              <w:adjustRightInd w:val="0"/>
              <w:spacing w:after="0" w:line="240" w:lineRule="auto"/>
              <w:rPr>
                <w:rFonts w:ascii="Helv" w:hAnsi="Helv" w:cs="Helv"/>
                <w:b/>
                <w:bCs/>
                <w:color w:val="000000"/>
                <w:sz w:val="16"/>
                <w:szCs w:val="16"/>
              </w:rPr>
            </w:pPr>
            <w:r w:rsidRPr="001F4394">
              <w:rPr>
                <w:rFonts w:ascii="Helv" w:hAnsi="Helv" w:cs="Helv"/>
                <w:b/>
                <w:bCs/>
                <w:color w:val="000000"/>
                <w:sz w:val="16"/>
                <w:szCs w:val="16"/>
              </w:rPr>
              <w:t>End Date</w:t>
            </w:r>
          </w:p>
        </w:tc>
        <w:tc>
          <w:tcPr>
            <w:tcW w:w="443" w:type="pct"/>
            <w:tcBorders>
              <w:bottom w:val="threeDEmboss" w:sz="6" w:space="0" w:color="auto"/>
            </w:tcBorders>
          </w:tcPr>
          <w:p w14:paraId="29752A72"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Maturity</w:t>
            </w:r>
          </w:p>
          <w:p w14:paraId="0EEA2B90"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Date</w:t>
            </w:r>
          </w:p>
        </w:tc>
        <w:tc>
          <w:tcPr>
            <w:tcW w:w="292" w:type="pct"/>
            <w:tcBorders>
              <w:bottom w:val="threeDEmboss" w:sz="6" w:space="0" w:color="auto"/>
            </w:tcBorders>
          </w:tcPr>
          <w:p w14:paraId="4895E61D"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Loan</w:t>
            </w:r>
          </w:p>
          <w:p w14:paraId="39A9C638"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Status</w:t>
            </w:r>
          </w:p>
        </w:tc>
        <w:tc>
          <w:tcPr>
            <w:tcW w:w="443" w:type="pct"/>
            <w:tcBorders>
              <w:bottom w:val="threeDEmboss" w:sz="6" w:space="0" w:color="auto"/>
            </w:tcBorders>
          </w:tcPr>
          <w:p w14:paraId="41262A76"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Secured or</w:t>
            </w:r>
          </w:p>
          <w:p w14:paraId="7037BBB8"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Unsecured</w:t>
            </w:r>
          </w:p>
        </w:tc>
      </w:tr>
      <w:tr w:rsidR="00671D1D" w:rsidRPr="001F4394" w14:paraId="2A677B1F" w14:textId="77777777" w:rsidTr="001F4394">
        <w:tc>
          <w:tcPr>
            <w:tcW w:w="297" w:type="pct"/>
            <w:tcBorders>
              <w:top w:val="threeDEmboss" w:sz="6" w:space="0" w:color="auto"/>
              <w:bottom w:val="threeDEmboss" w:sz="6" w:space="0" w:color="auto"/>
            </w:tcBorders>
          </w:tcPr>
          <w:p w14:paraId="41529C01"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671D1D">
              <w:rPr>
                <w:rFonts w:ascii="Helv" w:hAnsi="Helv" w:cs="Helv"/>
                <w:b/>
                <w:bCs/>
                <w:color w:val="17365D" w:themeColor="text2" w:themeShade="BF"/>
                <w:sz w:val="16"/>
                <w:szCs w:val="16"/>
              </w:rPr>
              <w:t>ffacnum</w:t>
            </w:r>
          </w:p>
        </w:tc>
        <w:tc>
          <w:tcPr>
            <w:tcW w:w="681" w:type="pct"/>
            <w:tcBorders>
              <w:top w:val="threeDEmboss" w:sz="6" w:space="0" w:color="auto"/>
              <w:bottom w:val="threeDEmboss" w:sz="6" w:space="0" w:color="auto"/>
            </w:tcBorders>
          </w:tcPr>
          <w:p w14:paraId="1937B053"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r>
              <w:rPr>
                <w:rFonts w:ascii="Helv" w:hAnsi="Helv" w:cs="Helv"/>
                <w:color w:val="000000"/>
                <w:sz w:val="20"/>
                <w:szCs w:val="20"/>
              </w:rPr>
              <w:t>cfc_loan_amt</w:t>
            </w:r>
          </w:p>
        </w:tc>
        <w:tc>
          <w:tcPr>
            <w:tcW w:w="681" w:type="pct"/>
            <w:tcBorders>
              <w:top w:val="threeDEmboss" w:sz="6" w:space="0" w:color="auto"/>
              <w:bottom w:val="threeDEmboss" w:sz="6" w:space="0" w:color="auto"/>
            </w:tcBorders>
          </w:tcPr>
          <w:p w14:paraId="08743174" w14:textId="77777777" w:rsidR="001F4394" w:rsidRPr="001F4394" w:rsidRDefault="00671D1D" w:rsidP="001F4394">
            <w:pPr>
              <w:keepNext/>
              <w:keepLines/>
              <w:autoSpaceDE w:val="0"/>
              <w:autoSpaceDN w:val="0"/>
              <w:adjustRightInd w:val="0"/>
              <w:spacing w:after="0" w:line="240" w:lineRule="auto"/>
              <w:ind w:left="15"/>
              <w:jc w:val="right"/>
              <w:rPr>
                <w:rFonts w:ascii="Helv" w:hAnsi="Helv" w:cs="Helv"/>
                <w:b/>
                <w:bCs/>
                <w:color w:val="000000"/>
                <w:sz w:val="16"/>
                <w:szCs w:val="16"/>
              </w:rPr>
            </w:pPr>
            <w:r>
              <w:rPr>
                <w:rFonts w:ascii="Helv" w:hAnsi="Helv" w:cs="Helv"/>
                <w:color w:val="000000"/>
                <w:sz w:val="20"/>
                <w:szCs w:val="20"/>
              </w:rPr>
              <w:t>fprnbal</w:t>
            </w:r>
          </w:p>
        </w:tc>
        <w:tc>
          <w:tcPr>
            <w:tcW w:w="681" w:type="pct"/>
            <w:tcBorders>
              <w:top w:val="threeDEmboss" w:sz="6" w:space="0" w:color="auto"/>
              <w:bottom w:val="threeDEmboss" w:sz="6" w:space="0" w:color="auto"/>
            </w:tcBorders>
          </w:tcPr>
          <w:p w14:paraId="6C99E5B0" w14:textId="77777777" w:rsidR="001F4394" w:rsidRPr="001F4394" w:rsidRDefault="00671D1D" w:rsidP="001F4394">
            <w:pPr>
              <w:keepNext/>
              <w:keepLines/>
              <w:autoSpaceDE w:val="0"/>
              <w:autoSpaceDN w:val="0"/>
              <w:adjustRightInd w:val="0"/>
              <w:spacing w:after="0" w:line="240" w:lineRule="auto"/>
              <w:ind w:left="15"/>
              <w:jc w:val="right"/>
              <w:rPr>
                <w:rFonts w:ascii="Helv" w:hAnsi="Helv" w:cs="Helv"/>
                <w:b/>
                <w:bCs/>
                <w:color w:val="000000"/>
                <w:sz w:val="16"/>
                <w:szCs w:val="16"/>
              </w:rPr>
            </w:pPr>
            <w:r>
              <w:rPr>
                <w:rFonts w:ascii="Helv" w:hAnsi="Helv" w:cs="Helv"/>
                <w:color w:val="000000"/>
                <w:sz w:val="20"/>
                <w:szCs w:val="20"/>
              </w:rPr>
              <w:t>favlbal</w:t>
            </w:r>
          </w:p>
        </w:tc>
        <w:tc>
          <w:tcPr>
            <w:tcW w:w="535" w:type="pct"/>
            <w:tcBorders>
              <w:top w:val="threeDEmboss" w:sz="6" w:space="0" w:color="auto"/>
              <w:bottom w:val="threeDEmboss" w:sz="6" w:space="0" w:color="auto"/>
            </w:tcBorders>
          </w:tcPr>
          <w:p w14:paraId="670D73C4" w14:textId="77777777" w:rsidR="001F4394" w:rsidRPr="001F4394" w:rsidRDefault="001F4394" w:rsidP="001F4394">
            <w:pPr>
              <w:keepNext/>
              <w:keepLines/>
              <w:autoSpaceDE w:val="0"/>
              <w:autoSpaceDN w:val="0"/>
              <w:adjustRightInd w:val="0"/>
              <w:spacing w:after="0" w:line="240" w:lineRule="auto"/>
              <w:ind w:left="15"/>
              <w:jc w:val="center"/>
              <w:rPr>
                <w:rFonts w:ascii="Helv" w:hAnsi="Helv" w:cs="Helv"/>
                <w:color w:val="000000"/>
                <w:sz w:val="18"/>
                <w:szCs w:val="18"/>
              </w:rPr>
            </w:pPr>
            <w:r w:rsidRPr="001F4394">
              <w:rPr>
                <w:rFonts w:ascii="Helv" w:hAnsi="Helv" w:cs="Helv"/>
                <w:color w:val="000000"/>
                <w:sz w:val="16"/>
                <w:szCs w:val="16"/>
              </w:rPr>
              <w:t xml:space="preserve"> </w:t>
            </w:r>
            <w:r w:rsidR="00671D1D" w:rsidRPr="00671D1D">
              <w:rPr>
                <w:rFonts w:ascii="Helv" w:hAnsi="Helv" w:cs="Helv"/>
                <w:color w:val="000000"/>
                <w:sz w:val="18"/>
                <w:szCs w:val="18"/>
              </w:rPr>
              <w:t>facility_type_id</w:t>
            </w:r>
          </w:p>
        </w:tc>
        <w:tc>
          <w:tcPr>
            <w:tcW w:w="503" w:type="pct"/>
            <w:tcBorders>
              <w:top w:val="threeDEmboss" w:sz="6" w:space="0" w:color="auto"/>
              <w:bottom w:val="threeDEmboss" w:sz="6" w:space="0" w:color="auto"/>
            </w:tcBorders>
          </w:tcPr>
          <w:p w14:paraId="0A1F1686" w14:textId="77777777" w:rsidR="001F4394" w:rsidRPr="001F4394" w:rsidRDefault="00671D1D" w:rsidP="001F4394">
            <w:pPr>
              <w:keepNext/>
              <w:keepLines/>
              <w:autoSpaceDE w:val="0"/>
              <w:autoSpaceDN w:val="0"/>
              <w:adjustRightInd w:val="0"/>
              <w:spacing w:after="0" w:line="240" w:lineRule="auto"/>
              <w:ind w:left="15"/>
              <w:rPr>
                <w:rFonts w:ascii="Helv" w:hAnsi="Helv" w:cs="Helv"/>
                <w:color w:val="000000"/>
                <w:sz w:val="16"/>
                <w:szCs w:val="16"/>
              </w:rPr>
            </w:pPr>
            <w:r w:rsidRPr="00671D1D">
              <w:rPr>
                <w:rFonts w:ascii="Helv" w:hAnsi="Helv" w:cs="Helv"/>
                <w:color w:val="17365D" w:themeColor="text2" w:themeShade="BF"/>
                <w:sz w:val="16"/>
                <w:szCs w:val="16"/>
              </w:rPr>
              <w:t>lftd2.track_date as Promissory_Note_Date</w:t>
            </w:r>
          </w:p>
        </w:tc>
        <w:tc>
          <w:tcPr>
            <w:tcW w:w="443" w:type="pct"/>
            <w:tcBorders>
              <w:top w:val="threeDEmboss" w:sz="6" w:space="0" w:color="auto"/>
              <w:bottom w:val="threeDEmboss" w:sz="6" w:space="0" w:color="auto"/>
            </w:tcBorders>
          </w:tcPr>
          <w:p w14:paraId="65AFD0DE" w14:textId="77777777" w:rsidR="001F4394" w:rsidRPr="001F4394" w:rsidRDefault="00671D1D" w:rsidP="001F4394">
            <w:pPr>
              <w:keepNext/>
              <w:keepLines/>
              <w:autoSpaceDE w:val="0"/>
              <w:autoSpaceDN w:val="0"/>
              <w:adjustRightInd w:val="0"/>
              <w:spacing w:after="0" w:line="240" w:lineRule="auto"/>
              <w:rPr>
                <w:rFonts w:ascii="Helv" w:hAnsi="Helv" w:cs="Helv"/>
                <w:color w:val="000000"/>
                <w:sz w:val="16"/>
                <w:szCs w:val="16"/>
              </w:rPr>
            </w:pPr>
            <w:r w:rsidRPr="00671D1D">
              <w:rPr>
                <w:rFonts w:ascii="Helv" w:hAnsi="Helv" w:cs="Helv"/>
                <w:color w:val="000000"/>
                <w:sz w:val="16"/>
                <w:szCs w:val="16"/>
              </w:rPr>
              <w:t>lftd4.track_date as Draw_Date</w:t>
            </w:r>
          </w:p>
        </w:tc>
        <w:tc>
          <w:tcPr>
            <w:tcW w:w="443" w:type="pct"/>
            <w:tcBorders>
              <w:top w:val="threeDEmboss" w:sz="6" w:space="0" w:color="auto"/>
              <w:bottom w:val="threeDEmboss" w:sz="6" w:space="0" w:color="auto"/>
            </w:tcBorders>
          </w:tcPr>
          <w:p w14:paraId="24ECCBB6" w14:textId="77777777" w:rsidR="001F4394" w:rsidRPr="001F4394" w:rsidRDefault="00671D1D" w:rsidP="001F4394">
            <w:pPr>
              <w:keepNext/>
              <w:keepLines/>
              <w:autoSpaceDE w:val="0"/>
              <w:autoSpaceDN w:val="0"/>
              <w:adjustRightInd w:val="0"/>
              <w:spacing w:after="0" w:line="240" w:lineRule="auto"/>
              <w:ind w:left="15"/>
              <w:rPr>
                <w:rFonts w:ascii="Helv" w:hAnsi="Helv" w:cs="Helv"/>
                <w:color w:val="000000"/>
                <w:sz w:val="16"/>
                <w:szCs w:val="16"/>
              </w:rPr>
            </w:pPr>
            <w:r w:rsidRPr="00671D1D">
              <w:rPr>
                <w:rFonts w:ascii="Helv" w:hAnsi="Helv" w:cs="Helv"/>
                <w:color w:val="17365D" w:themeColor="text2" w:themeShade="BF"/>
                <w:sz w:val="16"/>
                <w:szCs w:val="16"/>
              </w:rPr>
              <w:t>frev1dt</w:t>
            </w:r>
          </w:p>
        </w:tc>
        <w:tc>
          <w:tcPr>
            <w:tcW w:w="292" w:type="pct"/>
            <w:tcBorders>
              <w:top w:val="threeDEmboss" w:sz="6" w:space="0" w:color="auto"/>
              <w:bottom w:val="threeDEmboss" w:sz="6" w:space="0" w:color="auto"/>
            </w:tcBorders>
          </w:tcPr>
          <w:p w14:paraId="2B4FD0A6" w14:textId="77777777" w:rsidR="001F4394" w:rsidRPr="001F4394" w:rsidRDefault="00671D1D" w:rsidP="001F4394">
            <w:pPr>
              <w:keepNext/>
              <w:keepLines/>
              <w:autoSpaceDE w:val="0"/>
              <w:autoSpaceDN w:val="0"/>
              <w:adjustRightInd w:val="0"/>
              <w:spacing w:after="0" w:line="240" w:lineRule="auto"/>
              <w:ind w:left="15"/>
              <w:rPr>
                <w:rFonts w:ascii="Helv" w:hAnsi="Helv" w:cs="Helv"/>
                <w:color w:val="000000"/>
                <w:sz w:val="16"/>
                <w:szCs w:val="16"/>
              </w:rPr>
            </w:pPr>
            <w:r w:rsidRPr="00671D1D">
              <w:rPr>
                <w:rFonts w:ascii="Helv" w:hAnsi="Helv" w:cs="Helv"/>
                <w:color w:val="000000"/>
                <w:sz w:val="16"/>
                <w:szCs w:val="16"/>
              </w:rPr>
              <w:t>loan_status</w:t>
            </w:r>
          </w:p>
        </w:tc>
        <w:tc>
          <w:tcPr>
            <w:tcW w:w="443" w:type="pct"/>
            <w:tcBorders>
              <w:top w:val="threeDEmboss" w:sz="6" w:space="0" w:color="auto"/>
              <w:bottom w:val="threeDEmboss" w:sz="6" w:space="0" w:color="auto"/>
            </w:tcBorders>
          </w:tcPr>
          <w:p w14:paraId="30042761" w14:textId="77777777" w:rsidR="001F4394" w:rsidRPr="001F4394" w:rsidRDefault="00671D1D" w:rsidP="001F4394">
            <w:pPr>
              <w:keepNext/>
              <w:keepLines/>
              <w:autoSpaceDE w:val="0"/>
              <w:autoSpaceDN w:val="0"/>
              <w:adjustRightInd w:val="0"/>
              <w:spacing w:after="0" w:line="240" w:lineRule="auto"/>
              <w:ind w:left="15"/>
              <w:rPr>
                <w:rFonts w:ascii="Helv" w:hAnsi="Helv" w:cs="Helv"/>
                <w:color w:val="000000"/>
                <w:sz w:val="16"/>
                <w:szCs w:val="16"/>
              </w:rPr>
            </w:pPr>
            <w:r w:rsidRPr="00671D1D">
              <w:rPr>
                <w:rFonts w:ascii="Helv" w:hAnsi="Helv" w:cs="Helv"/>
                <w:color w:val="17365D" w:themeColor="text2" w:themeShade="BF"/>
                <w:sz w:val="16"/>
                <w:szCs w:val="16"/>
              </w:rPr>
              <w:t>secured_ind</w:t>
            </w:r>
          </w:p>
        </w:tc>
      </w:tr>
      <w:tr w:rsidR="00671D1D" w:rsidRPr="001F4394" w14:paraId="1D1BA7E6" w14:textId="77777777" w:rsidTr="001F4394">
        <w:tc>
          <w:tcPr>
            <w:tcW w:w="297" w:type="pct"/>
            <w:tcBorders>
              <w:top w:val="threeDEmboss" w:sz="6" w:space="0" w:color="auto"/>
            </w:tcBorders>
          </w:tcPr>
          <w:p w14:paraId="5EEB27A8" w14:textId="77777777" w:rsidR="001F4394" w:rsidRPr="001F4394" w:rsidRDefault="001F4394" w:rsidP="001F4394">
            <w:pPr>
              <w:keepNext/>
              <w:keepLines/>
              <w:autoSpaceDE w:val="0"/>
              <w:autoSpaceDN w:val="0"/>
              <w:adjustRightInd w:val="0"/>
              <w:spacing w:after="0" w:line="240" w:lineRule="auto"/>
              <w:ind w:left="15"/>
              <w:rPr>
                <w:rFonts w:ascii="Helv" w:hAnsi="Helv" w:cs="Helv"/>
                <w:b/>
                <w:bCs/>
                <w:color w:val="000000"/>
                <w:sz w:val="16"/>
                <w:szCs w:val="16"/>
              </w:rPr>
            </w:pPr>
            <w:r w:rsidRPr="001F4394">
              <w:rPr>
                <w:rFonts w:ascii="Helv" w:hAnsi="Helv" w:cs="Helv"/>
                <w:b/>
                <w:bCs/>
                <w:color w:val="000000"/>
                <w:sz w:val="16"/>
                <w:szCs w:val="16"/>
              </w:rPr>
              <w:t>Totals:</w:t>
            </w:r>
          </w:p>
        </w:tc>
        <w:tc>
          <w:tcPr>
            <w:tcW w:w="681" w:type="pct"/>
            <w:tcBorders>
              <w:top w:val="threeDEmboss" w:sz="6" w:space="0" w:color="auto"/>
            </w:tcBorders>
          </w:tcPr>
          <w:p w14:paraId="7E5D383C"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681" w:type="pct"/>
            <w:tcBorders>
              <w:top w:val="threeDEmboss" w:sz="6" w:space="0" w:color="auto"/>
            </w:tcBorders>
          </w:tcPr>
          <w:p w14:paraId="59435EB1"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681" w:type="pct"/>
            <w:tcBorders>
              <w:top w:val="threeDEmboss" w:sz="6" w:space="0" w:color="auto"/>
            </w:tcBorders>
          </w:tcPr>
          <w:p w14:paraId="089480C0"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535" w:type="pct"/>
            <w:tcBorders>
              <w:top w:val="threeDEmboss" w:sz="6" w:space="0" w:color="auto"/>
            </w:tcBorders>
          </w:tcPr>
          <w:p w14:paraId="441BEE10"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color w:val="000000"/>
                <w:sz w:val="16"/>
                <w:szCs w:val="16"/>
              </w:rPr>
            </w:pPr>
            <w:r w:rsidRPr="001F4394">
              <w:rPr>
                <w:rFonts w:ascii="Helv" w:hAnsi="Helv" w:cs="Helv"/>
                <w:color w:val="000000"/>
                <w:sz w:val="16"/>
                <w:szCs w:val="16"/>
              </w:rPr>
              <w:t xml:space="preserve"> </w:t>
            </w:r>
          </w:p>
        </w:tc>
        <w:tc>
          <w:tcPr>
            <w:tcW w:w="503" w:type="pct"/>
            <w:tcBorders>
              <w:top w:val="threeDEmboss" w:sz="6" w:space="0" w:color="auto"/>
            </w:tcBorders>
          </w:tcPr>
          <w:p w14:paraId="7E88AB02"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color w:val="000000"/>
                <w:sz w:val="16"/>
                <w:szCs w:val="16"/>
              </w:rPr>
            </w:pPr>
            <w:r w:rsidRPr="001F4394">
              <w:rPr>
                <w:rFonts w:ascii="Helv" w:hAnsi="Helv" w:cs="Helv"/>
                <w:color w:val="000000"/>
                <w:sz w:val="16"/>
                <w:szCs w:val="16"/>
              </w:rPr>
              <w:t xml:space="preserve"> </w:t>
            </w:r>
          </w:p>
        </w:tc>
        <w:tc>
          <w:tcPr>
            <w:tcW w:w="443" w:type="pct"/>
            <w:tcBorders>
              <w:top w:val="threeDEmboss" w:sz="6" w:space="0" w:color="auto"/>
            </w:tcBorders>
          </w:tcPr>
          <w:p w14:paraId="5C156BB4" w14:textId="77777777" w:rsidR="001F4394" w:rsidRPr="001F4394" w:rsidRDefault="001F4394" w:rsidP="001F4394">
            <w:pPr>
              <w:keepNext/>
              <w:keepLines/>
              <w:autoSpaceDE w:val="0"/>
              <w:autoSpaceDN w:val="0"/>
              <w:adjustRightInd w:val="0"/>
              <w:spacing w:after="0" w:line="240" w:lineRule="auto"/>
              <w:rPr>
                <w:rFonts w:ascii="Helv" w:hAnsi="Helv" w:cs="Helv"/>
                <w:b/>
                <w:bCs/>
                <w:color w:val="000000"/>
                <w:sz w:val="16"/>
                <w:szCs w:val="16"/>
              </w:rPr>
            </w:pPr>
            <w:r w:rsidRPr="001F4394">
              <w:rPr>
                <w:rFonts w:ascii="Helv" w:hAnsi="Helv" w:cs="Helv"/>
                <w:b/>
                <w:bCs/>
                <w:color w:val="000000"/>
                <w:sz w:val="16"/>
                <w:szCs w:val="16"/>
              </w:rPr>
              <w:t xml:space="preserve"> </w:t>
            </w:r>
          </w:p>
        </w:tc>
        <w:tc>
          <w:tcPr>
            <w:tcW w:w="443" w:type="pct"/>
            <w:tcBorders>
              <w:top w:val="threeDEmboss" w:sz="6" w:space="0" w:color="auto"/>
            </w:tcBorders>
          </w:tcPr>
          <w:p w14:paraId="3CD1BB85"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color w:val="000000"/>
                <w:sz w:val="16"/>
                <w:szCs w:val="16"/>
              </w:rPr>
            </w:pPr>
            <w:r w:rsidRPr="001F4394">
              <w:rPr>
                <w:rFonts w:ascii="Helv" w:hAnsi="Helv" w:cs="Helv"/>
                <w:color w:val="000000"/>
                <w:sz w:val="16"/>
                <w:szCs w:val="16"/>
              </w:rPr>
              <w:t xml:space="preserve"> </w:t>
            </w:r>
          </w:p>
        </w:tc>
        <w:tc>
          <w:tcPr>
            <w:tcW w:w="292" w:type="pct"/>
            <w:tcBorders>
              <w:top w:val="threeDEmboss" w:sz="6" w:space="0" w:color="auto"/>
            </w:tcBorders>
          </w:tcPr>
          <w:p w14:paraId="5513C311"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color w:val="000000"/>
                <w:sz w:val="16"/>
                <w:szCs w:val="16"/>
              </w:rPr>
            </w:pPr>
            <w:r w:rsidRPr="001F4394">
              <w:rPr>
                <w:rFonts w:ascii="Helv" w:hAnsi="Helv" w:cs="Helv"/>
                <w:color w:val="000000"/>
                <w:sz w:val="16"/>
                <w:szCs w:val="16"/>
              </w:rPr>
              <w:t xml:space="preserve"> </w:t>
            </w:r>
          </w:p>
        </w:tc>
        <w:tc>
          <w:tcPr>
            <w:tcW w:w="443" w:type="pct"/>
            <w:tcBorders>
              <w:top w:val="threeDEmboss" w:sz="6" w:space="0" w:color="auto"/>
            </w:tcBorders>
          </w:tcPr>
          <w:p w14:paraId="722F56A3" w14:textId="77777777" w:rsidR="001F4394" w:rsidRPr="001F4394" w:rsidRDefault="001F4394" w:rsidP="001F4394">
            <w:pPr>
              <w:keepNext/>
              <w:keepLines/>
              <w:autoSpaceDE w:val="0"/>
              <w:autoSpaceDN w:val="0"/>
              <w:adjustRightInd w:val="0"/>
              <w:spacing w:after="0" w:line="240" w:lineRule="auto"/>
              <w:ind w:left="15"/>
              <w:jc w:val="right"/>
              <w:rPr>
                <w:rFonts w:ascii="Helv" w:hAnsi="Helv" w:cs="Helv"/>
                <w:color w:val="000000"/>
                <w:sz w:val="16"/>
                <w:szCs w:val="16"/>
              </w:rPr>
            </w:pPr>
            <w:r w:rsidRPr="001F4394">
              <w:rPr>
                <w:rFonts w:ascii="Helv" w:hAnsi="Helv" w:cs="Helv"/>
                <w:color w:val="000000"/>
                <w:sz w:val="16"/>
                <w:szCs w:val="16"/>
              </w:rPr>
              <w:t xml:space="preserve"> </w:t>
            </w:r>
          </w:p>
        </w:tc>
      </w:tr>
    </w:tbl>
    <w:p w14:paraId="4904DF9F" w14:textId="77777777" w:rsidR="001F4394" w:rsidRDefault="001F4394" w:rsidP="00136B25">
      <w:pPr>
        <w:pStyle w:val="NoSpacing"/>
      </w:pPr>
    </w:p>
    <w:p w14:paraId="0A08870A" w14:textId="77777777" w:rsidR="00033EC0" w:rsidRDefault="00033EC0" w:rsidP="00136B25">
      <w:pPr>
        <w:pStyle w:val="NoSpacing"/>
      </w:pPr>
    </w:p>
    <w:p w14:paraId="18D02D65" w14:textId="575D57FB" w:rsidR="00033EC0" w:rsidRDefault="00033EC0" w:rsidP="00136B25">
      <w:pPr>
        <w:pStyle w:val="NoSpacing"/>
      </w:pPr>
    </w:p>
    <w:p w14:paraId="37D17329" w14:textId="77777777" w:rsidR="00296040" w:rsidRPr="00296040" w:rsidRDefault="00296040" w:rsidP="00296040">
      <w:pPr>
        <w:pStyle w:val="Heading3"/>
        <w:rPr>
          <w:color w:val="FF0000"/>
        </w:rPr>
      </w:pPr>
      <w:bookmarkStart w:id="305" w:name="_Toc495590196"/>
      <w:r>
        <w:t>CFC Short Term Loan Facilities</w:t>
      </w:r>
      <w:bookmarkEnd w:id="305"/>
    </w:p>
    <w:p w14:paraId="793BC3B5" w14:textId="77777777" w:rsidR="007770EB" w:rsidRPr="00296040" w:rsidRDefault="007770EB" w:rsidP="00296040">
      <w:pPr>
        <w:rPr>
          <w:color w:val="FF0000"/>
        </w:rPr>
      </w:pPr>
      <w:commentRangeStart w:id="306"/>
      <w:commentRangeStart w:id="307"/>
      <w:r w:rsidRPr="007770EB">
        <w:rPr>
          <w:color w:val="FF0000"/>
        </w:rPr>
        <w:t>SELECT (</w:t>
      </w:r>
      <w:r w:rsidRPr="00296040">
        <w:rPr>
          <w:color w:val="FF0000"/>
        </w:rPr>
        <w:t xml:space="preserve">facility_type_id </w:t>
      </w:r>
      <w:r w:rsidRPr="007770EB">
        <w:rPr>
          <w:color w:val="FF0000"/>
        </w:rPr>
        <w:t>&gt;= 3) &amp; (</w:t>
      </w:r>
      <w:r w:rsidRPr="00296040">
        <w:rPr>
          <w:color w:val="FF0000"/>
        </w:rPr>
        <w:t xml:space="preserve">facility_type_id </w:t>
      </w:r>
      <w:r w:rsidRPr="007770EB">
        <w:rPr>
          <w:color w:val="FF0000"/>
        </w:rPr>
        <w:t>&lt;= 6)</w:t>
      </w:r>
      <w:r>
        <w:rPr>
          <w:color w:val="FF0000"/>
        </w:rPr>
        <w:t xml:space="preserve"> </w:t>
      </w:r>
      <w:commentRangeEnd w:id="306"/>
      <w:r w:rsidR="00F727B7">
        <w:rPr>
          <w:rStyle w:val="CommentReference"/>
        </w:rPr>
        <w:commentReference w:id="306"/>
      </w:r>
      <w:commentRangeEnd w:id="307"/>
      <w:r w:rsidR="000071E3">
        <w:rPr>
          <w:rStyle w:val="CommentReference"/>
        </w:rPr>
        <w:commentReference w:id="307"/>
      </w:r>
    </w:p>
    <w:p w14:paraId="04CFF277" w14:textId="77777777" w:rsidR="00296040" w:rsidRDefault="00296040" w:rsidP="00296040">
      <w:pPr>
        <w:pStyle w:val="Heading3"/>
      </w:pPr>
      <w:bookmarkStart w:id="308" w:name="_Toc495590197"/>
      <w:r>
        <w:t>CFC Short Term Loan Facilities Field Mapping</w:t>
      </w:r>
      <w:bookmarkEnd w:id="308"/>
    </w:p>
    <w:p w14:paraId="38956E83" w14:textId="77777777" w:rsidR="007770EB" w:rsidRPr="007770EB" w:rsidRDefault="007770EB" w:rsidP="007770EB">
      <w:pPr>
        <w:tabs>
          <w:tab w:val="left" w:pos="2190"/>
          <w:tab w:val="left" w:pos="2910"/>
          <w:tab w:val="left" w:pos="4350"/>
          <w:tab w:val="left" w:pos="5790"/>
          <w:tab w:val="left" w:pos="7590"/>
          <w:tab w:val="left" w:pos="8490"/>
          <w:tab w:val="left" w:pos="9210"/>
          <w:tab w:val="left" w:pos="9750"/>
        </w:tabs>
        <w:autoSpaceDE w:val="0"/>
        <w:autoSpaceDN w:val="0"/>
        <w:adjustRightInd w:val="0"/>
        <w:spacing w:after="120" w:line="240" w:lineRule="auto"/>
        <w:rPr>
          <w:rFonts w:ascii="Helv" w:hAnsi="Helv" w:cs="Helv"/>
          <w:b/>
          <w:bCs/>
          <w:color w:val="000000"/>
          <w:sz w:val="20"/>
          <w:szCs w:val="20"/>
        </w:rPr>
      </w:pPr>
      <w:r w:rsidRPr="007770EB">
        <w:rPr>
          <w:rFonts w:ascii="Helv" w:hAnsi="Helv" w:cs="Helv"/>
          <w:b/>
          <w:bCs/>
          <w:color w:val="000000"/>
          <w:sz w:val="20"/>
          <w:szCs w:val="20"/>
        </w:rPr>
        <w:t xml:space="preserve">Short and Intermediate Term Facilities as of </w:t>
      </w:r>
      <w:r w:rsidR="00690FD8" w:rsidRPr="00690FD8">
        <w:rPr>
          <w:rFonts w:ascii="Helv" w:hAnsi="Helv" w:cs="Helv"/>
          <w:bCs/>
          <w:color w:val="000000"/>
          <w:sz w:val="20"/>
          <w:szCs w:val="20"/>
        </w:rPr>
        <w:t>updtim</w:t>
      </w:r>
      <w:r w:rsidR="00690FD8">
        <w:rPr>
          <w:rFonts w:ascii="Helv" w:hAnsi="Helv" w:cs="Helv"/>
          <w:bCs/>
          <w:color w:val="000000"/>
          <w:sz w:val="20"/>
          <w:szCs w:val="20"/>
        </w:rPr>
        <w:t>e</w:t>
      </w:r>
    </w:p>
    <w:p w14:paraId="57BD62AB" w14:textId="77777777" w:rsidR="007770EB" w:rsidRPr="007770EB" w:rsidRDefault="007770EB" w:rsidP="007770EB">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rFonts w:ascii="Helv" w:hAnsi="Helv" w:cs="Helv"/>
          <w:color w:val="800000"/>
          <w:sz w:val="20"/>
          <w:szCs w:val="20"/>
        </w:rPr>
      </w:pPr>
      <w:r w:rsidRPr="007770EB">
        <w:rPr>
          <w:rFonts w:ascii="Helv" w:hAnsi="Helv" w:cs="Helv"/>
          <w:color w:val="800000"/>
          <w:sz w:val="20"/>
          <w:szCs w:val="20"/>
        </w:rPr>
        <w:lastRenderedPageBreak/>
        <w:t>No Short or Intermediate Term Facilities to Report.</w:t>
      </w:r>
    </w:p>
    <w:tbl>
      <w:tblPr>
        <w:tblW w:w="0" w:type="auto"/>
        <w:tblLayout w:type="fixed"/>
        <w:tblCellMar>
          <w:left w:w="0" w:type="dxa"/>
          <w:right w:w="0" w:type="dxa"/>
        </w:tblCellMar>
        <w:tblLook w:val="00A0" w:firstRow="1" w:lastRow="0" w:firstColumn="1" w:lastColumn="0" w:noHBand="0" w:noVBand="0"/>
      </w:tblPr>
      <w:tblGrid>
        <w:gridCol w:w="720"/>
        <w:gridCol w:w="1649"/>
        <w:gridCol w:w="1649"/>
        <w:gridCol w:w="1605"/>
        <w:gridCol w:w="1659"/>
        <w:gridCol w:w="1332"/>
        <w:gridCol w:w="1188"/>
        <w:gridCol w:w="1188"/>
      </w:tblGrid>
      <w:tr w:rsidR="007770EB" w:rsidRPr="007770EB" w14:paraId="644D14D2" w14:textId="77777777">
        <w:tc>
          <w:tcPr>
            <w:tcW w:w="720" w:type="dxa"/>
            <w:tcBorders>
              <w:bottom w:val="threeDEmboss" w:sz="6" w:space="0" w:color="auto"/>
            </w:tcBorders>
          </w:tcPr>
          <w:p w14:paraId="177F141D" w14:textId="77777777" w:rsidR="007770EB" w:rsidRPr="007770EB" w:rsidRDefault="007770EB" w:rsidP="007770EB">
            <w:pPr>
              <w:keepNext/>
              <w:keepLines/>
              <w:autoSpaceDE w:val="0"/>
              <w:autoSpaceDN w:val="0"/>
              <w:adjustRightInd w:val="0"/>
              <w:spacing w:after="0" w:line="240" w:lineRule="auto"/>
              <w:ind w:left="15"/>
              <w:rPr>
                <w:rFonts w:ascii="Helv" w:hAnsi="Helv" w:cs="Helv"/>
                <w:b/>
                <w:bCs/>
                <w:color w:val="000000"/>
                <w:sz w:val="16"/>
                <w:szCs w:val="16"/>
              </w:rPr>
            </w:pPr>
            <w:r w:rsidRPr="007770EB">
              <w:rPr>
                <w:rFonts w:ascii="Helv" w:hAnsi="Helv" w:cs="Helv"/>
                <w:b/>
                <w:bCs/>
                <w:color w:val="000000"/>
                <w:sz w:val="16"/>
                <w:szCs w:val="16"/>
              </w:rPr>
              <w:t>Facility</w:t>
            </w:r>
          </w:p>
          <w:p w14:paraId="013355C9" w14:textId="77777777" w:rsidR="007770EB" w:rsidRPr="007770EB" w:rsidRDefault="007770EB" w:rsidP="007770EB">
            <w:pPr>
              <w:keepNext/>
              <w:keepLines/>
              <w:autoSpaceDE w:val="0"/>
              <w:autoSpaceDN w:val="0"/>
              <w:adjustRightInd w:val="0"/>
              <w:spacing w:after="0" w:line="240" w:lineRule="auto"/>
              <w:ind w:left="15"/>
              <w:rPr>
                <w:rFonts w:ascii="Helv" w:hAnsi="Helv" w:cs="Helv"/>
                <w:b/>
                <w:bCs/>
                <w:color w:val="000000"/>
                <w:sz w:val="16"/>
                <w:szCs w:val="16"/>
              </w:rPr>
            </w:pPr>
            <w:r w:rsidRPr="007770EB">
              <w:rPr>
                <w:rFonts w:ascii="Helv" w:hAnsi="Helv" w:cs="Helv"/>
                <w:b/>
                <w:bCs/>
                <w:color w:val="000000"/>
                <w:sz w:val="16"/>
                <w:szCs w:val="16"/>
              </w:rPr>
              <w:t>#</w:t>
            </w:r>
          </w:p>
        </w:tc>
        <w:tc>
          <w:tcPr>
            <w:tcW w:w="1649" w:type="dxa"/>
            <w:tcBorders>
              <w:bottom w:val="threeDEmboss" w:sz="6" w:space="0" w:color="auto"/>
            </w:tcBorders>
          </w:tcPr>
          <w:p w14:paraId="296EAACE"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Commitment</w:t>
            </w:r>
          </w:p>
          <w:p w14:paraId="159B6FD0"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Amount</w:t>
            </w:r>
          </w:p>
        </w:tc>
        <w:tc>
          <w:tcPr>
            <w:tcW w:w="1649" w:type="dxa"/>
            <w:tcBorders>
              <w:bottom w:val="threeDEmboss" w:sz="6" w:space="0" w:color="auto"/>
            </w:tcBorders>
          </w:tcPr>
          <w:p w14:paraId="071D4EC7"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Outstanding</w:t>
            </w:r>
          </w:p>
          <w:p w14:paraId="0A63D9B6"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Balance</w:t>
            </w:r>
          </w:p>
        </w:tc>
        <w:tc>
          <w:tcPr>
            <w:tcW w:w="1605" w:type="dxa"/>
            <w:tcBorders>
              <w:bottom w:val="threeDEmboss" w:sz="6" w:space="0" w:color="auto"/>
            </w:tcBorders>
          </w:tcPr>
          <w:p w14:paraId="33A3D9CC"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Balance</w:t>
            </w:r>
          </w:p>
          <w:p w14:paraId="2FE72B8F"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Available</w:t>
            </w:r>
          </w:p>
        </w:tc>
        <w:tc>
          <w:tcPr>
            <w:tcW w:w="1659" w:type="dxa"/>
            <w:tcBorders>
              <w:bottom w:val="threeDEmboss" w:sz="6" w:space="0" w:color="auto"/>
            </w:tcBorders>
          </w:tcPr>
          <w:p w14:paraId="527ED0DF"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 xml:space="preserve"> </w:t>
            </w:r>
          </w:p>
          <w:p w14:paraId="661FDAE1"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Program</w:t>
            </w:r>
          </w:p>
        </w:tc>
        <w:tc>
          <w:tcPr>
            <w:tcW w:w="1332" w:type="dxa"/>
            <w:tcBorders>
              <w:bottom w:val="threeDEmboss" w:sz="6" w:space="0" w:color="auto"/>
            </w:tcBorders>
          </w:tcPr>
          <w:p w14:paraId="6F1CE66B"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Promissory</w:t>
            </w:r>
          </w:p>
          <w:p w14:paraId="42C07A4D"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sidRPr="007770EB">
              <w:rPr>
                <w:rFonts w:ascii="Helv" w:hAnsi="Helv" w:cs="Helv"/>
                <w:b/>
                <w:bCs/>
                <w:color w:val="000000"/>
                <w:sz w:val="16"/>
                <w:szCs w:val="16"/>
              </w:rPr>
              <w:t>Note Date</w:t>
            </w:r>
          </w:p>
        </w:tc>
        <w:tc>
          <w:tcPr>
            <w:tcW w:w="1188" w:type="dxa"/>
            <w:tcBorders>
              <w:bottom w:val="threeDEmboss" w:sz="6" w:space="0" w:color="auto"/>
            </w:tcBorders>
          </w:tcPr>
          <w:p w14:paraId="6D20B74F" w14:textId="77777777" w:rsidR="007770EB" w:rsidRPr="007770EB" w:rsidRDefault="007770EB" w:rsidP="007770EB">
            <w:pPr>
              <w:keepNext/>
              <w:keepLines/>
              <w:autoSpaceDE w:val="0"/>
              <w:autoSpaceDN w:val="0"/>
              <w:adjustRightInd w:val="0"/>
              <w:spacing w:after="0" w:line="240" w:lineRule="auto"/>
              <w:jc w:val="right"/>
              <w:rPr>
                <w:rFonts w:ascii="Helv" w:hAnsi="Helv" w:cs="Helv"/>
                <w:b/>
                <w:bCs/>
                <w:color w:val="000000"/>
                <w:sz w:val="16"/>
                <w:szCs w:val="16"/>
              </w:rPr>
            </w:pPr>
            <w:r w:rsidRPr="007770EB">
              <w:rPr>
                <w:rFonts w:ascii="Helv" w:hAnsi="Helv" w:cs="Helv"/>
                <w:b/>
                <w:bCs/>
                <w:color w:val="000000"/>
                <w:sz w:val="16"/>
                <w:szCs w:val="16"/>
              </w:rPr>
              <w:t>Maturity</w:t>
            </w:r>
          </w:p>
          <w:p w14:paraId="1B253BA7" w14:textId="77777777" w:rsidR="007770EB" w:rsidRPr="007770EB" w:rsidRDefault="007770EB" w:rsidP="007770EB">
            <w:pPr>
              <w:keepNext/>
              <w:keepLines/>
              <w:autoSpaceDE w:val="0"/>
              <w:autoSpaceDN w:val="0"/>
              <w:adjustRightInd w:val="0"/>
              <w:spacing w:after="0" w:line="240" w:lineRule="auto"/>
              <w:jc w:val="right"/>
              <w:rPr>
                <w:rFonts w:ascii="Helv" w:hAnsi="Helv" w:cs="Helv"/>
                <w:b/>
                <w:bCs/>
                <w:color w:val="000000"/>
                <w:sz w:val="16"/>
                <w:szCs w:val="16"/>
              </w:rPr>
            </w:pPr>
            <w:r w:rsidRPr="007770EB">
              <w:rPr>
                <w:rFonts w:ascii="Helv" w:hAnsi="Helv" w:cs="Helv"/>
                <w:b/>
                <w:bCs/>
                <w:color w:val="000000"/>
                <w:sz w:val="16"/>
                <w:szCs w:val="16"/>
              </w:rPr>
              <w:t>Date</w:t>
            </w:r>
          </w:p>
        </w:tc>
        <w:tc>
          <w:tcPr>
            <w:tcW w:w="1188" w:type="dxa"/>
            <w:tcBorders>
              <w:bottom w:val="threeDEmboss" w:sz="6" w:space="0" w:color="auto"/>
            </w:tcBorders>
          </w:tcPr>
          <w:p w14:paraId="7E6E2325" w14:textId="77777777" w:rsidR="007770EB" w:rsidRPr="007770EB" w:rsidRDefault="007770EB" w:rsidP="007770EB">
            <w:pPr>
              <w:keepNext/>
              <w:keepLines/>
              <w:autoSpaceDE w:val="0"/>
              <w:autoSpaceDN w:val="0"/>
              <w:adjustRightInd w:val="0"/>
              <w:spacing w:after="0" w:line="240" w:lineRule="auto"/>
              <w:jc w:val="right"/>
              <w:rPr>
                <w:rFonts w:ascii="Helv" w:hAnsi="Helv" w:cs="Helv"/>
                <w:b/>
                <w:bCs/>
                <w:color w:val="000000"/>
                <w:sz w:val="16"/>
                <w:szCs w:val="16"/>
              </w:rPr>
            </w:pPr>
            <w:r w:rsidRPr="007770EB">
              <w:rPr>
                <w:rFonts w:ascii="Helv" w:hAnsi="Helv" w:cs="Helv"/>
                <w:b/>
                <w:bCs/>
                <w:color w:val="000000"/>
                <w:sz w:val="16"/>
                <w:szCs w:val="16"/>
              </w:rPr>
              <w:t>Secured or</w:t>
            </w:r>
          </w:p>
          <w:p w14:paraId="62474C75" w14:textId="77777777" w:rsidR="007770EB" w:rsidRPr="007770EB" w:rsidRDefault="007770EB" w:rsidP="007770EB">
            <w:pPr>
              <w:keepNext/>
              <w:keepLines/>
              <w:autoSpaceDE w:val="0"/>
              <w:autoSpaceDN w:val="0"/>
              <w:adjustRightInd w:val="0"/>
              <w:spacing w:after="0" w:line="240" w:lineRule="auto"/>
              <w:jc w:val="right"/>
              <w:rPr>
                <w:rFonts w:ascii="Helv" w:hAnsi="Helv" w:cs="Helv"/>
                <w:b/>
                <w:bCs/>
                <w:color w:val="000000"/>
                <w:sz w:val="16"/>
                <w:szCs w:val="16"/>
              </w:rPr>
            </w:pPr>
            <w:r w:rsidRPr="007770EB">
              <w:rPr>
                <w:rFonts w:ascii="Helv" w:hAnsi="Helv" w:cs="Helv"/>
                <w:b/>
                <w:bCs/>
                <w:color w:val="000000"/>
                <w:sz w:val="16"/>
                <w:szCs w:val="16"/>
              </w:rPr>
              <w:t>Unsecured</w:t>
            </w:r>
          </w:p>
        </w:tc>
      </w:tr>
      <w:tr w:rsidR="007770EB" w:rsidRPr="007770EB" w14:paraId="2A7774A0" w14:textId="77777777">
        <w:tc>
          <w:tcPr>
            <w:tcW w:w="720" w:type="dxa"/>
            <w:tcBorders>
              <w:top w:val="threeDEmboss" w:sz="6" w:space="0" w:color="auto"/>
              <w:bottom w:val="threeDEmboss" w:sz="6" w:space="0" w:color="auto"/>
            </w:tcBorders>
          </w:tcPr>
          <w:p w14:paraId="7C24A0D7" w14:textId="77777777" w:rsidR="007770EB" w:rsidRPr="007770EB" w:rsidRDefault="007770EB" w:rsidP="007770EB">
            <w:pPr>
              <w:keepNext/>
              <w:keepLines/>
              <w:autoSpaceDE w:val="0"/>
              <w:autoSpaceDN w:val="0"/>
              <w:adjustRightInd w:val="0"/>
              <w:spacing w:after="0" w:line="240" w:lineRule="auto"/>
              <w:ind w:left="15"/>
              <w:rPr>
                <w:rFonts w:ascii="Helv" w:hAnsi="Helv" w:cs="Helv"/>
                <w:b/>
                <w:bCs/>
                <w:color w:val="000000"/>
                <w:sz w:val="16"/>
                <w:szCs w:val="16"/>
              </w:rPr>
            </w:pPr>
            <w:r>
              <w:rPr>
                <w:rFonts w:ascii="Helv" w:hAnsi="Helv" w:cs="Helv"/>
                <w:b/>
                <w:bCs/>
                <w:color w:val="000000"/>
                <w:sz w:val="16"/>
                <w:szCs w:val="16"/>
              </w:rPr>
              <w:t>ffacnum</w:t>
            </w:r>
          </w:p>
        </w:tc>
        <w:tc>
          <w:tcPr>
            <w:tcW w:w="1649" w:type="dxa"/>
            <w:tcBorders>
              <w:top w:val="threeDEmboss" w:sz="6" w:space="0" w:color="auto"/>
              <w:bottom w:val="threeDEmboss" w:sz="6" w:space="0" w:color="auto"/>
            </w:tcBorders>
          </w:tcPr>
          <w:p w14:paraId="243B4F2B"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Pr>
                <w:rFonts w:ascii="Helv" w:hAnsi="Helv" w:cs="Helv"/>
                <w:b/>
                <w:bCs/>
                <w:color w:val="000000"/>
                <w:sz w:val="16"/>
                <w:szCs w:val="16"/>
              </w:rPr>
              <w:t>cfc_loan_amt</w:t>
            </w:r>
          </w:p>
        </w:tc>
        <w:tc>
          <w:tcPr>
            <w:tcW w:w="1649" w:type="dxa"/>
            <w:tcBorders>
              <w:top w:val="threeDEmboss" w:sz="6" w:space="0" w:color="auto"/>
              <w:bottom w:val="threeDEmboss" w:sz="6" w:space="0" w:color="auto"/>
            </w:tcBorders>
          </w:tcPr>
          <w:p w14:paraId="1258F03A"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Pr>
                <w:rFonts w:ascii="Helv" w:hAnsi="Helv" w:cs="Helv"/>
                <w:b/>
                <w:bCs/>
                <w:color w:val="000000"/>
                <w:sz w:val="16"/>
                <w:szCs w:val="16"/>
              </w:rPr>
              <w:t>fprnbal</w:t>
            </w:r>
          </w:p>
        </w:tc>
        <w:tc>
          <w:tcPr>
            <w:tcW w:w="1605" w:type="dxa"/>
            <w:tcBorders>
              <w:top w:val="threeDEmboss" w:sz="6" w:space="0" w:color="auto"/>
              <w:bottom w:val="threeDEmboss" w:sz="6" w:space="0" w:color="auto"/>
            </w:tcBorders>
          </w:tcPr>
          <w:p w14:paraId="79049F1C"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r>
              <w:rPr>
                <w:rFonts w:ascii="Helv" w:hAnsi="Helv" w:cs="Helv"/>
                <w:b/>
                <w:bCs/>
                <w:color w:val="000000"/>
                <w:sz w:val="16"/>
                <w:szCs w:val="16"/>
              </w:rPr>
              <w:t>favlbal</w:t>
            </w:r>
          </w:p>
        </w:tc>
        <w:tc>
          <w:tcPr>
            <w:tcW w:w="1659" w:type="dxa"/>
            <w:tcBorders>
              <w:top w:val="threeDEmboss" w:sz="6" w:space="0" w:color="auto"/>
              <w:bottom w:val="threeDEmboss" w:sz="6" w:space="0" w:color="auto"/>
            </w:tcBorders>
          </w:tcPr>
          <w:p w14:paraId="4158DE4C"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color w:val="000000"/>
                <w:sz w:val="16"/>
                <w:szCs w:val="16"/>
              </w:rPr>
            </w:pPr>
            <w:r>
              <w:rPr>
                <w:rFonts w:ascii="Helv" w:hAnsi="Helv" w:cs="Helv"/>
                <w:color w:val="000000"/>
                <w:sz w:val="16"/>
                <w:szCs w:val="16"/>
              </w:rPr>
              <w:t>facility_type_lk</w:t>
            </w:r>
          </w:p>
        </w:tc>
        <w:tc>
          <w:tcPr>
            <w:tcW w:w="1332" w:type="dxa"/>
            <w:tcBorders>
              <w:top w:val="threeDEmboss" w:sz="6" w:space="0" w:color="auto"/>
              <w:bottom w:val="threeDEmboss" w:sz="6" w:space="0" w:color="auto"/>
            </w:tcBorders>
          </w:tcPr>
          <w:p w14:paraId="0954DD75"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color w:val="000000"/>
                <w:sz w:val="16"/>
                <w:szCs w:val="16"/>
              </w:rPr>
            </w:pPr>
            <w:r w:rsidRPr="00671D1D">
              <w:rPr>
                <w:rFonts w:ascii="Helv" w:hAnsi="Helv" w:cs="Helv"/>
                <w:color w:val="17365D" w:themeColor="text2" w:themeShade="BF"/>
                <w:sz w:val="16"/>
                <w:szCs w:val="16"/>
              </w:rPr>
              <w:t>lftd2.track_date as Promissory_Note_Date</w:t>
            </w:r>
          </w:p>
        </w:tc>
        <w:tc>
          <w:tcPr>
            <w:tcW w:w="1188" w:type="dxa"/>
            <w:tcBorders>
              <w:top w:val="threeDEmboss" w:sz="6" w:space="0" w:color="auto"/>
              <w:bottom w:val="threeDEmboss" w:sz="6" w:space="0" w:color="auto"/>
            </w:tcBorders>
          </w:tcPr>
          <w:p w14:paraId="17C08ECC" w14:textId="77777777" w:rsidR="007770EB" w:rsidRPr="007770EB" w:rsidRDefault="007770EB" w:rsidP="007770EB">
            <w:pPr>
              <w:keepNext/>
              <w:keepLines/>
              <w:autoSpaceDE w:val="0"/>
              <w:autoSpaceDN w:val="0"/>
              <w:adjustRightInd w:val="0"/>
              <w:spacing w:after="0" w:line="240" w:lineRule="auto"/>
              <w:jc w:val="right"/>
              <w:rPr>
                <w:rFonts w:ascii="Helv" w:hAnsi="Helv" w:cs="Helv"/>
                <w:color w:val="000000"/>
                <w:sz w:val="16"/>
                <w:szCs w:val="16"/>
              </w:rPr>
            </w:pPr>
            <w:r>
              <w:rPr>
                <w:rFonts w:ascii="Helv" w:hAnsi="Helv" w:cs="Helv"/>
                <w:color w:val="000000"/>
                <w:sz w:val="16"/>
                <w:szCs w:val="16"/>
              </w:rPr>
              <w:t>frev1dt</w:t>
            </w:r>
          </w:p>
        </w:tc>
        <w:tc>
          <w:tcPr>
            <w:tcW w:w="1188" w:type="dxa"/>
            <w:tcBorders>
              <w:top w:val="threeDEmboss" w:sz="6" w:space="0" w:color="auto"/>
              <w:bottom w:val="threeDEmboss" w:sz="6" w:space="0" w:color="auto"/>
            </w:tcBorders>
          </w:tcPr>
          <w:p w14:paraId="5132F1EA" w14:textId="77777777" w:rsidR="007770EB" w:rsidRPr="007770EB" w:rsidRDefault="007770EB" w:rsidP="007770EB">
            <w:pPr>
              <w:keepNext/>
              <w:keepLines/>
              <w:autoSpaceDE w:val="0"/>
              <w:autoSpaceDN w:val="0"/>
              <w:adjustRightInd w:val="0"/>
              <w:spacing w:after="0" w:line="240" w:lineRule="auto"/>
              <w:jc w:val="right"/>
              <w:rPr>
                <w:rFonts w:ascii="Helv" w:hAnsi="Helv" w:cs="Helv"/>
                <w:color w:val="000000"/>
                <w:sz w:val="16"/>
                <w:szCs w:val="16"/>
              </w:rPr>
            </w:pPr>
            <w:r w:rsidRPr="00671D1D">
              <w:rPr>
                <w:rFonts w:ascii="Helv" w:hAnsi="Helv" w:cs="Helv"/>
                <w:color w:val="17365D" w:themeColor="text2" w:themeShade="BF"/>
                <w:sz w:val="16"/>
                <w:szCs w:val="16"/>
              </w:rPr>
              <w:t>secured_ind</w:t>
            </w:r>
          </w:p>
        </w:tc>
      </w:tr>
      <w:tr w:rsidR="007770EB" w:rsidRPr="007770EB" w14:paraId="273F3FE1" w14:textId="77777777">
        <w:tc>
          <w:tcPr>
            <w:tcW w:w="720" w:type="dxa"/>
            <w:tcBorders>
              <w:top w:val="threeDEmboss" w:sz="6" w:space="0" w:color="auto"/>
            </w:tcBorders>
          </w:tcPr>
          <w:p w14:paraId="43C1F711" w14:textId="77777777" w:rsidR="007770EB" w:rsidRPr="007770EB" w:rsidRDefault="007770EB" w:rsidP="007770EB">
            <w:pPr>
              <w:keepNext/>
              <w:keepLines/>
              <w:autoSpaceDE w:val="0"/>
              <w:autoSpaceDN w:val="0"/>
              <w:adjustRightInd w:val="0"/>
              <w:spacing w:after="0" w:line="240" w:lineRule="auto"/>
              <w:ind w:left="15"/>
              <w:rPr>
                <w:rFonts w:ascii="Helv" w:hAnsi="Helv" w:cs="Helv"/>
                <w:b/>
                <w:bCs/>
                <w:color w:val="000000"/>
                <w:sz w:val="16"/>
                <w:szCs w:val="16"/>
              </w:rPr>
            </w:pPr>
            <w:r w:rsidRPr="007770EB">
              <w:rPr>
                <w:rFonts w:ascii="Helv" w:hAnsi="Helv" w:cs="Helv"/>
                <w:b/>
                <w:bCs/>
                <w:color w:val="000000"/>
                <w:sz w:val="16"/>
                <w:szCs w:val="16"/>
              </w:rPr>
              <w:t>Totals:</w:t>
            </w:r>
          </w:p>
        </w:tc>
        <w:tc>
          <w:tcPr>
            <w:tcW w:w="1649" w:type="dxa"/>
            <w:tcBorders>
              <w:top w:val="threeDEmboss" w:sz="6" w:space="0" w:color="auto"/>
            </w:tcBorders>
          </w:tcPr>
          <w:p w14:paraId="033011F5"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1649" w:type="dxa"/>
            <w:tcBorders>
              <w:top w:val="threeDEmboss" w:sz="6" w:space="0" w:color="auto"/>
            </w:tcBorders>
          </w:tcPr>
          <w:p w14:paraId="662DA21E"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1605" w:type="dxa"/>
            <w:tcBorders>
              <w:top w:val="threeDEmboss" w:sz="6" w:space="0" w:color="auto"/>
            </w:tcBorders>
          </w:tcPr>
          <w:p w14:paraId="7FB148FD"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1659" w:type="dxa"/>
            <w:tcBorders>
              <w:top w:val="threeDEmboss" w:sz="6" w:space="0" w:color="auto"/>
            </w:tcBorders>
          </w:tcPr>
          <w:p w14:paraId="4F4A1EED"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1332" w:type="dxa"/>
            <w:tcBorders>
              <w:top w:val="threeDEmboss" w:sz="6" w:space="0" w:color="auto"/>
            </w:tcBorders>
          </w:tcPr>
          <w:p w14:paraId="69913E3D" w14:textId="77777777" w:rsidR="007770EB" w:rsidRPr="007770EB" w:rsidRDefault="007770EB" w:rsidP="007770EB">
            <w:pPr>
              <w:keepNext/>
              <w:keepLines/>
              <w:autoSpaceDE w:val="0"/>
              <w:autoSpaceDN w:val="0"/>
              <w:adjustRightInd w:val="0"/>
              <w:spacing w:after="0" w:line="240" w:lineRule="auto"/>
              <w:ind w:left="15"/>
              <w:jc w:val="right"/>
              <w:rPr>
                <w:rFonts w:ascii="Helv" w:hAnsi="Helv" w:cs="Helv"/>
                <w:b/>
                <w:bCs/>
                <w:color w:val="000000"/>
                <w:sz w:val="16"/>
                <w:szCs w:val="16"/>
              </w:rPr>
            </w:pPr>
          </w:p>
        </w:tc>
        <w:tc>
          <w:tcPr>
            <w:tcW w:w="1188" w:type="dxa"/>
            <w:tcBorders>
              <w:top w:val="threeDEmboss" w:sz="6" w:space="0" w:color="auto"/>
            </w:tcBorders>
          </w:tcPr>
          <w:p w14:paraId="040DA9B1" w14:textId="77777777" w:rsidR="007770EB" w:rsidRPr="007770EB" w:rsidRDefault="007770EB" w:rsidP="007770EB">
            <w:pPr>
              <w:keepNext/>
              <w:keepLines/>
              <w:autoSpaceDE w:val="0"/>
              <w:autoSpaceDN w:val="0"/>
              <w:adjustRightInd w:val="0"/>
              <w:spacing w:after="0" w:line="240" w:lineRule="auto"/>
              <w:jc w:val="right"/>
              <w:rPr>
                <w:rFonts w:ascii="Helv" w:hAnsi="Helv" w:cs="Helv"/>
                <w:b/>
                <w:bCs/>
                <w:color w:val="000000"/>
                <w:sz w:val="16"/>
                <w:szCs w:val="16"/>
              </w:rPr>
            </w:pPr>
          </w:p>
        </w:tc>
        <w:tc>
          <w:tcPr>
            <w:tcW w:w="1188" w:type="dxa"/>
            <w:tcBorders>
              <w:top w:val="threeDEmboss" w:sz="6" w:space="0" w:color="auto"/>
            </w:tcBorders>
          </w:tcPr>
          <w:p w14:paraId="1B33A4A0" w14:textId="77777777" w:rsidR="007770EB" w:rsidRPr="007770EB" w:rsidRDefault="007770EB" w:rsidP="007770EB">
            <w:pPr>
              <w:keepNext/>
              <w:keepLines/>
              <w:autoSpaceDE w:val="0"/>
              <w:autoSpaceDN w:val="0"/>
              <w:adjustRightInd w:val="0"/>
              <w:spacing w:after="0" w:line="240" w:lineRule="auto"/>
              <w:jc w:val="right"/>
              <w:rPr>
                <w:rFonts w:ascii="Helv" w:hAnsi="Helv" w:cs="Helv"/>
                <w:b/>
                <w:bCs/>
                <w:color w:val="000000"/>
                <w:sz w:val="16"/>
                <w:szCs w:val="16"/>
              </w:rPr>
            </w:pPr>
          </w:p>
        </w:tc>
      </w:tr>
    </w:tbl>
    <w:p w14:paraId="40826598" w14:textId="77777777" w:rsidR="00296040" w:rsidRDefault="00296040" w:rsidP="00136B25">
      <w:pPr>
        <w:pStyle w:val="NoSpacing"/>
      </w:pPr>
    </w:p>
    <w:p w14:paraId="36564F8A" w14:textId="77777777" w:rsidR="000071E3" w:rsidRDefault="00033EC0" w:rsidP="00136B25">
      <w:pPr>
        <w:pStyle w:val="NoSpacing"/>
      </w:pPr>
      <w:commentRangeStart w:id="309"/>
      <w:commentRangeStart w:id="310"/>
      <w:r>
        <w:t>See comment</w:t>
      </w:r>
      <w:commentRangeEnd w:id="309"/>
      <w:r>
        <w:rPr>
          <w:rStyle w:val="CommentReference"/>
        </w:rPr>
        <w:commentReference w:id="309"/>
      </w:r>
      <w:commentRangeEnd w:id="310"/>
      <w:r w:rsidR="0004764E">
        <w:rPr>
          <w:rStyle w:val="CommentReference"/>
        </w:rPr>
        <w:commentReference w:id="310"/>
      </w:r>
    </w:p>
    <w:p w14:paraId="6D4A5690" w14:textId="7437444A" w:rsidR="000071E3" w:rsidRDefault="000071E3" w:rsidP="000071E3">
      <w:pPr>
        <w:pStyle w:val="Heading2"/>
      </w:pPr>
      <w:r w:rsidRPr="000071E3">
        <w:t xml:space="preserve"> </w:t>
      </w:r>
      <w:bookmarkStart w:id="311" w:name="_Toc495590198"/>
      <w:r>
        <w:t>CFC Pending Loan Facilities</w:t>
      </w:r>
      <w:bookmarkEnd w:id="311"/>
    </w:p>
    <w:p w14:paraId="57E7D4E9" w14:textId="77777777" w:rsidR="000071E3" w:rsidRDefault="000071E3" w:rsidP="000071E3">
      <w:pPr>
        <w:pStyle w:val="NoSpacing"/>
      </w:pPr>
      <w:r w:rsidRPr="008A773C">
        <w:t>CFCPROD_CIS_REPO</w:t>
      </w:r>
    </w:p>
    <w:p w14:paraId="73DFDF8F" w14:textId="77777777" w:rsidR="000071E3" w:rsidRDefault="000071E3" w:rsidP="000071E3">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SELECT  loan_facility.cusnum, loan_facility.cfc_loan_amt,  loan_facility.ffacnum, loan_facility.facility_type_id, 'Pending' as loan_status_description, loan_facility.secured_ind, loan_facility_track_date.track_date, loan_facility.pending, loan_facility.loan_status_id, facility_type.facility_type_code FROM   loan_facility, loan_facility_track_date, facility_type WHERE loan_facility.ffacnum = loan_facility_track_date.ffacnum and loan_facility.cusnum = loan_facility_track_date.cusnum and loan_facility_track_date.track_date_id = 1 and loan_facility.loan_status_id = 25  and facility_type.facility_type_id = loan_facility.facility_type_id ORDER BY  loan_facility.cusnum ASC,  loan_facility.ffacnum ASC"</w:t>
      </w:r>
    </w:p>
    <w:p w14:paraId="245CEF9B" w14:textId="6E9066E2" w:rsidR="00033EC0" w:rsidRDefault="000071E3" w:rsidP="000071E3">
      <w:pPr>
        <w:pStyle w:val="NoSpacing"/>
        <w:rPr>
          <w:rFonts w:ascii="Courier New" w:hAnsi="Courier New" w:cs="Courier New"/>
          <w:color w:val="000000"/>
          <w:sz w:val="20"/>
          <w:szCs w:val="20"/>
        </w:rPr>
      </w:pPr>
      <w:r>
        <w:rPr>
          <w:rFonts w:ascii="Courier New" w:hAnsi="Courier New" w:cs="Courier New"/>
          <w:color w:val="000000"/>
          <w:sz w:val="20"/>
          <w:szCs w:val="20"/>
        </w:rPr>
        <w:tab/>
      </w:r>
    </w:p>
    <w:p w14:paraId="3DCF084D" w14:textId="77777777" w:rsidR="0053751E" w:rsidRDefault="0053751E" w:rsidP="000071E3">
      <w:pPr>
        <w:pStyle w:val="NoSpacing"/>
        <w:rPr>
          <w:rFonts w:ascii="Courier New" w:hAnsi="Courier New" w:cs="Courier New"/>
          <w:color w:val="000000"/>
          <w:sz w:val="20"/>
          <w:szCs w:val="20"/>
        </w:rPr>
      </w:pPr>
    </w:p>
    <w:p w14:paraId="4A7E3D6D" w14:textId="7C57382D" w:rsidR="0053751E" w:rsidRDefault="0053751E" w:rsidP="005E44FB">
      <w:pPr>
        <w:pStyle w:val="Heading3"/>
      </w:pPr>
      <w:bookmarkStart w:id="312" w:name="_Toc495590199"/>
      <w:r>
        <w:t>CFC Pending Loan Facilities Field Mapping</w:t>
      </w:r>
      <w:bookmarkEnd w:id="312"/>
    </w:p>
    <w:p w14:paraId="35CD505E" w14:textId="77777777" w:rsidR="0053751E" w:rsidRPr="0053751E" w:rsidRDefault="0053751E" w:rsidP="0053751E">
      <w:pPr>
        <w:autoSpaceDE w:val="0"/>
        <w:autoSpaceDN w:val="0"/>
        <w:adjustRightInd w:val="0"/>
        <w:spacing w:after="0" w:line="240" w:lineRule="auto"/>
        <w:rPr>
          <w:rFonts w:ascii="Tms Rmn" w:hAnsi="Tms Rmn"/>
          <w:sz w:val="24"/>
          <w:szCs w:val="24"/>
        </w:rPr>
      </w:pPr>
    </w:p>
    <w:p w14:paraId="2090F739" w14:textId="77777777" w:rsidR="0053751E" w:rsidRPr="0053751E" w:rsidRDefault="0053751E" w:rsidP="0053751E">
      <w:pPr>
        <w:autoSpaceDE w:val="0"/>
        <w:autoSpaceDN w:val="0"/>
        <w:adjustRightInd w:val="0"/>
        <w:spacing w:after="120" w:line="240" w:lineRule="auto"/>
        <w:rPr>
          <w:rFonts w:ascii="MS Sans Serif" w:hAnsi="MS Sans Serif" w:cs="MS Sans Serif"/>
          <w:b/>
          <w:bCs/>
          <w:color w:val="000000"/>
          <w:sz w:val="24"/>
          <w:szCs w:val="24"/>
          <w:u w:val="single"/>
        </w:rPr>
      </w:pPr>
      <w:r w:rsidRPr="0053751E">
        <w:rPr>
          <w:rFonts w:ascii="MS Sans Serif" w:hAnsi="MS Sans Serif" w:cs="MS Sans Serif"/>
          <w:b/>
          <w:bCs/>
          <w:color w:val="000000"/>
          <w:sz w:val="24"/>
          <w:szCs w:val="24"/>
          <w:u w:val="single"/>
        </w:rPr>
        <w:t>Pending Loan Activity</w:t>
      </w:r>
    </w:p>
    <w:p w14:paraId="74690DB6" w14:textId="77777777" w:rsidR="0053751E" w:rsidRPr="0053751E" w:rsidRDefault="0053751E" w:rsidP="0053751E">
      <w:pPr>
        <w:tabs>
          <w:tab w:val="left" w:pos="2205"/>
          <w:tab w:val="left" w:pos="2925"/>
          <w:tab w:val="left" w:pos="4365"/>
          <w:tab w:val="left" w:pos="5805"/>
          <w:tab w:val="left" w:pos="7605"/>
          <w:tab w:val="left" w:pos="8505"/>
          <w:tab w:val="left" w:pos="9225"/>
          <w:tab w:val="left" w:pos="9765"/>
        </w:tabs>
        <w:autoSpaceDE w:val="0"/>
        <w:autoSpaceDN w:val="0"/>
        <w:adjustRightInd w:val="0"/>
        <w:spacing w:after="120" w:line="240" w:lineRule="auto"/>
        <w:rPr>
          <w:rFonts w:ascii="Helv" w:hAnsi="Helv" w:cs="Helv"/>
          <w:b/>
          <w:bCs/>
          <w:color w:val="000000"/>
          <w:sz w:val="20"/>
          <w:szCs w:val="20"/>
        </w:rPr>
      </w:pPr>
      <w:r w:rsidRPr="0053751E">
        <w:rPr>
          <w:rFonts w:ascii="MS Sans Serif" w:hAnsi="MS Sans Serif" w:cs="MS Sans Serif"/>
          <w:b/>
          <w:bCs/>
          <w:color w:val="000000"/>
          <w:sz w:val="20"/>
          <w:szCs w:val="20"/>
        </w:rPr>
        <w:t xml:space="preserve">Pending Facilities as of </w:t>
      </w:r>
      <w:r w:rsidRPr="0053751E">
        <w:rPr>
          <w:rFonts w:ascii="Helv" w:hAnsi="Helv" w:cs="Helv"/>
          <w:b/>
          <w:bCs/>
          <w:color w:val="000000"/>
          <w:sz w:val="20"/>
          <w:szCs w:val="20"/>
        </w:rPr>
        <w:t>*</w:t>
      </w:r>
    </w:p>
    <w:p w14:paraId="7D3FEE4F" w14:textId="77777777" w:rsidR="0053751E" w:rsidRPr="0053751E" w:rsidRDefault="0053751E" w:rsidP="0053751E">
      <w:pPr>
        <w:tabs>
          <w:tab w:val="left" w:pos="2205"/>
          <w:tab w:val="left" w:pos="3645"/>
          <w:tab w:val="left" w:pos="4725"/>
          <w:tab w:val="left" w:pos="6165"/>
          <w:tab w:val="left" w:pos="7245"/>
          <w:tab w:val="left" w:pos="8325"/>
          <w:tab w:val="left" w:pos="9585"/>
        </w:tabs>
        <w:autoSpaceDE w:val="0"/>
        <w:autoSpaceDN w:val="0"/>
        <w:adjustRightInd w:val="0"/>
        <w:spacing w:after="0" w:line="240" w:lineRule="auto"/>
        <w:rPr>
          <w:rFonts w:ascii="MS Sans Serif" w:hAnsi="MS Sans Serif" w:cs="MS Sans Serif"/>
          <w:color w:val="800000"/>
          <w:sz w:val="20"/>
          <w:szCs w:val="20"/>
        </w:rPr>
      </w:pPr>
      <w:r w:rsidRPr="0053751E">
        <w:rPr>
          <w:rFonts w:ascii="MS Sans Serif" w:hAnsi="MS Sans Serif" w:cs="MS Sans Serif"/>
          <w:color w:val="800000"/>
          <w:sz w:val="20"/>
          <w:szCs w:val="20"/>
        </w:rPr>
        <w:t>No Pending Facilities to Report.</w:t>
      </w:r>
    </w:p>
    <w:tbl>
      <w:tblPr>
        <w:tblW w:w="0" w:type="auto"/>
        <w:tblLayout w:type="fixed"/>
        <w:tblCellMar>
          <w:left w:w="0" w:type="dxa"/>
          <w:right w:w="0" w:type="dxa"/>
        </w:tblCellMar>
        <w:tblLook w:val="00A0" w:firstRow="1" w:lastRow="0" w:firstColumn="1" w:lastColumn="0" w:noHBand="0" w:noVBand="0"/>
      </w:tblPr>
      <w:tblGrid>
        <w:gridCol w:w="720"/>
        <w:gridCol w:w="1649"/>
        <w:gridCol w:w="1296"/>
        <w:gridCol w:w="1296"/>
      </w:tblGrid>
      <w:tr w:rsidR="0053751E" w:rsidRPr="0053751E" w14:paraId="7B6C769B" w14:textId="77777777">
        <w:tc>
          <w:tcPr>
            <w:tcW w:w="720" w:type="dxa"/>
            <w:tcBorders>
              <w:bottom w:val="threeDEmboss" w:sz="6" w:space="0" w:color="auto"/>
            </w:tcBorders>
          </w:tcPr>
          <w:p w14:paraId="18A63BD2" w14:textId="77777777" w:rsidR="0053751E" w:rsidRPr="0053751E" w:rsidRDefault="0053751E" w:rsidP="0053751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53751E">
              <w:rPr>
                <w:rFonts w:ascii="MS Sans Serif" w:hAnsi="MS Sans Serif" w:cs="MS Sans Serif"/>
                <w:b/>
                <w:bCs/>
                <w:color w:val="000000"/>
                <w:sz w:val="16"/>
                <w:szCs w:val="16"/>
              </w:rPr>
              <w:t>Facility</w:t>
            </w:r>
          </w:p>
          <w:p w14:paraId="3C51A927" w14:textId="77777777" w:rsidR="0053751E" w:rsidRPr="0053751E" w:rsidRDefault="0053751E" w:rsidP="0053751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53751E">
              <w:rPr>
                <w:rFonts w:ascii="MS Sans Serif" w:hAnsi="MS Sans Serif" w:cs="MS Sans Serif"/>
                <w:b/>
                <w:bCs/>
                <w:color w:val="000000"/>
                <w:sz w:val="16"/>
                <w:szCs w:val="16"/>
              </w:rPr>
              <w:t>#</w:t>
            </w:r>
          </w:p>
        </w:tc>
        <w:tc>
          <w:tcPr>
            <w:tcW w:w="1649" w:type="dxa"/>
            <w:tcBorders>
              <w:bottom w:val="threeDEmboss" w:sz="6" w:space="0" w:color="auto"/>
            </w:tcBorders>
          </w:tcPr>
          <w:p w14:paraId="23D30A0C" w14:textId="77777777" w:rsidR="0053751E" w:rsidRPr="0053751E" w:rsidRDefault="0053751E" w:rsidP="0053751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53751E">
              <w:rPr>
                <w:rFonts w:ascii="MS Sans Serif" w:hAnsi="MS Sans Serif" w:cs="MS Sans Serif"/>
                <w:b/>
                <w:bCs/>
                <w:color w:val="000000"/>
                <w:sz w:val="16"/>
                <w:szCs w:val="16"/>
              </w:rPr>
              <w:t xml:space="preserve">Pending </w:t>
            </w:r>
          </w:p>
          <w:p w14:paraId="72352FC5" w14:textId="77777777" w:rsidR="0053751E" w:rsidRPr="0053751E" w:rsidRDefault="0053751E" w:rsidP="0053751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53751E">
              <w:rPr>
                <w:rFonts w:ascii="MS Sans Serif" w:hAnsi="MS Sans Serif" w:cs="MS Sans Serif"/>
                <w:b/>
                <w:bCs/>
                <w:color w:val="000000"/>
                <w:sz w:val="16"/>
                <w:szCs w:val="16"/>
              </w:rPr>
              <w:t>Original Amount</w:t>
            </w:r>
          </w:p>
        </w:tc>
        <w:tc>
          <w:tcPr>
            <w:tcW w:w="1296" w:type="dxa"/>
            <w:tcBorders>
              <w:bottom w:val="threeDEmboss" w:sz="6" w:space="0" w:color="auto"/>
            </w:tcBorders>
          </w:tcPr>
          <w:p w14:paraId="7D76885B" w14:textId="77777777" w:rsidR="0053751E" w:rsidRPr="0053751E" w:rsidRDefault="0053751E" w:rsidP="0053751E">
            <w:pPr>
              <w:keepNext/>
              <w:keepLines/>
              <w:autoSpaceDE w:val="0"/>
              <w:autoSpaceDN w:val="0"/>
              <w:adjustRightInd w:val="0"/>
              <w:spacing w:after="0" w:line="240" w:lineRule="auto"/>
              <w:ind w:left="15"/>
              <w:jc w:val="center"/>
              <w:rPr>
                <w:rFonts w:ascii="MS Sans Serif" w:hAnsi="MS Sans Serif" w:cs="MS Sans Serif"/>
                <w:b/>
                <w:bCs/>
                <w:color w:val="000000"/>
                <w:sz w:val="16"/>
                <w:szCs w:val="16"/>
              </w:rPr>
            </w:pPr>
          </w:p>
          <w:p w14:paraId="475A0B8F" w14:textId="77777777" w:rsidR="0053751E" w:rsidRPr="0053751E" w:rsidRDefault="0053751E" w:rsidP="0053751E">
            <w:pPr>
              <w:keepNext/>
              <w:keepLines/>
              <w:autoSpaceDE w:val="0"/>
              <w:autoSpaceDN w:val="0"/>
              <w:adjustRightInd w:val="0"/>
              <w:spacing w:after="0" w:line="240" w:lineRule="auto"/>
              <w:ind w:left="15"/>
              <w:jc w:val="center"/>
              <w:rPr>
                <w:rFonts w:ascii="MS Sans Serif" w:hAnsi="MS Sans Serif" w:cs="MS Sans Serif"/>
                <w:b/>
                <w:bCs/>
                <w:color w:val="000000"/>
                <w:sz w:val="16"/>
                <w:szCs w:val="16"/>
              </w:rPr>
            </w:pPr>
            <w:r w:rsidRPr="0053751E">
              <w:rPr>
                <w:rFonts w:ascii="MS Sans Serif" w:hAnsi="MS Sans Serif" w:cs="MS Sans Serif"/>
                <w:b/>
                <w:bCs/>
                <w:color w:val="000000"/>
                <w:sz w:val="16"/>
                <w:szCs w:val="16"/>
              </w:rPr>
              <w:t>Program</w:t>
            </w:r>
          </w:p>
        </w:tc>
        <w:tc>
          <w:tcPr>
            <w:tcW w:w="1296" w:type="dxa"/>
            <w:tcBorders>
              <w:bottom w:val="threeDEmboss" w:sz="6" w:space="0" w:color="auto"/>
            </w:tcBorders>
          </w:tcPr>
          <w:p w14:paraId="647A5A91" w14:textId="77777777" w:rsidR="0053751E" w:rsidRPr="0053751E" w:rsidRDefault="0053751E" w:rsidP="0053751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53751E">
              <w:rPr>
                <w:rFonts w:ascii="MS Sans Serif" w:hAnsi="MS Sans Serif" w:cs="MS Sans Serif"/>
                <w:b/>
                <w:bCs/>
                <w:color w:val="000000"/>
                <w:sz w:val="16"/>
                <w:szCs w:val="16"/>
              </w:rPr>
              <w:t>Application</w:t>
            </w:r>
          </w:p>
          <w:p w14:paraId="44F162EA" w14:textId="77777777" w:rsidR="0053751E" w:rsidRPr="0053751E" w:rsidRDefault="0053751E" w:rsidP="0053751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53751E">
              <w:rPr>
                <w:rFonts w:ascii="MS Sans Serif" w:hAnsi="MS Sans Serif" w:cs="MS Sans Serif"/>
                <w:b/>
                <w:bCs/>
                <w:color w:val="000000"/>
                <w:sz w:val="16"/>
                <w:szCs w:val="16"/>
              </w:rPr>
              <w:t>Date</w:t>
            </w:r>
          </w:p>
        </w:tc>
      </w:tr>
      <w:tr w:rsidR="0053751E" w:rsidRPr="0053751E" w14:paraId="7AFAA5AC" w14:textId="77777777">
        <w:tc>
          <w:tcPr>
            <w:tcW w:w="720" w:type="dxa"/>
            <w:tcBorders>
              <w:top w:val="threeDEmboss" w:sz="6" w:space="0" w:color="auto"/>
              <w:bottom w:val="threeDEmboss" w:sz="6" w:space="0" w:color="auto"/>
            </w:tcBorders>
          </w:tcPr>
          <w:p w14:paraId="0B0F2314" w14:textId="0AB1DF3E" w:rsidR="0053751E" w:rsidRPr="0053751E" w:rsidRDefault="0053751E" w:rsidP="0053751E">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Courier New" w:hAnsi="Courier New" w:cs="Courier New"/>
                <w:i/>
                <w:iCs/>
                <w:color w:val="6400C8"/>
                <w:sz w:val="20"/>
                <w:szCs w:val="20"/>
              </w:rPr>
              <w:t>ffacnum</w:t>
            </w:r>
          </w:p>
        </w:tc>
        <w:tc>
          <w:tcPr>
            <w:tcW w:w="1649" w:type="dxa"/>
            <w:tcBorders>
              <w:top w:val="threeDEmboss" w:sz="6" w:space="0" w:color="auto"/>
              <w:bottom w:val="threeDEmboss" w:sz="6" w:space="0" w:color="auto"/>
            </w:tcBorders>
          </w:tcPr>
          <w:p w14:paraId="5EC17906" w14:textId="6CB86395" w:rsidR="0053751E" w:rsidRPr="0053751E" w:rsidRDefault="0053751E" w:rsidP="0053751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Pr>
                <w:rFonts w:ascii="Courier New" w:hAnsi="Courier New" w:cs="Courier New"/>
                <w:i/>
                <w:iCs/>
                <w:color w:val="6400C8"/>
                <w:sz w:val="20"/>
                <w:szCs w:val="20"/>
              </w:rPr>
              <w:t>cfc_loan_amt</w:t>
            </w:r>
          </w:p>
        </w:tc>
        <w:tc>
          <w:tcPr>
            <w:tcW w:w="1296" w:type="dxa"/>
            <w:tcBorders>
              <w:top w:val="threeDEmboss" w:sz="6" w:space="0" w:color="auto"/>
              <w:bottom w:val="threeDEmboss" w:sz="6" w:space="0" w:color="auto"/>
            </w:tcBorders>
          </w:tcPr>
          <w:p w14:paraId="3F4CD550" w14:textId="6D563664" w:rsidR="0053751E" w:rsidRPr="0053751E" w:rsidRDefault="00914CAD" w:rsidP="0053751E">
            <w:pPr>
              <w:keepNext/>
              <w:keepLines/>
              <w:autoSpaceDE w:val="0"/>
              <w:autoSpaceDN w:val="0"/>
              <w:adjustRightInd w:val="0"/>
              <w:spacing w:after="0" w:line="240" w:lineRule="auto"/>
              <w:ind w:left="15"/>
              <w:jc w:val="center"/>
              <w:rPr>
                <w:rFonts w:ascii="MS Sans Serif" w:hAnsi="MS Sans Serif" w:cs="MS Sans Serif"/>
                <w:b/>
                <w:bCs/>
                <w:color w:val="000000"/>
                <w:sz w:val="16"/>
                <w:szCs w:val="16"/>
              </w:rPr>
            </w:pPr>
            <w:r w:rsidRPr="00914CAD">
              <w:rPr>
                <w:rFonts w:ascii="MS Sans Serif" w:hAnsi="MS Sans Serif" w:cs="MS Sans Serif"/>
                <w:b/>
                <w:bCs/>
                <w:color w:val="000000"/>
                <w:sz w:val="16"/>
                <w:szCs w:val="16"/>
              </w:rPr>
              <w:t>facility_type_id</w:t>
            </w:r>
          </w:p>
        </w:tc>
        <w:tc>
          <w:tcPr>
            <w:tcW w:w="1296" w:type="dxa"/>
            <w:tcBorders>
              <w:top w:val="threeDEmboss" w:sz="6" w:space="0" w:color="auto"/>
              <w:bottom w:val="threeDEmboss" w:sz="6" w:space="0" w:color="auto"/>
            </w:tcBorders>
          </w:tcPr>
          <w:p w14:paraId="01A03AC1" w14:textId="7221EDA1" w:rsidR="0053751E" w:rsidRPr="0053751E" w:rsidRDefault="00914CAD" w:rsidP="0053751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914CAD">
              <w:rPr>
                <w:rFonts w:ascii="MS Sans Serif" w:hAnsi="MS Sans Serif" w:cs="MS Sans Serif"/>
                <w:b/>
                <w:bCs/>
                <w:color w:val="000000"/>
                <w:sz w:val="16"/>
                <w:szCs w:val="16"/>
              </w:rPr>
              <w:t>track_date</w:t>
            </w:r>
          </w:p>
        </w:tc>
      </w:tr>
      <w:tr w:rsidR="0053751E" w:rsidRPr="0053751E" w14:paraId="53798CDD" w14:textId="77777777">
        <w:tc>
          <w:tcPr>
            <w:tcW w:w="720" w:type="dxa"/>
            <w:tcBorders>
              <w:top w:val="threeDEmboss" w:sz="6" w:space="0" w:color="auto"/>
            </w:tcBorders>
          </w:tcPr>
          <w:p w14:paraId="7CB2B417" w14:textId="77777777" w:rsidR="0053751E" w:rsidRPr="0053751E" w:rsidRDefault="0053751E" w:rsidP="0053751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53751E">
              <w:rPr>
                <w:rFonts w:ascii="MS Sans Serif" w:hAnsi="MS Sans Serif" w:cs="MS Sans Serif"/>
                <w:b/>
                <w:bCs/>
                <w:color w:val="000000"/>
                <w:sz w:val="16"/>
                <w:szCs w:val="16"/>
              </w:rPr>
              <w:t>Totals:</w:t>
            </w:r>
          </w:p>
        </w:tc>
        <w:tc>
          <w:tcPr>
            <w:tcW w:w="1649" w:type="dxa"/>
            <w:tcBorders>
              <w:top w:val="threeDEmboss" w:sz="6" w:space="0" w:color="auto"/>
            </w:tcBorders>
          </w:tcPr>
          <w:p w14:paraId="6EB3BE6E" w14:textId="77777777" w:rsidR="0053751E" w:rsidRPr="0053751E" w:rsidRDefault="0053751E" w:rsidP="0053751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p>
        </w:tc>
        <w:tc>
          <w:tcPr>
            <w:tcW w:w="1296" w:type="dxa"/>
            <w:tcBorders>
              <w:top w:val="threeDEmboss" w:sz="6" w:space="0" w:color="auto"/>
            </w:tcBorders>
          </w:tcPr>
          <w:p w14:paraId="009D6758" w14:textId="77777777" w:rsidR="0053751E" w:rsidRPr="0053751E" w:rsidRDefault="0053751E" w:rsidP="0053751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p>
        </w:tc>
        <w:tc>
          <w:tcPr>
            <w:tcW w:w="1296" w:type="dxa"/>
            <w:tcBorders>
              <w:top w:val="threeDEmboss" w:sz="6" w:space="0" w:color="auto"/>
            </w:tcBorders>
          </w:tcPr>
          <w:p w14:paraId="3192454E" w14:textId="77777777" w:rsidR="0053751E" w:rsidRPr="0053751E" w:rsidRDefault="0053751E" w:rsidP="0053751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p>
        </w:tc>
      </w:tr>
    </w:tbl>
    <w:p w14:paraId="68075510" w14:textId="791DE338" w:rsidR="0053751E" w:rsidRDefault="0053751E" w:rsidP="000071E3">
      <w:pPr>
        <w:pStyle w:val="NoSpacing"/>
        <w:rPr>
          <w:rFonts w:ascii="MS Sans Serif" w:hAnsi="MS Sans Serif" w:cs="MS Sans Serif"/>
          <w:b/>
          <w:bCs/>
          <w:color w:val="000000"/>
          <w:sz w:val="16"/>
          <w:szCs w:val="16"/>
        </w:rPr>
      </w:pPr>
      <w:r w:rsidRPr="0053751E">
        <w:rPr>
          <w:rFonts w:ascii="MS Sans Serif" w:hAnsi="MS Sans Serif" w:cs="MS Sans Serif"/>
          <w:b/>
          <w:bCs/>
          <w:color w:val="000000"/>
          <w:sz w:val="16"/>
          <w:szCs w:val="16"/>
        </w:rPr>
        <w:t>* hidden from web</w:t>
      </w:r>
    </w:p>
    <w:p w14:paraId="0AA2D747" w14:textId="77777777" w:rsidR="0053751E" w:rsidRDefault="0053751E" w:rsidP="000071E3">
      <w:pPr>
        <w:pStyle w:val="NoSpacing"/>
      </w:pPr>
    </w:p>
    <w:p w14:paraId="65803D4D" w14:textId="77777777" w:rsidR="00296040" w:rsidRDefault="00296040" w:rsidP="00296040">
      <w:pPr>
        <w:pStyle w:val="Heading2"/>
      </w:pPr>
      <w:bookmarkStart w:id="313" w:name="_Toc379816883"/>
      <w:bookmarkStart w:id="314" w:name="_Toc495590200"/>
      <w:commentRangeStart w:id="315"/>
      <w:commentRangeStart w:id="316"/>
      <w:r>
        <w:t>CFC Loan Advances</w:t>
      </w:r>
      <w:bookmarkEnd w:id="313"/>
      <w:commentRangeEnd w:id="315"/>
      <w:r w:rsidR="00C542E2">
        <w:rPr>
          <w:rStyle w:val="CommentReference"/>
          <w:rFonts w:asciiTheme="minorHAnsi" w:eastAsiaTheme="minorHAnsi" w:hAnsiTheme="minorHAnsi" w:cstheme="minorBidi"/>
          <w:b w:val="0"/>
          <w:bCs w:val="0"/>
          <w:color w:val="auto"/>
        </w:rPr>
        <w:commentReference w:id="315"/>
      </w:r>
      <w:commentRangeEnd w:id="316"/>
      <w:r w:rsidR="000071E3">
        <w:rPr>
          <w:rStyle w:val="CommentReference"/>
          <w:rFonts w:asciiTheme="minorHAnsi" w:eastAsiaTheme="minorHAnsi" w:hAnsiTheme="minorHAnsi" w:cstheme="minorBidi"/>
          <w:b w:val="0"/>
          <w:bCs w:val="0"/>
          <w:color w:val="auto"/>
        </w:rPr>
        <w:commentReference w:id="316"/>
      </w:r>
      <w:bookmarkEnd w:id="314"/>
    </w:p>
    <w:p w14:paraId="03BC9EF3" w14:textId="77777777" w:rsidR="00296040" w:rsidRDefault="00296040" w:rsidP="00296040">
      <w:pPr>
        <w:pStyle w:val="NoSpacing"/>
      </w:pPr>
      <w:r w:rsidRPr="008A773C">
        <w:t>CFCPROD_CIS_REPO</w:t>
      </w:r>
    </w:p>
    <w:p w14:paraId="762A79EF" w14:textId="77777777" w:rsidR="00296040" w:rsidRDefault="00296040" w:rsidP="00296040">
      <w:pPr>
        <w:pStyle w:val="NoSpacing"/>
      </w:pPr>
    </w:p>
    <w:p w14:paraId="5694C5BA" w14:textId="77777777" w:rsidR="00296040" w:rsidRDefault="00296040" w:rsidP="00296040">
      <w:pPr>
        <w:pStyle w:val="NoSpacing"/>
      </w:pPr>
      <w:r>
        <w:t xml:space="preserve">SELECT LOAN.lcusnum, LOAN.lnotnum, LOAN.lprinbl, LOAN.llndesc, LOAN.lfxbsrt, LOAN.lbcrate, LOAN.llszbdt, </w:t>
      </w:r>
    </w:p>
    <w:p w14:paraId="24724CCF" w14:textId="77777777" w:rsidR="00296040" w:rsidRDefault="00296040" w:rsidP="00296040">
      <w:pPr>
        <w:pStyle w:val="NoSpacing"/>
      </w:pPr>
      <w:r>
        <w:t xml:space="preserve">LOAN.lticdat6, LOAN.lrtext3, LOAN.lmatdat, LOAN.lprinbl*LOAN.lfxbsrt as weightrate, </w:t>
      </w:r>
    </w:p>
    <w:p w14:paraId="4FF96BAD" w14:textId="77777777" w:rsidR="00296040" w:rsidRDefault="00296040" w:rsidP="00296040">
      <w:pPr>
        <w:pStyle w:val="NoSpacing"/>
      </w:pPr>
      <w:r>
        <w:t xml:space="preserve">LOAN.lprinbl*datediff(month,getdate(),convert(datetime,convert(char(10),LOAN.lmatdat)))/12.000 as weightyrfpay, </w:t>
      </w:r>
    </w:p>
    <w:p w14:paraId="2EA4BAD1" w14:textId="77777777" w:rsidR="00296040" w:rsidRDefault="00296040" w:rsidP="00296040">
      <w:pPr>
        <w:pStyle w:val="NoSpacing"/>
      </w:pPr>
      <w:r>
        <w:t xml:space="preserve">loan_facility.facility_type_id, LOAN.llndate, LOAN.llntype FROM LOAN, loan_facility, organization </w:t>
      </w:r>
    </w:p>
    <w:p w14:paraId="009FBE25" w14:textId="77777777" w:rsidR="00296040" w:rsidRDefault="00296040" w:rsidP="00296040">
      <w:pPr>
        <w:pStyle w:val="NoSpacing"/>
      </w:pPr>
      <w:r>
        <w:t xml:space="preserve">WHERE LOAN.lcusnum = loan_facility.cusnum and LOAN.lfacnum = loan_facility.ffacnum and </w:t>
      </w:r>
    </w:p>
    <w:p w14:paraId="0B4E393B" w14:textId="77777777" w:rsidR="00296040" w:rsidRDefault="00296040" w:rsidP="00296040">
      <w:pPr>
        <w:pStyle w:val="NoSpacing"/>
      </w:pPr>
      <w:r>
        <w:t xml:space="preserve">organization.cusnum = LOAN.lcusnum and organization.type_id &lt;&gt; 2 and organization.type_id &lt;&gt; 6 and </w:t>
      </w:r>
    </w:p>
    <w:p w14:paraId="52F65138" w14:textId="77777777" w:rsidR="00296040" w:rsidRDefault="00296040" w:rsidP="00296040">
      <w:pPr>
        <w:pStyle w:val="NoSpacing"/>
      </w:pPr>
      <w:r>
        <w:t xml:space="preserve">loan_facility.pending = 'N' and (loan_facility.loan_status_id = 1 or (loan_facility.loan_status_id = 19 and lprinbl &gt; .01 ) ) </w:t>
      </w:r>
    </w:p>
    <w:p w14:paraId="4E96ACF1" w14:textId="77777777" w:rsidR="00296040" w:rsidRDefault="00296040" w:rsidP="00296040">
      <w:pPr>
        <w:pStyle w:val="NoSpacing"/>
      </w:pPr>
      <w:r>
        <w:t xml:space="preserve">ORDER BY LOAN.lcusnum ASC, LOAN.lnotnum ASC </w:t>
      </w:r>
    </w:p>
    <w:p w14:paraId="057588C0" w14:textId="77777777" w:rsidR="00296040" w:rsidRDefault="00296040" w:rsidP="00296040">
      <w:pPr>
        <w:pStyle w:val="NoSpacing"/>
      </w:pPr>
    </w:p>
    <w:p w14:paraId="090BD025" w14:textId="77777777" w:rsidR="00690FD8" w:rsidRPr="00296040" w:rsidRDefault="00690FD8" w:rsidP="00690FD8">
      <w:pPr>
        <w:pStyle w:val="Heading3"/>
        <w:rPr>
          <w:color w:val="FF0000"/>
        </w:rPr>
      </w:pPr>
      <w:bookmarkStart w:id="317" w:name="_Toc495590201"/>
      <w:r>
        <w:t>CFC Long Term Loan Advances</w:t>
      </w:r>
      <w:bookmarkEnd w:id="317"/>
    </w:p>
    <w:p w14:paraId="253CDD3B" w14:textId="77777777" w:rsidR="00B60B8E" w:rsidRPr="001C23F1" w:rsidRDefault="00B60B8E" w:rsidP="001C23F1">
      <w:pPr>
        <w:rPr>
          <w:color w:val="FF0000"/>
        </w:rPr>
      </w:pPr>
      <w:commentRangeStart w:id="318"/>
      <w:commentRangeStart w:id="319"/>
      <w:r w:rsidRPr="001C23F1">
        <w:rPr>
          <w:color w:val="FF0000"/>
        </w:rPr>
        <w:t xml:space="preserve">SELECT ((facility_type_id &lt; 3) | (facility_type_id &gt; 6)) &amp; lprnbal != 0) </w:t>
      </w:r>
      <w:commentRangeEnd w:id="318"/>
      <w:r w:rsidR="00627707">
        <w:rPr>
          <w:rStyle w:val="CommentReference"/>
        </w:rPr>
        <w:commentReference w:id="318"/>
      </w:r>
      <w:commentRangeEnd w:id="319"/>
      <w:r w:rsidR="000071E3">
        <w:rPr>
          <w:rStyle w:val="CommentReference"/>
        </w:rPr>
        <w:commentReference w:id="319"/>
      </w:r>
    </w:p>
    <w:p w14:paraId="2AFFE658" w14:textId="77777777" w:rsidR="00690FD8" w:rsidRDefault="00690FD8" w:rsidP="00690FD8">
      <w:pPr>
        <w:pStyle w:val="Heading3"/>
      </w:pPr>
      <w:bookmarkStart w:id="320" w:name="_Toc495590202"/>
      <w:r>
        <w:t>CFC Long Term Loan Advances Field Mapping</w:t>
      </w:r>
      <w:bookmarkEnd w:id="320"/>
    </w:p>
    <w:p w14:paraId="36348381" w14:textId="77777777" w:rsidR="00ED45B3" w:rsidRDefault="00ED45B3" w:rsidP="00ED45B3">
      <w:pPr>
        <w:tabs>
          <w:tab w:val="left" w:pos="3285"/>
          <w:tab w:val="left" w:pos="4005"/>
          <w:tab w:val="left" w:pos="5445"/>
          <w:tab w:val="left" w:pos="6885"/>
          <w:tab w:val="left" w:pos="8685"/>
          <w:tab w:val="left" w:pos="9585"/>
          <w:tab w:val="left" w:pos="10305"/>
          <w:tab w:val="left" w:pos="10845"/>
        </w:tabs>
        <w:autoSpaceDE w:val="0"/>
        <w:autoSpaceDN w:val="0"/>
        <w:adjustRightInd w:val="0"/>
        <w:spacing w:after="120" w:line="240" w:lineRule="auto"/>
        <w:rPr>
          <w:rFonts w:ascii="MS Sans Serif" w:hAnsi="MS Sans Serif" w:cs="MS Sans Serif"/>
          <w:bCs/>
          <w:color w:val="000000"/>
          <w:sz w:val="20"/>
          <w:szCs w:val="20"/>
        </w:rPr>
      </w:pPr>
      <w:r w:rsidRPr="00ED45B3">
        <w:rPr>
          <w:rFonts w:ascii="MS Sans Serif" w:hAnsi="MS Sans Serif" w:cs="MS Sans Serif"/>
          <w:b/>
          <w:bCs/>
          <w:color w:val="000000"/>
          <w:sz w:val="20"/>
          <w:szCs w:val="20"/>
        </w:rPr>
        <w:t xml:space="preserve">Long-Term Loans as of </w:t>
      </w:r>
      <w:r w:rsidR="00C16EC6" w:rsidRPr="00C16EC6">
        <w:rPr>
          <w:rFonts w:ascii="MS Sans Serif" w:hAnsi="MS Sans Serif" w:cs="MS Sans Serif"/>
          <w:bCs/>
          <w:color w:val="000000"/>
          <w:sz w:val="20"/>
          <w:szCs w:val="20"/>
        </w:rPr>
        <w:t>updtime</w:t>
      </w:r>
    </w:p>
    <w:p w14:paraId="1F06548F" w14:textId="77777777" w:rsidR="009B7436" w:rsidRPr="00ED45B3" w:rsidRDefault="009B7436" w:rsidP="00ED45B3">
      <w:pPr>
        <w:tabs>
          <w:tab w:val="left" w:pos="3285"/>
          <w:tab w:val="left" w:pos="4005"/>
          <w:tab w:val="left" w:pos="5445"/>
          <w:tab w:val="left" w:pos="6885"/>
          <w:tab w:val="left" w:pos="8685"/>
          <w:tab w:val="left" w:pos="9585"/>
          <w:tab w:val="left" w:pos="10305"/>
          <w:tab w:val="left" w:pos="10845"/>
        </w:tabs>
        <w:autoSpaceDE w:val="0"/>
        <w:autoSpaceDN w:val="0"/>
        <w:adjustRightInd w:val="0"/>
        <w:spacing w:after="120" w:line="240" w:lineRule="auto"/>
        <w:rPr>
          <w:rFonts w:ascii="MS Sans Serif" w:hAnsi="MS Sans Serif" w:cs="MS Sans Serif"/>
          <w:b/>
          <w:bCs/>
          <w:color w:val="000000"/>
          <w:sz w:val="20"/>
          <w:szCs w:val="20"/>
        </w:rPr>
      </w:pPr>
    </w:p>
    <w:p w14:paraId="17A5B4EC" w14:textId="77777777" w:rsidR="00ED45B3" w:rsidRPr="00ED45B3" w:rsidRDefault="00ED45B3" w:rsidP="00ED45B3">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rFonts w:ascii="MS Sans Serif" w:hAnsi="MS Sans Serif" w:cs="MS Sans Serif"/>
          <w:color w:val="800000"/>
          <w:sz w:val="20"/>
          <w:szCs w:val="20"/>
        </w:rPr>
      </w:pPr>
      <w:r w:rsidRPr="00ED45B3">
        <w:rPr>
          <w:rFonts w:ascii="MS Sans Serif" w:hAnsi="MS Sans Serif" w:cs="MS Sans Serif"/>
          <w:color w:val="800000"/>
          <w:sz w:val="20"/>
          <w:szCs w:val="20"/>
        </w:rPr>
        <w:t>No Long-Term Loans to Report.</w:t>
      </w:r>
    </w:p>
    <w:tbl>
      <w:tblPr>
        <w:tblW w:w="5000" w:type="pct"/>
        <w:tblCellMar>
          <w:left w:w="0" w:type="dxa"/>
          <w:right w:w="0" w:type="dxa"/>
        </w:tblCellMar>
        <w:tblLook w:val="00A0" w:firstRow="1" w:lastRow="0" w:firstColumn="1" w:lastColumn="0" w:noHBand="0" w:noVBand="0"/>
      </w:tblPr>
      <w:tblGrid>
        <w:gridCol w:w="837"/>
        <w:gridCol w:w="703"/>
        <w:gridCol w:w="836"/>
        <w:gridCol w:w="836"/>
        <w:gridCol w:w="1264"/>
        <w:gridCol w:w="1763"/>
        <w:gridCol w:w="1264"/>
        <w:gridCol w:w="1099"/>
        <w:gridCol w:w="1099"/>
        <w:gridCol w:w="1099"/>
      </w:tblGrid>
      <w:tr w:rsidR="00ED45B3" w:rsidRPr="00ED45B3" w14:paraId="055BACC6" w14:textId="77777777" w:rsidTr="00ED45B3">
        <w:tc>
          <w:tcPr>
            <w:tcW w:w="387" w:type="pct"/>
            <w:tcBorders>
              <w:bottom w:val="threeDEmboss" w:sz="6" w:space="0" w:color="auto"/>
            </w:tcBorders>
          </w:tcPr>
          <w:p w14:paraId="4B1A7908"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 xml:space="preserve">Loan </w:t>
            </w:r>
          </w:p>
          <w:p w14:paraId="51A203B1"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w:t>
            </w:r>
          </w:p>
        </w:tc>
        <w:tc>
          <w:tcPr>
            <w:tcW w:w="325" w:type="pct"/>
            <w:tcBorders>
              <w:bottom w:val="threeDEmboss" w:sz="6" w:space="0" w:color="auto"/>
            </w:tcBorders>
          </w:tcPr>
          <w:p w14:paraId="4F748AB2"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Loan</w:t>
            </w:r>
          </w:p>
          <w:p w14:paraId="44F9AFFF"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Program</w:t>
            </w:r>
          </w:p>
        </w:tc>
        <w:tc>
          <w:tcPr>
            <w:tcW w:w="387" w:type="pct"/>
            <w:tcBorders>
              <w:bottom w:val="threeDEmboss" w:sz="6" w:space="0" w:color="auto"/>
            </w:tcBorders>
          </w:tcPr>
          <w:p w14:paraId="39E1A19A"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p>
          <w:p w14:paraId="2001743A"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Rate</w:t>
            </w:r>
          </w:p>
        </w:tc>
        <w:tc>
          <w:tcPr>
            <w:tcW w:w="387" w:type="pct"/>
            <w:tcBorders>
              <w:bottom w:val="threeDEmboss" w:sz="6" w:space="0" w:color="auto"/>
            </w:tcBorders>
          </w:tcPr>
          <w:p w14:paraId="72D4A265"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Rate</w:t>
            </w:r>
          </w:p>
          <w:p w14:paraId="6266E7E9"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Term</w:t>
            </w:r>
          </w:p>
        </w:tc>
        <w:tc>
          <w:tcPr>
            <w:tcW w:w="585" w:type="pct"/>
            <w:tcBorders>
              <w:bottom w:val="threeDEmboss" w:sz="6" w:space="0" w:color="auto"/>
            </w:tcBorders>
          </w:tcPr>
          <w:p w14:paraId="20DBD327" w14:textId="77777777" w:rsidR="00ED45B3" w:rsidRPr="00ED45B3" w:rsidRDefault="00ED45B3" w:rsidP="00ED45B3">
            <w:pPr>
              <w:keepNext/>
              <w:keepLines/>
              <w:autoSpaceDE w:val="0"/>
              <w:autoSpaceDN w:val="0"/>
              <w:adjustRightInd w:val="0"/>
              <w:spacing w:after="0" w:line="240" w:lineRule="auto"/>
              <w:rPr>
                <w:rFonts w:ascii="MS Sans Serif" w:hAnsi="MS Sans Serif" w:cs="MS Sans Serif"/>
                <w:b/>
                <w:bCs/>
                <w:color w:val="000000"/>
                <w:sz w:val="16"/>
                <w:szCs w:val="16"/>
              </w:rPr>
            </w:pPr>
            <w:r w:rsidRPr="00ED45B3">
              <w:rPr>
                <w:rFonts w:ascii="MS Sans Serif" w:hAnsi="MS Sans Serif" w:cs="MS Sans Serif"/>
                <w:b/>
                <w:bCs/>
                <w:color w:val="000000"/>
                <w:sz w:val="16"/>
                <w:szCs w:val="16"/>
              </w:rPr>
              <w:t>Amortization</w:t>
            </w:r>
          </w:p>
          <w:p w14:paraId="2C403C29" w14:textId="77777777" w:rsidR="00ED45B3" w:rsidRPr="00ED45B3" w:rsidRDefault="00ED45B3" w:rsidP="00ED45B3">
            <w:pPr>
              <w:keepNext/>
              <w:keepLines/>
              <w:autoSpaceDE w:val="0"/>
              <w:autoSpaceDN w:val="0"/>
              <w:adjustRightInd w:val="0"/>
              <w:spacing w:after="0" w:line="240" w:lineRule="auto"/>
              <w:rPr>
                <w:rFonts w:ascii="MS Sans Serif" w:hAnsi="MS Sans Serif" w:cs="MS Sans Serif"/>
                <w:b/>
                <w:bCs/>
                <w:color w:val="000000"/>
                <w:sz w:val="16"/>
                <w:szCs w:val="16"/>
              </w:rPr>
            </w:pPr>
            <w:r w:rsidRPr="00ED45B3">
              <w:rPr>
                <w:rFonts w:ascii="MS Sans Serif" w:hAnsi="MS Sans Serif" w:cs="MS Sans Serif"/>
                <w:b/>
                <w:bCs/>
                <w:color w:val="000000"/>
                <w:sz w:val="16"/>
                <w:szCs w:val="16"/>
              </w:rPr>
              <w:t>Method</w:t>
            </w:r>
          </w:p>
        </w:tc>
        <w:tc>
          <w:tcPr>
            <w:tcW w:w="816" w:type="pct"/>
            <w:tcBorders>
              <w:bottom w:val="threeDEmboss" w:sz="6" w:space="0" w:color="auto"/>
            </w:tcBorders>
          </w:tcPr>
          <w:p w14:paraId="3750C531"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Outstanding</w:t>
            </w:r>
          </w:p>
          <w:p w14:paraId="30A9A98A"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Balance</w:t>
            </w:r>
          </w:p>
        </w:tc>
        <w:tc>
          <w:tcPr>
            <w:tcW w:w="585" w:type="pct"/>
            <w:tcBorders>
              <w:bottom w:val="threeDEmboss" w:sz="6" w:space="0" w:color="auto"/>
            </w:tcBorders>
          </w:tcPr>
          <w:p w14:paraId="77D9EA92"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Repricing</w:t>
            </w:r>
          </w:p>
          <w:p w14:paraId="7E08E244"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 xml:space="preserve">Date </w:t>
            </w:r>
          </w:p>
        </w:tc>
        <w:tc>
          <w:tcPr>
            <w:tcW w:w="509" w:type="pct"/>
            <w:tcBorders>
              <w:bottom w:val="threeDEmboss" w:sz="6" w:space="0" w:color="auto"/>
            </w:tcBorders>
          </w:tcPr>
          <w:p w14:paraId="35DD3507" w14:textId="77777777" w:rsidR="00ED45B3" w:rsidRPr="00ED45B3" w:rsidRDefault="00ED45B3" w:rsidP="00ED45B3">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 xml:space="preserve"> Advance Date*</w:t>
            </w:r>
          </w:p>
        </w:tc>
        <w:tc>
          <w:tcPr>
            <w:tcW w:w="509" w:type="pct"/>
            <w:tcBorders>
              <w:bottom w:val="threeDEmboss" w:sz="6" w:space="0" w:color="auto"/>
            </w:tcBorders>
          </w:tcPr>
          <w:p w14:paraId="02481DCC"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Final</w:t>
            </w:r>
          </w:p>
          <w:p w14:paraId="23ABBCD4"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Payment</w:t>
            </w:r>
          </w:p>
        </w:tc>
        <w:tc>
          <w:tcPr>
            <w:tcW w:w="509" w:type="pct"/>
            <w:tcBorders>
              <w:bottom w:val="threeDEmboss" w:sz="6" w:space="0" w:color="auto"/>
            </w:tcBorders>
          </w:tcPr>
          <w:p w14:paraId="0E77E0D2" w14:textId="77777777" w:rsidR="00ED45B3" w:rsidRPr="00ED45B3" w:rsidRDefault="00ED45B3" w:rsidP="00ED45B3">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Next Cycle</w:t>
            </w:r>
          </w:p>
          <w:p w14:paraId="27F88D91" w14:textId="77777777" w:rsidR="00ED45B3" w:rsidRPr="00ED45B3" w:rsidRDefault="00ED45B3" w:rsidP="00ED45B3">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ED45B3">
              <w:rPr>
                <w:rFonts w:ascii="MS Sans Serif" w:hAnsi="MS Sans Serif" w:cs="MS Sans Serif"/>
                <w:b/>
                <w:bCs/>
                <w:color w:val="000000"/>
                <w:sz w:val="16"/>
                <w:szCs w:val="16"/>
              </w:rPr>
              <w:t>Date</w:t>
            </w:r>
          </w:p>
        </w:tc>
      </w:tr>
      <w:tr w:rsidR="00ED45B3" w:rsidRPr="00ED45B3" w14:paraId="2C933685" w14:textId="77777777" w:rsidTr="00ED45B3">
        <w:tc>
          <w:tcPr>
            <w:tcW w:w="387" w:type="pct"/>
            <w:tcBorders>
              <w:top w:val="threeDEmboss" w:sz="6" w:space="0" w:color="auto"/>
              <w:bottom w:val="threeDEmboss" w:sz="6" w:space="0" w:color="auto"/>
            </w:tcBorders>
          </w:tcPr>
          <w:p w14:paraId="28FFEB24" w14:textId="77777777" w:rsidR="00ED45B3" w:rsidRPr="00ED45B3" w:rsidRDefault="00C16EC6"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lnotnum</w:t>
            </w:r>
          </w:p>
        </w:tc>
        <w:tc>
          <w:tcPr>
            <w:tcW w:w="325" w:type="pct"/>
            <w:tcBorders>
              <w:top w:val="threeDEmboss" w:sz="6" w:space="0" w:color="auto"/>
              <w:bottom w:val="threeDEmboss" w:sz="6" w:space="0" w:color="auto"/>
            </w:tcBorders>
          </w:tcPr>
          <w:p w14:paraId="7CEC9B4B" w14:textId="77777777" w:rsidR="00ED45B3" w:rsidRPr="00ED45B3" w:rsidRDefault="00C16EC6"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llndesc</w:t>
            </w:r>
          </w:p>
        </w:tc>
        <w:tc>
          <w:tcPr>
            <w:tcW w:w="387" w:type="pct"/>
            <w:tcBorders>
              <w:top w:val="threeDEmboss" w:sz="6" w:space="0" w:color="auto"/>
              <w:bottom w:val="threeDEmboss" w:sz="6" w:space="0" w:color="auto"/>
            </w:tcBorders>
          </w:tcPr>
          <w:p w14:paraId="1C0E7692" w14:textId="77777777" w:rsidR="00ED45B3" w:rsidRPr="00ED45B3" w:rsidRDefault="00C16EC6"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lbcrate</w:t>
            </w:r>
          </w:p>
        </w:tc>
        <w:tc>
          <w:tcPr>
            <w:tcW w:w="387" w:type="pct"/>
            <w:tcBorders>
              <w:top w:val="threeDEmboss" w:sz="6" w:space="0" w:color="auto"/>
              <w:bottom w:val="threeDEmboss" w:sz="6" w:space="0" w:color="auto"/>
            </w:tcBorders>
          </w:tcPr>
          <w:p w14:paraId="71E78F49" w14:textId="77777777" w:rsidR="00ED45B3" w:rsidRPr="00ED45B3" w:rsidRDefault="00C16EC6"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lrtext3</w:t>
            </w:r>
          </w:p>
        </w:tc>
        <w:tc>
          <w:tcPr>
            <w:tcW w:w="585" w:type="pct"/>
            <w:tcBorders>
              <w:top w:val="threeDEmboss" w:sz="6" w:space="0" w:color="auto"/>
              <w:bottom w:val="threeDEmboss" w:sz="6" w:space="0" w:color="auto"/>
            </w:tcBorders>
          </w:tcPr>
          <w:p w14:paraId="5B70D1F6" w14:textId="77777777" w:rsidR="00ED45B3" w:rsidRPr="00ED45B3" w:rsidRDefault="00C16EC6" w:rsidP="00ED45B3">
            <w:pPr>
              <w:keepNext/>
              <w:keepLines/>
              <w:autoSpaceDE w:val="0"/>
              <w:autoSpaceDN w:val="0"/>
              <w:adjustRightInd w:val="0"/>
              <w:spacing w:after="0" w:line="240" w:lineRule="auto"/>
              <w:rPr>
                <w:rFonts w:ascii="MS Sans Serif" w:hAnsi="MS Sans Serif" w:cs="MS Sans Serif"/>
                <w:b/>
                <w:bCs/>
                <w:color w:val="000000"/>
                <w:sz w:val="16"/>
                <w:szCs w:val="16"/>
              </w:rPr>
            </w:pPr>
            <w:r>
              <w:rPr>
                <w:rFonts w:ascii="MS Sans Serif" w:hAnsi="MS Sans Serif" w:cs="MS Sans Serif"/>
                <w:b/>
                <w:bCs/>
                <w:color w:val="000000"/>
                <w:sz w:val="16"/>
                <w:szCs w:val="16"/>
              </w:rPr>
              <w:t>llntype</w:t>
            </w:r>
          </w:p>
        </w:tc>
        <w:tc>
          <w:tcPr>
            <w:tcW w:w="816" w:type="pct"/>
            <w:tcBorders>
              <w:top w:val="threeDEmboss" w:sz="6" w:space="0" w:color="auto"/>
              <w:bottom w:val="threeDEmboss" w:sz="6" w:space="0" w:color="auto"/>
            </w:tcBorders>
          </w:tcPr>
          <w:p w14:paraId="1233C0AF" w14:textId="77777777" w:rsidR="00ED45B3" w:rsidRPr="00ED45B3" w:rsidRDefault="00C16EC6"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Pr>
                <w:rFonts w:ascii="MS Sans Serif" w:hAnsi="MS Sans Serif" w:cs="MS Sans Serif"/>
                <w:b/>
                <w:bCs/>
                <w:color w:val="000000"/>
                <w:sz w:val="16"/>
                <w:szCs w:val="16"/>
              </w:rPr>
              <w:t>lprnbal</w:t>
            </w:r>
          </w:p>
        </w:tc>
        <w:tc>
          <w:tcPr>
            <w:tcW w:w="585" w:type="pct"/>
            <w:tcBorders>
              <w:top w:val="threeDEmboss" w:sz="6" w:space="0" w:color="auto"/>
              <w:bottom w:val="threeDEmboss" w:sz="6" w:space="0" w:color="auto"/>
            </w:tcBorders>
          </w:tcPr>
          <w:p w14:paraId="6673A5C8" w14:textId="77777777" w:rsidR="00ED45B3" w:rsidRPr="00C16EC6" w:rsidRDefault="00C16EC6" w:rsidP="00ED45B3">
            <w:pPr>
              <w:keepNext/>
              <w:keepLines/>
              <w:autoSpaceDE w:val="0"/>
              <w:autoSpaceDN w:val="0"/>
              <w:adjustRightInd w:val="0"/>
              <w:spacing w:after="0" w:line="240" w:lineRule="auto"/>
              <w:ind w:left="15"/>
              <w:jc w:val="right"/>
              <w:rPr>
                <w:rFonts w:ascii="MS Sans Serif" w:hAnsi="MS Sans Serif" w:cs="MS Sans Serif"/>
                <w:bCs/>
                <w:color w:val="000000"/>
                <w:sz w:val="16"/>
                <w:szCs w:val="16"/>
              </w:rPr>
            </w:pPr>
            <w:r>
              <w:rPr>
                <w:rFonts w:ascii="Helv" w:hAnsi="Helv" w:cs="Helv"/>
                <w:color w:val="000000"/>
                <w:sz w:val="20"/>
                <w:szCs w:val="20"/>
              </w:rPr>
              <w:t>lticdat6</w:t>
            </w:r>
          </w:p>
        </w:tc>
        <w:tc>
          <w:tcPr>
            <w:tcW w:w="509" w:type="pct"/>
            <w:tcBorders>
              <w:top w:val="threeDEmboss" w:sz="6" w:space="0" w:color="auto"/>
              <w:bottom w:val="threeDEmboss" w:sz="6" w:space="0" w:color="auto"/>
            </w:tcBorders>
          </w:tcPr>
          <w:p w14:paraId="7DABC9F0" w14:textId="77777777" w:rsidR="00ED45B3" w:rsidRPr="00ED45B3" w:rsidRDefault="00C16EC6" w:rsidP="00ED45B3">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llndate</w:t>
            </w:r>
          </w:p>
        </w:tc>
        <w:tc>
          <w:tcPr>
            <w:tcW w:w="509" w:type="pct"/>
            <w:tcBorders>
              <w:top w:val="threeDEmboss" w:sz="6" w:space="0" w:color="auto"/>
              <w:bottom w:val="threeDEmboss" w:sz="6" w:space="0" w:color="auto"/>
            </w:tcBorders>
          </w:tcPr>
          <w:p w14:paraId="426EE5B0" w14:textId="77777777" w:rsidR="00ED45B3" w:rsidRPr="00ED45B3" w:rsidRDefault="00C16EC6" w:rsidP="00ED45B3">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Pr>
                <w:rFonts w:ascii="MS Sans Serif" w:hAnsi="MS Sans Serif" w:cs="MS Sans Serif"/>
                <w:b/>
                <w:bCs/>
                <w:color w:val="000000"/>
                <w:sz w:val="16"/>
                <w:szCs w:val="16"/>
              </w:rPr>
              <w:t>lmatdat</w:t>
            </w:r>
          </w:p>
        </w:tc>
        <w:tc>
          <w:tcPr>
            <w:tcW w:w="509" w:type="pct"/>
            <w:tcBorders>
              <w:top w:val="threeDEmboss" w:sz="6" w:space="0" w:color="auto"/>
              <w:bottom w:val="threeDEmboss" w:sz="6" w:space="0" w:color="auto"/>
            </w:tcBorders>
          </w:tcPr>
          <w:p w14:paraId="336E6130" w14:textId="77777777" w:rsidR="00ED45B3" w:rsidRPr="00ED45B3" w:rsidRDefault="00B60B8E" w:rsidP="00ED45B3">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Not Sure – Need to investigate</w:t>
            </w:r>
          </w:p>
        </w:tc>
      </w:tr>
      <w:tr w:rsidR="00ED45B3" w:rsidRPr="00ED45B3" w14:paraId="0BE2ACB3" w14:textId="77777777" w:rsidTr="00ED45B3">
        <w:tc>
          <w:tcPr>
            <w:tcW w:w="387" w:type="pct"/>
            <w:tcBorders>
              <w:top w:val="threeDEmboss" w:sz="6" w:space="0" w:color="auto"/>
            </w:tcBorders>
          </w:tcPr>
          <w:p w14:paraId="269F5C1E" w14:textId="77777777" w:rsidR="00ED45B3" w:rsidRPr="00ED45B3" w:rsidRDefault="00ED45B3" w:rsidP="00ED45B3">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ED45B3">
              <w:rPr>
                <w:rFonts w:ascii="MS Sans Serif" w:hAnsi="MS Sans Serif" w:cs="MS Sans Serif"/>
                <w:b/>
                <w:bCs/>
                <w:color w:val="000000"/>
                <w:sz w:val="16"/>
                <w:szCs w:val="16"/>
              </w:rPr>
              <w:t>Totals:</w:t>
            </w:r>
          </w:p>
        </w:tc>
        <w:tc>
          <w:tcPr>
            <w:tcW w:w="325" w:type="pct"/>
            <w:tcBorders>
              <w:top w:val="threeDEmboss" w:sz="6" w:space="0" w:color="auto"/>
            </w:tcBorders>
          </w:tcPr>
          <w:p w14:paraId="4A9DAF88"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c>
          <w:tcPr>
            <w:tcW w:w="387" w:type="pct"/>
            <w:tcBorders>
              <w:top w:val="threeDEmboss" w:sz="6" w:space="0" w:color="auto"/>
            </w:tcBorders>
          </w:tcPr>
          <w:p w14:paraId="1E63DCEF"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c>
          <w:tcPr>
            <w:tcW w:w="387" w:type="pct"/>
            <w:tcBorders>
              <w:top w:val="threeDEmboss" w:sz="6" w:space="0" w:color="auto"/>
            </w:tcBorders>
          </w:tcPr>
          <w:p w14:paraId="781F7F35"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c>
          <w:tcPr>
            <w:tcW w:w="585" w:type="pct"/>
            <w:tcBorders>
              <w:top w:val="threeDEmboss" w:sz="6" w:space="0" w:color="auto"/>
            </w:tcBorders>
          </w:tcPr>
          <w:p w14:paraId="6B6011E8" w14:textId="77777777" w:rsidR="00ED45B3" w:rsidRPr="00ED45B3" w:rsidRDefault="00ED45B3" w:rsidP="00ED45B3">
            <w:pPr>
              <w:keepNext/>
              <w:keepLines/>
              <w:autoSpaceDE w:val="0"/>
              <w:autoSpaceDN w:val="0"/>
              <w:adjustRightInd w:val="0"/>
              <w:spacing w:after="0" w:line="240" w:lineRule="auto"/>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c>
          <w:tcPr>
            <w:tcW w:w="816" w:type="pct"/>
            <w:tcBorders>
              <w:top w:val="threeDEmboss" w:sz="6" w:space="0" w:color="auto"/>
            </w:tcBorders>
          </w:tcPr>
          <w:p w14:paraId="5F9BE2A5"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color w:val="000000"/>
                <w:sz w:val="16"/>
                <w:szCs w:val="16"/>
              </w:rPr>
            </w:pPr>
          </w:p>
        </w:tc>
        <w:tc>
          <w:tcPr>
            <w:tcW w:w="585" w:type="pct"/>
            <w:tcBorders>
              <w:top w:val="threeDEmboss" w:sz="6" w:space="0" w:color="auto"/>
            </w:tcBorders>
          </w:tcPr>
          <w:p w14:paraId="7A52CD66"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c>
          <w:tcPr>
            <w:tcW w:w="509" w:type="pct"/>
            <w:tcBorders>
              <w:top w:val="threeDEmboss" w:sz="6" w:space="0" w:color="auto"/>
            </w:tcBorders>
          </w:tcPr>
          <w:p w14:paraId="559EACC0" w14:textId="77777777" w:rsidR="00ED45B3" w:rsidRPr="00ED45B3" w:rsidRDefault="00ED45B3" w:rsidP="00ED45B3">
            <w:pPr>
              <w:keepNext/>
              <w:keepLines/>
              <w:autoSpaceDE w:val="0"/>
              <w:autoSpaceDN w:val="0"/>
              <w:adjustRightInd w:val="0"/>
              <w:spacing w:after="0" w:line="240" w:lineRule="auto"/>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c>
          <w:tcPr>
            <w:tcW w:w="509" w:type="pct"/>
            <w:tcBorders>
              <w:top w:val="threeDEmboss" w:sz="6" w:space="0" w:color="auto"/>
            </w:tcBorders>
          </w:tcPr>
          <w:p w14:paraId="435634C4" w14:textId="77777777" w:rsidR="00ED45B3" w:rsidRPr="00ED45B3" w:rsidRDefault="00ED45B3" w:rsidP="00ED45B3">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c>
          <w:tcPr>
            <w:tcW w:w="509" w:type="pct"/>
            <w:tcBorders>
              <w:top w:val="threeDEmboss" w:sz="6" w:space="0" w:color="auto"/>
            </w:tcBorders>
          </w:tcPr>
          <w:p w14:paraId="5D331613" w14:textId="77777777" w:rsidR="00ED45B3" w:rsidRPr="00ED45B3" w:rsidRDefault="00ED45B3" w:rsidP="00ED45B3">
            <w:pPr>
              <w:keepNext/>
              <w:keepLines/>
              <w:autoSpaceDE w:val="0"/>
              <w:autoSpaceDN w:val="0"/>
              <w:adjustRightInd w:val="0"/>
              <w:spacing w:after="0" w:line="240" w:lineRule="auto"/>
              <w:jc w:val="right"/>
              <w:rPr>
                <w:rFonts w:ascii="MS Sans Serif" w:hAnsi="MS Sans Serif" w:cs="MS Sans Serif"/>
                <w:color w:val="000000"/>
                <w:sz w:val="16"/>
                <w:szCs w:val="16"/>
              </w:rPr>
            </w:pPr>
            <w:r w:rsidRPr="00ED45B3">
              <w:rPr>
                <w:rFonts w:ascii="MS Sans Serif" w:hAnsi="MS Sans Serif" w:cs="MS Sans Serif"/>
                <w:color w:val="000000"/>
                <w:sz w:val="16"/>
                <w:szCs w:val="16"/>
              </w:rPr>
              <w:t>&lt;br&gt;</w:t>
            </w:r>
          </w:p>
        </w:tc>
      </w:tr>
    </w:tbl>
    <w:p w14:paraId="120801AF" w14:textId="77777777" w:rsidR="00ED45B3" w:rsidRPr="00ED45B3" w:rsidRDefault="00ED45B3" w:rsidP="00ED45B3"/>
    <w:p w14:paraId="583541F5" w14:textId="77777777" w:rsidR="00296040" w:rsidRDefault="00296040" w:rsidP="00136B25">
      <w:pPr>
        <w:pStyle w:val="NoSpacing"/>
      </w:pPr>
    </w:p>
    <w:p w14:paraId="0E30345D" w14:textId="77777777" w:rsidR="00690FD8" w:rsidRPr="00296040" w:rsidRDefault="00690FD8" w:rsidP="00690FD8">
      <w:pPr>
        <w:pStyle w:val="Heading3"/>
        <w:rPr>
          <w:color w:val="FF0000"/>
        </w:rPr>
      </w:pPr>
      <w:bookmarkStart w:id="321" w:name="_Toc495590203"/>
      <w:commentRangeStart w:id="322"/>
      <w:commentRangeStart w:id="323"/>
      <w:r>
        <w:t>CFC Short Term Loan Advances</w:t>
      </w:r>
      <w:commentRangeEnd w:id="322"/>
      <w:r w:rsidR="00AC367D">
        <w:rPr>
          <w:rStyle w:val="CommentReference"/>
          <w:rFonts w:asciiTheme="minorHAnsi" w:eastAsiaTheme="minorHAnsi" w:hAnsiTheme="minorHAnsi" w:cstheme="minorBidi"/>
          <w:b w:val="0"/>
          <w:bCs w:val="0"/>
          <w:color w:val="auto"/>
        </w:rPr>
        <w:commentReference w:id="322"/>
      </w:r>
      <w:commentRangeEnd w:id="323"/>
      <w:r w:rsidR="000071E3">
        <w:rPr>
          <w:rStyle w:val="CommentReference"/>
          <w:rFonts w:asciiTheme="minorHAnsi" w:eastAsiaTheme="minorHAnsi" w:hAnsiTheme="minorHAnsi" w:cstheme="minorBidi"/>
          <w:b w:val="0"/>
          <w:bCs w:val="0"/>
          <w:color w:val="auto"/>
        </w:rPr>
        <w:commentReference w:id="323"/>
      </w:r>
      <w:bookmarkEnd w:id="321"/>
    </w:p>
    <w:p w14:paraId="6A559DE3" w14:textId="77777777" w:rsidR="00690FD8" w:rsidRPr="001C23F1" w:rsidRDefault="00690FD8" w:rsidP="00690FD8">
      <w:pPr>
        <w:rPr>
          <w:bCs/>
          <w:color w:val="FF0000"/>
        </w:rPr>
      </w:pPr>
      <w:r w:rsidRPr="001C23F1">
        <w:rPr>
          <w:color w:val="FF0000"/>
        </w:rPr>
        <w:t xml:space="preserve">SELECT </w:t>
      </w:r>
      <w:r w:rsidR="000948D1" w:rsidRPr="001C23F1">
        <w:rPr>
          <w:color w:val="FF0000"/>
        </w:rPr>
        <w:t>(</w:t>
      </w:r>
      <w:r w:rsidRPr="001C23F1">
        <w:rPr>
          <w:color w:val="FF0000"/>
        </w:rPr>
        <w:t xml:space="preserve">(facility_type_id &gt;= 3) &amp; (facility_type_id &lt;= 6) </w:t>
      </w:r>
      <w:r w:rsidR="000948D1" w:rsidRPr="001C23F1">
        <w:rPr>
          <w:color w:val="FF0000"/>
        </w:rPr>
        <w:t xml:space="preserve">&amp; </w:t>
      </w:r>
      <w:r w:rsidR="000948D1" w:rsidRPr="001C23F1">
        <w:rPr>
          <w:bCs/>
          <w:color w:val="FF0000"/>
        </w:rPr>
        <w:t>lprnbal</w:t>
      </w:r>
      <w:r w:rsidR="000948D1" w:rsidRPr="001C23F1">
        <w:rPr>
          <w:color w:val="FF0000"/>
        </w:rPr>
        <w:t xml:space="preserve"> != 0) </w:t>
      </w:r>
    </w:p>
    <w:p w14:paraId="7196FFF4" w14:textId="77777777" w:rsidR="00690FD8" w:rsidRDefault="00690FD8" w:rsidP="00690FD8">
      <w:pPr>
        <w:pStyle w:val="Heading3"/>
      </w:pPr>
      <w:bookmarkStart w:id="324" w:name="_Toc495590204"/>
      <w:r>
        <w:t>CFC Short Term Loan Advances Field Mapping</w:t>
      </w:r>
      <w:bookmarkEnd w:id="324"/>
    </w:p>
    <w:p w14:paraId="48E62276" w14:textId="77777777" w:rsidR="001B3CAE" w:rsidRPr="001B3CAE" w:rsidRDefault="001B3CAE" w:rsidP="001B3CAE">
      <w:pPr>
        <w:tabs>
          <w:tab w:val="left" w:pos="3285"/>
          <w:tab w:val="left" w:pos="4005"/>
          <w:tab w:val="left" w:pos="5445"/>
          <w:tab w:val="left" w:pos="6885"/>
          <w:tab w:val="left" w:pos="8685"/>
          <w:tab w:val="left" w:pos="9585"/>
          <w:tab w:val="left" w:pos="10305"/>
          <w:tab w:val="left" w:pos="10845"/>
        </w:tabs>
        <w:autoSpaceDE w:val="0"/>
        <w:autoSpaceDN w:val="0"/>
        <w:adjustRightInd w:val="0"/>
        <w:spacing w:after="120" w:line="240" w:lineRule="auto"/>
        <w:rPr>
          <w:rFonts w:ascii="MS Sans Serif" w:hAnsi="MS Sans Serif" w:cs="MS Sans Serif"/>
          <w:bCs/>
          <w:color w:val="000000"/>
          <w:sz w:val="20"/>
          <w:szCs w:val="20"/>
        </w:rPr>
      </w:pPr>
      <w:r w:rsidRPr="001B3CAE">
        <w:rPr>
          <w:rFonts w:ascii="MS Sans Serif" w:hAnsi="MS Sans Serif" w:cs="MS Sans Serif"/>
          <w:b/>
          <w:bCs/>
          <w:color w:val="000000"/>
          <w:sz w:val="20"/>
          <w:szCs w:val="20"/>
        </w:rPr>
        <w:t xml:space="preserve">Short and Intermediate Term Loans as of </w:t>
      </w:r>
      <w:r>
        <w:rPr>
          <w:rFonts w:ascii="MS Sans Serif" w:hAnsi="MS Sans Serif" w:cs="MS Sans Serif"/>
          <w:bCs/>
          <w:color w:val="000000"/>
          <w:sz w:val="20"/>
          <w:szCs w:val="20"/>
        </w:rPr>
        <w:t>updtime</w:t>
      </w:r>
    </w:p>
    <w:p w14:paraId="3FC4D538" w14:textId="77777777" w:rsidR="001B3CAE" w:rsidRPr="001B3CAE" w:rsidRDefault="001B3CAE" w:rsidP="001B3CAE">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rFonts w:ascii="MS Sans Serif" w:hAnsi="MS Sans Serif" w:cs="MS Sans Serif"/>
          <w:color w:val="800000"/>
          <w:sz w:val="20"/>
          <w:szCs w:val="20"/>
        </w:rPr>
      </w:pPr>
      <w:r w:rsidRPr="001B3CAE">
        <w:rPr>
          <w:rFonts w:ascii="MS Sans Serif" w:hAnsi="MS Sans Serif" w:cs="MS Sans Serif"/>
          <w:color w:val="800000"/>
          <w:sz w:val="20"/>
          <w:szCs w:val="20"/>
        </w:rPr>
        <w:t>No Short or Intermediate Term Loans to Report.</w:t>
      </w:r>
    </w:p>
    <w:tbl>
      <w:tblPr>
        <w:tblW w:w="5000" w:type="pct"/>
        <w:tblCellMar>
          <w:left w:w="0" w:type="dxa"/>
          <w:right w:w="0" w:type="dxa"/>
        </w:tblCellMar>
        <w:tblLook w:val="00A0" w:firstRow="1" w:lastRow="0" w:firstColumn="1" w:lastColumn="0" w:noHBand="0" w:noVBand="0"/>
      </w:tblPr>
      <w:tblGrid>
        <w:gridCol w:w="754"/>
        <w:gridCol w:w="673"/>
        <w:gridCol w:w="754"/>
        <w:gridCol w:w="754"/>
        <w:gridCol w:w="1143"/>
        <w:gridCol w:w="1598"/>
        <w:gridCol w:w="1144"/>
        <w:gridCol w:w="995"/>
        <w:gridCol w:w="995"/>
        <w:gridCol w:w="995"/>
        <w:gridCol w:w="995"/>
      </w:tblGrid>
      <w:tr w:rsidR="001B3CAE" w:rsidRPr="001B3CAE" w14:paraId="533F75D9" w14:textId="77777777" w:rsidTr="001B3CAE">
        <w:tc>
          <w:tcPr>
            <w:tcW w:w="351" w:type="pct"/>
            <w:tcBorders>
              <w:bottom w:val="threeDEmboss" w:sz="6" w:space="0" w:color="auto"/>
            </w:tcBorders>
          </w:tcPr>
          <w:p w14:paraId="7D34A2B3"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 xml:space="preserve">Loan </w:t>
            </w:r>
          </w:p>
          <w:p w14:paraId="6752B9AA"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w:t>
            </w:r>
          </w:p>
        </w:tc>
        <w:tc>
          <w:tcPr>
            <w:tcW w:w="295" w:type="pct"/>
            <w:tcBorders>
              <w:bottom w:val="threeDEmboss" w:sz="6" w:space="0" w:color="auto"/>
            </w:tcBorders>
          </w:tcPr>
          <w:p w14:paraId="6BA9ACB6"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Loan</w:t>
            </w:r>
          </w:p>
          <w:p w14:paraId="6753A8EB"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Program</w:t>
            </w:r>
          </w:p>
        </w:tc>
        <w:tc>
          <w:tcPr>
            <w:tcW w:w="351" w:type="pct"/>
            <w:tcBorders>
              <w:bottom w:val="threeDEmboss" w:sz="6" w:space="0" w:color="auto"/>
            </w:tcBorders>
          </w:tcPr>
          <w:p w14:paraId="0F84214E"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p>
          <w:p w14:paraId="5AFE7052"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Rate</w:t>
            </w:r>
          </w:p>
        </w:tc>
        <w:tc>
          <w:tcPr>
            <w:tcW w:w="351" w:type="pct"/>
            <w:tcBorders>
              <w:bottom w:val="threeDEmboss" w:sz="6" w:space="0" w:color="auto"/>
            </w:tcBorders>
          </w:tcPr>
          <w:p w14:paraId="6E27E276"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Rate</w:t>
            </w:r>
          </w:p>
          <w:p w14:paraId="0B27BF8F"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Term</w:t>
            </w:r>
          </w:p>
        </w:tc>
        <w:tc>
          <w:tcPr>
            <w:tcW w:w="531" w:type="pct"/>
            <w:tcBorders>
              <w:bottom w:val="threeDEmboss" w:sz="6" w:space="0" w:color="auto"/>
            </w:tcBorders>
          </w:tcPr>
          <w:p w14:paraId="0EEC79A3" w14:textId="77777777" w:rsidR="001B3CAE" w:rsidRPr="001B3CAE" w:rsidRDefault="001B3CAE" w:rsidP="001B3CAE">
            <w:pPr>
              <w:keepNext/>
              <w:keepLines/>
              <w:autoSpaceDE w:val="0"/>
              <w:autoSpaceDN w:val="0"/>
              <w:adjustRightInd w:val="0"/>
              <w:spacing w:after="0" w:line="240" w:lineRule="auto"/>
              <w:rPr>
                <w:rFonts w:ascii="MS Sans Serif" w:hAnsi="MS Sans Serif" w:cs="MS Sans Serif"/>
                <w:b/>
                <w:bCs/>
                <w:color w:val="000000"/>
                <w:sz w:val="16"/>
                <w:szCs w:val="16"/>
              </w:rPr>
            </w:pPr>
            <w:r w:rsidRPr="001B3CAE">
              <w:rPr>
                <w:rFonts w:ascii="MS Sans Serif" w:hAnsi="MS Sans Serif" w:cs="MS Sans Serif"/>
                <w:b/>
                <w:bCs/>
                <w:color w:val="000000"/>
                <w:sz w:val="16"/>
                <w:szCs w:val="16"/>
              </w:rPr>
              <w:t>Amortization</w:t>
            </w:r>
          </w:p>
          <w:p w14:paraId="21032DE5" w14:textId="77777777" w:rsidR="001B3CAE" w:rsidRPr="001B3CAE" w:rsidRDefault="001B3CAE" w:rsidP="001B3CAE">
            <w:pPr>
              <w:keepNext/>
              <w:keepLines/>
              <w:autoSpaceDE w:val="0"/>
              <w:autoSpaceDN w:val="0"/>
              <w:adjustRightInd w:val="0"/>
              <w:spacing w:after="0" w:line="240" w:lineRule="auto"/>
              <w:rPr>
                <w:rFonts w:ascii="MS Sans Serif" w:hAnsi="MS Sans Serif" w:cs="MS Sans Serif"/>
                <w:b/>
                <w:bCs/>
                <w:color w:val="000000"/>
                <w:sz w:val="16"/>
                <w:szCs w:val="16"/>
              </w:rPr>
            </w:pPr>
            <w:r w:rsidRPr="001B3CAE">
              <w:rPr>
                <w:rFonts w:ascii="MS Sans Serif" w:hAnsi="MS Sans Serif" w:cs="MS Sans Serif"/>
                <w:b/>
                <w:bCs/>
                <w:color w:val="000000"/>
                <w:sz w:val="16"/>
                <w:szCs w:val="16"/>
              </w:rPr>
              <w:t>Method</w:t>
            </w:r>
          </w:p>
        </w:tc>
        <w:tc>
          <w:tcPr>
            <w:tcW w:w="741" w:type="pct"/>
            <w:tcBorders>
              <w:bottom w:val="threeDEmboss" w:sz="6" w:space="0" w:color="auto"/>
            </w:tcBorders>
          </w:tcPr>
          <w:p w14:paraId="12046F34"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Outstanding</w:t>
            </w:r>
          </w:p>
          <w:p w14:paraId="4F2ADC88"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Balance</w:t>
            </w:r>
          </w:p>
        </w:tc>
        <w:tc>
          <w:tcPr>
            <w:tcW w:w="531" w:type="pct"/>
            <w:tcBorders>
              <w:bottom w:val="threeDEmboss" w:sz="6" w:space="0" w:color="auto"/>
            </w:tcBorders>
          </w:tcPr>
          <w:p w14:paraId="3A5B218D"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 xml:space="preserve"> </w:t>
            </w:r>
          </w:p>
        </w:tc>
        <w:tc>
          <w:tcPr>
            <w:tcW w:w="462" w:type="pct"/>
            <w:tcBorders>
              <w:bottom w:val="threeDEmboss" w:sz="6" w:space="0" w:color="auto"/>
            </w:tcBorders>
          </w:tcPr>
          <w:p w14:paraId="5522F763"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 xml:space="preserve"> Advance Date*</w:t>
            </w:r>
          </w:p>
        </w:tc>
        <w:tc>
          <w:tcPr>
            <w:tcW w:w="462" w:type="pct"/>
            <w:tcBorders>
              <w:bottom w:val="threeDEmboss" w:sz="6" w:space="0" w:color="auto"/>
            </w:tcBorders>
          </w:tcPr>
          <w:p w14:paraId="397970A6"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Final</w:t>
            </w:r>
          </w:p>
          <w:p w14:paraId="02E3686D"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Payment</w:t>
            </w:r>
          </w:p>
        </w:tc>
        <w:tc>
          <w:tcPr>
            <w:tcW w:w="462" w:type="pct"/>
            <w:tcBorders>
              <w:bottom w:val="threeDEmboss" w:sz="6" w:space="0" w:color="auto"/>
            </w:tcBorders>
          </w:tcPr>
          <w:p w14:paraId="6929C216"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Last Paydown</w:t>
            </w:r>
          </w:p>
          <w:p w14:paraId="0207B172"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Date</w:t>
            </w:r>
          </w:p>
        </w:tc>
        <w:tc>
          <w:tcPr>
            <w:tcW w:w="462" w:type="pct"/>
            <w:tcBorders>
              <w:bottom w:val="threeDEmboss" w:sz="6" w:space="0" w:color="auto"/>
            </w:tcBorders>
          </w:tcPr>
          <w:p w14:paraId="7C2F18A9"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Next Cycle</w:t>
            </w:r>
          </w:p>
          <w:p w14:paraId="35D1F8B8"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1B3CAE">
              <w:rPr>
                <w:rFonts w:ascii="MS Sans Serif" w:hAnsi="MS Sans Serif" w:cs="MS Sans Serif"/>
                <w:b/>
                <w:bCs/>
                <w:color w:val="000000"/>
                <w:sz w:val="16"/>
                <w:szCs w:val="16"/>
              </w:rPr>
              <w:t>Date</w:t>
            </w:r>
          </w:p>
        </w:tc>
      </w:tr>
      <w:tr w:rsidR="001B3CAE" w:rsidRPr="001B3CAE" w14:paraId="3F0A6336" w14:textId="77777777" w:rsidTr="001B3CAE">
        <w:tc>
          <w:tcPr>
            <w:tcW w:w="351" w:type="pct"/>
            <w:tcBorders>
              <w:top w:val="threeDEmboss" w:sz="6" w:space="0" w:color="auto"/>
              <w:bottom w:val="threeDEmboss" w:sz="6" w:space="0" w:color="auto"/>
            </w:tcBorders>
          </w:tcPr>
          <w:p w14:paraId="4498D8DA"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lnotnum</w:t>
            </w:r>
          </w:p>
        </w:tc>
        <w:tc>
          <w:tcPr>
            <w:tcW w:w="295" w:type="pct"/>
            <w:tcBorders>
              <w:top w:val="threeDEmboss" w:sz="6" w:space="0" w:color="auto"/>
              <w:bottom w:val="threeDEmboss" w:sz="6" w:space="0" w:color="auto"/>
            </w:tcBorders>
          </w:tcPr>
          <w:p w14:paraId="36C406ED"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llndesc</w:t>
            </w:r>
          </w:p>
        </w:tc>
        <w:tc>
          <w:tcPr>
            <w:tcW w:w="351" w:type="pct"/>
            <w:tcBorders>
              <w:top w:val="threeDEmboss" w:sz="6" w:space="0" w:color="auto"/>
              <w:bottom w:val="threeDEmboss" w:sz="6" w:space="0" w:color="auto"/>
            </w:tcBorders>
          </w:tcPr>
          <w:p w14:paraId="194A82DF"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lbcrate</w:t>
            </w:r>
          </w:p>
        </w:tc>
        <w:tc>
          <w:tcPr>
            <w:tcW w:w="351" w:type="pct"/>
            <w:tcBorders>
              <w:top w:val="threeDEmboss" w:sz="6" w:space="0" w:color="auto"/>
              <w:bottom w:val="threeDEmboss" w:sz="6" w:space="0" w:color="auto"/>
            </w:tcBorders>
          </w:tcPr>
          <w:p w14:paraId="5A8B7782"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Pr>
                <w:rFonts w:ascii="MS Sans Serif" w:hAnsi="MS Sans Serif" w:cs="MS Sans Serif"/>
                <w:b/>
                <w:bCs/>
                <w:color w:val="000000"/>
                <w:sz w:val="16"/>
                <w:szCs w:val="16"/>
              </w:rPr>
              <w:t>lrtext3</w:t>
            </w:r>
          </w:p>
        </w:tc>
        <w:tc>
          <w:tcPr>
            <w:tcW w:w="531" w:type="pct"/>
            <w:tcBorders>
              <w:top w:val="threeDEmboss" w:sz="6" w:space="0" w:color="auto"/>
              <w:bottom w:val="threeDEmboss" w:sz="6" w:space="0" w:color="auto"/>
            </w:tcBorders>
          </w:tcPr>
          <w:p w14:paraId="33748F8B" w14:textId="77777777" w:rsidR="001B3CAE" w:rsidRPr="001B3CAE" w:rsidRDefault="00D031DC" w:rsidP="001B3CAE">
            <w:pPr>
              <w:keepNext/>
              <w:keepLines/>
              <w:autoSpaceDE w:val="0"/>
              <w:autoSpaceDN w:val="0"/>
              <w:adjustRightInd w:val="0"/>
              <w:spacing w:after="0" w:line="240" w:lineRule="auto"/>
              <w:rPr>
                <w:rFonts w:ascii="MS Sans Serif" w:hAnsi="MS Sans Serif" w:cs="MS Sans Serif"/>
                <w:b/>
                <w:bCs/>
                <w:color w:val="000000"/>
                <w:sz w:val="16"/>
                <w:szCs w:val="16"/>
              </w:rPr>
            </w:pPr>
            <w:r>
              <w:rPr>
                <w:rFonts w:ascii="MS Sans Serif" w:hAnsi="MS Sans Serif" w:cs="MS Sans Serif"/>
                <w:b/>
                <w:bCs/>
                <w:color w:val="000000"/>
                <w:sz w:val="16"/>
                <w:szCs w:val="16"/>
              </w:rPr>
              <w:t>llntyp</w:t>
            </w:r>
            <w:r w:rsidR="001B3CAE">
              <w:rPr>
                <w:rFonts w:ascii="MS Sans Serif" w:hAnsi="MS Sans Serif" w:cs="MS Sans Serif"/>
                <w:b/>
                <w:bCs/>
                <w:color w:val="000000"/>
                <w:sz w:val="16"/>
                <w:szCs w:val="16"/>
              </w:rPr>
              <w:t>e</w:t>
            </w:r>
          </w:p>
        </w:tc>
        <w:tc>
          <w:tcPr>
            <w:tcW w:w="741" w:type="pct"/>
            <w:tcBorders>
              <w:top w:val="threeDEmboss" w:sz="6" w:space="0" w:color="auto"/>
              <w:bottom w:val="threeDEmboss" w:sz="6" w:space="0" w:color="auto"/>
            </w:tcBorders>
          </w:tcPr>
          <w:p w14:paraId="19B38EC1"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Pr>
                <w:rFonts w:ascii="MS Sans Serif" w:hAnsi="MS Sans Serif" w:cs="MS Sans Serif"/>
                <w:b/>
                <w:bCs/>
                <w:color w:val="000000"/>
                <w:sz w:val="16"/>
                <w:szCs w:val="16"/>
              </w:rPr>
              <w:t>lprnbal</w:t>
            </w:r>
          </w:p>
        </w:tc>
        <w:tc>
          <w:tcPr>
            <w:tcW w:w="531" w:type="pct"/>
            <w:tcBorders>
              <w:top w:val="threeDEmboss" w:sz="6" w:space="0" w:color="auto"/>
              <w:bottom w:val="threeDEmboss" w:sz="6" w:space="0" w:color="auto"/>
            </w:tcBorders>
          </w:tcPr>
          <w:p w14:paraId="187851FD"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p>
        </w:tc>
        <w:tc>
          <w:tcPr>
            <w:tcW w:w="462" w:type="pct"/>
            <w:tcBorders>
              <w:top w:val="threeDEmboss" w:sz="6" w:space="0" w:color="auto"/>
              <w:bottom w:val="threeDEmboss" w:sz="6" w:space="0" w:color="auto"/>
            </w:tcBorders>
          </w:tcPr>
          <w:p w14:paraId="5AEE2283"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llndate</w:t>
            </w:r>
          </w:p>
        </w:tc>
        <w:tc>
          <w:tcPr>
            <w:tcW w:w="462" w:type="pct"/>
            <w:tcBorders>
              <w:top w:val="threeDEmboss" w:sz="6" w:space="0" w:color="auto"/>
              <w:bottom w:val="threeDEmboss" w:sz="6" w:space="0" w:color="auto"/>
            </w:tcBorders>
          </w:tcPr>
          <w:p w14:paraId="7CAEDFFE"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b/>
                <w:bCs/>
                <w:color w:val="000000"/>
                <w:sz w:val="16"/>
                <w:szCs w:val="16"/>
              </w:rPr>
            </w:pPr>
            <w:r>
              <w:rPr>
                <w:rFonts w:ascii="MS Sans Serif" w:hAnsi="MS Sans Serif" w:cs="MS Sans Serif"/>
                <w:b/>
                <w:bCs/>
                <w:color w:val="000000"/>
                <w:sz w:val="16"/>
                <w:szCs w:val="16"/>
              </w:rPr>
              <w:t>lmatdat</w:t>
            </w:r>
          </w:p>
        </w:tc>
        <w:tc>
          <w:tcPr>
            <w:tcW w:w="462" w:type="pct"/>
            <w:tcBorders>
              <w:top w:val="threeDEmboss" w:sz="6" w:space="0" w:color="auto"/>
              <w:bottom w:val="threeDEmboss" w:sz="6" w:space="0" w:color="auto"/>
            </w:tcBorders>
          </w:tcPr>
          <w:p w14:paraId="5BD3FC65"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Helv" w:hAnsi="Helv" w:cs="Helv"/>
                <w:color w:val="000000"/>
                <w:sz w:val="20"/>
                <w:szCs w:val="20"/>
              </w:rPr>
              <w:t>llszbdt</w:t>
            </w:r>
          </w:p>
        </w:tc>
        <w:tc>
          <w:tcPr>
            <w:tcW w:w="462" w:type="pct"/>
            <w:tcBorders>
              <w:top w:val="threeDEmboss" w:sz="6" w:space="0" w:color="auto"/>
              <w:bottom w:val="threeDEmboss" w:sz="6" w:space="0" w:color="auto"/>
            </w:tcBorders>
          </w:tcPr>
          <w:p w14:paraId="6E86A8E6"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Not Sure – Need to investigat</w:t>
            </w:r>
          </w:p>
        </w:tc>
      </w:tr>
      <w:tr w:rsidR="001B3CAE" w:rsidRPr="001B3CAE" w14:paraId="4E6F7400" w14:textId="77777777" w:rsidTr="001B3CAE">
        <w:tc>
          <w:tcPr>
            <w:tcW w:w="351" w:type="pct"/>
            <w:tcBorders>
              <w:top w:val="threeDEmboss" w:sz="6" w:space="0" w:color="auto"/>
            </w:tcBorders>
          </w:tcPr>
          <w:p w14:paraId="0C8CD893" w14:textId="77777777" w:rsidR="001B3CAE" w:rsidRPr="001B3CAE" w:rsidRDefault="001B3CAE" w:rsidP="001B3CAE">
            <w:pPr>
              <w:keepNext/>
              <w:keepLines/>
              <w:autoSpaceDE w:val="0"/>
              <w:autoSpaceDN w:val="0"/>
              <w:adjustRightInd w:val="0"/>
              <w:spacing w:after="0" w:line="240" w:lineRule="auto"/>
              <w:ind w:left="15"/>
              <w:rPr>
                <w:rFonts w:ascii="MS Sans Serif" w:hAnsi="MS Sans Serif" w:cs="MS Sans Serif"/>
                <w:b/>
                <w:bCs/>
                <w:color w:val="000000"/>
                <w:sz w:val="16"/>
                <w:szCs w:val="16"/>
              </w:rPr>
            </w:pPr>
            <w:r w:rsidRPr="001B3CAE">
              <w:rPr>
                <w:rFonts w:ascii="MS Sans Serif" w:hAnsi="MS Sans Serif" w:cs="MS Sans Serif"/>
                <w:b/>
                <w:bCs/>
                <w:color w:val="000000"/>
                <w:sz w:val="16"/>
                <w:szCs w:val="16"/>
              </w:rPr>
              <w:t>Totals:</w:t>
            </w:r>
          </w:p>
        </w:tc>
        <w:tc>
          <w:tcPr>
            <w:tcW w:w="295" w:type="pct"/>
            <w:tcBorders>
              <w:top w:val="threeDEmboss" w:sz="6" w:space="0" w:color="auto"/>
            </w:tcBorders>
          </w:tcPr>
          <w:p w14:paraId="125D3D99"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351" w:type="pct"/>
            <w:tcBorders>
              <w:top w:val="threeDEmboss" w:sz="6" w:space="0" w:color="auto"/>
            </w:tcBorders>
          </w:tcPr>
          <w:p w14:paraId="1E10C0EB"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351" w:type="pct"/>
            <w:tcBorders>
              <w:top w:val="threeDEmboss" w:sz="6" w:space="0" w:color="auto"/>
            </w:tcBorders>
          </w:tcPr>
          <w:p w14:paraId="03C5C2E7"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531" w:type="pct"/>
            <w:tcBorders>
              <w:top w:val="threeDEmboss" w:sz="6" w:space="0" w:color="auto"/>
            </w:tcBorders>
          </w:tcPr>
          <w:p w14:paraId="54D2CEFD"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741" w:type="pct"/>
            <w:tcBorders>
              <w:top w:val="threeDEmboss" w:sz="6" w:space="0" w:color="auto"/>
            </w:tcBorders>
          </w:tcPr>
          <w:p w14:paraId="365BAD28"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color w:val="000000"/>
                <w:sz w:val="16"/>
                <w:szCs w:val="16"/>
              </w:rPr>
            </w:pPr>
          </w:p>
        </w:tc>
        <w:tc>
          <w:tcPr>
            <w:tcW w:w="531" w:type="pct"/>
            <w:tcBorders>
              <w:top w:val="threeDEmboss" w:sz="6" w:space="0" w:color="auto"/>
            </w:tcBorders>
          </w:tcPr>
          <w:p w14:paraId="760EAAEC"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462" w:type="pct"/>
            <w:tcBorders>
              <w:top w:val="threeDEmboss" w:sz="6" w:space="0" w:color="auto"/>
            </w:tcBorders>
          </w:tcPr>
          <w:p w14:paraId="2BC0264F"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462" w:type="pct"/>
            <w:tcBorders>
              <w:top w:val="threeDEmboss" w:sz="6" w:space="0" w:color="auto"/>
            </w:tcBorders>
          </w:tcPr>
          <w:p w14:paraId="058A60DF" w14:textId="77777777" w:rsidR="001B3CAE" w:rsidRPr="001B3CAE" w:rsidRDefault="001B3CAE" w:rsidP="001B3CAE">
            <w:pPr>
              <w:keepNext/>
              <w:keepLines/>
              <w:autoSpaceDE w:val="0"/>
              <w:autoSpaceDN w:val="0"/>
              <w:adjustRightInd w:val="0"/>
              <w:spacing w:after="0" w:line="240" w:lineRule="auto"/>
              <w:ind w:left="15"/>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462" w:type="pct"/>
            <w:tcBorders>
              <w:top w:val="threeDEmboss" w:sz="6" w:space="0" w:color="auto"/>
            </w:tcBorders>
          </w:tcPr>
          <w:p w14:paraId="28B2F905"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c>
          <w:tcPr>
            <w:tcW w:w="462" w:type="pct"/>
            <w:tcBorders>
              <w:top w:val="threeDEmboss" w:sz="6" w:space="0" w:color="auto"/>
            </w:tcBorders>
          </w:tcPr>
          <w:p w14:paraId="7507FC85" w14:textId="77777777" w:rsidR="001B3CAE" w:rsidRPr="001B3CAE" w:rsidRDefault="001B3CAE" w:rsidP="001B3CAE">
            <w:pPr>
              <w:keepNext/>
              <w:keepLines/>
              <w:autoSpaceDE w:val="0"/>
              <w:autoSpaceDN w:val="0"/>
              <w:adjustRightInd w:val="0"/>
              <w:spacing w:after="0" w:line="240" w:lineRule="auto"/>
              <w:jc w:val="right"/>
              <w:rPr>
                <w:rFonts w:ascii="MS Sans Serif" w:hAnsi="MS Sans Serif" w:cs="MS Sans Serif"/>
                <w:color w:val="000000"/>
                <w:sz w:val="16"/>
                <w:szCs w:val="16"/>
              </w:rPr>
            </w:pPr>
            <w:r w:rsidRPr="001B3CAE">
              <w:rPr>
                <w:rFonts w:ascii="MS Sans Serif" w:hAnsi="MS Sans Serif" w:cs="MS Sans Serif"/>
                <w:color w:val="000000"/>
                <w:sz w:val="16"/>
                <w:szCs w:val="16"/>
              </w:rPr>
              <w:t>&lt;br&gt;</w:t>
            </w:r>
          </w:p>
        </w:tc>
      </w:tr>
    </w:tbl>
    <w:p w14:paraId="24C1FD3E" w14:textId="77777777" w:rsidR="001B3CAE" w:rsidRPr="001B3CAE" w:rsidRDefault="001B3CAE" w:rsidP="001B3CAE"/>
    <w:p w14:paraId="411CF3D0" w14:textId="77777777" w:rsidR="00076D1A" w:rsidRPr="00076D1A" w:rsidRDefault="00076D1A" w:rsidP="00695286">
      <w:pPr>
        <w:pStyle w:val="Heading2"/>
        <w:rPr>
          <w:rFonts w:ascii="Times New Roman" w:eastAsia="Times New Roman" w:hAnsi="Times New Roman"/>
        </w:rPr>
      </w:pPr>
      <w:bookmarkStart w:id="325" w:name="_Toc495590205"/>
      <w:bookmarkStart w:id="326" w:name="_Toc379816881"/>
      <w:r w:rsidRPr="00076D1A">
        <w:rPr>
          <w:rFonts w:eastAsia="Times New Roman"/>
        </w:rPr>
        <w:t>CFC Long Term</w:t>
      </w:r>
      <w:bookmarkEnd w:id="325"/>
    </w:p>
    <w:tbl>
      <w:tblPr>
        <w:tblW w:w="0" w:type="auto"/>
        <w:tblCellSpacing w:w="0" w:type="dxa"/>
        <w:tblCellMar>
          <w:left w:w="0" w:type="dxa"/>
          <w:right w:w="0" w:type="dxa"/>
        </w:tblCellMar>
        <w:tblLook w:val="04A0" w:firstRow="1" w:lastRow="0" w:firstColumn="1" w:lastColumn="0" w:noHBand="0" w:noVBand="1"/>
      </w:tblPr>
      <w:tblGrid>
        <w:gridCol w:w="3690"/>
        <w:gridCol w:w="6120"/>
      </w:tblGrid>
      <w:tr w:rsidR="00076D1A" w:rsidRPr="00076D1A" w14:paraId="492F5146" w14:textId="77777777" w:rsidTr="00B72C29">
        <w:trPr>
          <w:tblCellSpacing w:w="0" w:type="dxa"/>
        </w:trPr>
        <w:tc>
          <w:tcPr>
            <w:tcW w:w="3690" w:type="dxa"/>
            <w:hideMark/>
          </w:tcPr>
          <w:p w14:paraId="0EC2468F" w14:textId="77777777" w:rsidR="00076D1A" w:rsidRPr="00076D1A" w:rsidRDefault="00076D1A" w:rsidP="00076D1A">
            <w:pPr>
              <w:pStyle w:val="NoSpacing"/>
              <w:rPr>
                <w:color w:val="000000" w:themeColor="text1"/>
              </w:rPr>
            </w:pPr>
            <w:r w:rsidRPr="00076D1A">
              <w:rPr>
                <w:noProof/>
                <w:color w:val="000000" w:themeColor="text1"/>
              </w:rPr>
              <w:drawing>
                <wp:inline distT="0" distB="0" distL="0" distR="0" wp14:anchorId="48E148FE" wp14:editId="05BA0E98">
                  <wp:extent cx="9525" cy="9525"/>
                  <wp:effectExtent l="0" t="0" r="0" b="0"/>
                  <wp:docPr id="2" name="Picture 2" descr="https://www.domino.nrucfc.org/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mino.nrucfc.org/icons/ec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6120" w:type="dxa"/>
            <w:hideMark/>
          </w:tcPr>
          <w:p w14:paraId="4E19A72D" w14:textId="77777777" w:rsidR="00076D1A" w:rsidRPr="00076D1A" w:rsidRDefault="00076D1A" w:rsidP="00076D1A">
            <w:pPr>
              <w:pStyle w:val="NoSpacing"/>
              <w:rPr>
                <w:color w:val="000000" w:themeColor="text1"/>
              </w:rPr>
            </w:pPr>
            <w:r w:rsidRPr="00076D1A">
              <w:rPr>
                <w:noProof/>
                <w:color w:val="000000" w:themeColor="text1"/>
              </w:rPr>
              <w:drawing>
                <wp:inline distT="0" distB="0" distL="0" distR="0" wp14:anchorId="4DCE9A49" wp14:editId="0A01BDC9">
                  <wp:extent cx="9525" cy="9525"/>
                  <wp:effectExtent l="0" t="0" r="0" b="0"/>
                  <wp:docPr id="1" name="Picture 1" descr="https://www.domino.nrucfc.org/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omino.nrucfc.org/icons/ec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76D1A" w:rsidRPr="00076D1A" w14:paraId="3D31F1A9" w14:textId="77777777" w:rsidTr="00B72C29">
        <w:trPr>
          <w:tblCellSpacing w:w="0" w:type="dxa"/>
        </w:trPr>
        <w:tc>
          <w:tcPr>
            <w:tcW w:w="3690" w:type="dxa"/>
            <w:hideMark/>
          </w:tcPr>
          <w:p w14:paraId="374DC1CC" w14:textId="77777777" w:rsidR="00076D1A" w:rsidRPr="00076D1A" w:rsidRDefault="00076D1A" w:rsidP="00076D1A">
            <w:pPr>
              <w:pStyle w:val="NoSpacing"/>
              <w:rPr>
                <w:color w:val="000000" w:themeColor="text1"/>
              </w:rPr>
            </w:pPr>
            <w:r w:rsidRPr="00076D1A">
              <w:rPr>
                <w:b/>
                <w:bCs/>
                <w:color w:val="000000" w:themeColor="text1"/>
                <w:sz w:val="20"/>
                <w:szCs w:val="20"/>
              </w:rPr>
              <w:t>Total Long Term Fixed</w:t>
            </w:r>
            <w:r w:rsidR="00D031DC">
              <w:rPr>
                <w:b/>
                <w:bCs/>
                <w:color w:val="000000" w:themeColor="text1"/>
                <w:sz w:val="20"/>
                <w:szCs w:val="20"/>
              </w:rPr>
              <w:t xml:space="preserve"> (TotLTF)</w:t>
            </w:r>
            <w:r w:rsidRPr="00076D1A">
              <w:rPr>
                <w:b/>
                <w:bCs/>
                <w:color w:val="000000" w:themeColor="text1"/>
                <w:sz w:val="20"/>
                <w:szCs w:val="20"/>
              </w:rPr>
              <w:t>:</w:t>
            </w:r>
          </w:p>
        </w:tc>
        <w:tc>
          <w:tcPr>
            <w:tcW w:w="6120" w:type="dxa"/>
            <w:hideMark/>
          </w:tcPr>
          <w:p w14:paraId="3D108102" w14:textId="77777777" w:rsidR="00076D1A" w:rsidRPr="00D031DC" w:rsidRDefault="00076D1A" w:rsidP="00076D1A">
            <w:pPr>
              <w:pStyle w:val="NoSpacing"/>
              <w:rPr>
                <w:sz w:val="20"/>
                <w:szCs w:val="20"/>
              </w:rPr>
            </w:pPr>
            <w:r w:rsidRPr="00D031DC">
              <w:rPr>
                <w:bCs/>
                <w:sz w:val="20"/>
                <w:szCs w:val="20"/>
              </w:rPr>
              <w:t>total(lnprnbal)</w:t>
            </w:r>
            <w:r w:rsidR="00695286" w:rsidRPr="00D031DC">
              <w:rPr>
                <w:bCs/>
                <w:sz w:val="20"/>
                <w:szCs w:val="20"/>
              </w:rPr>
              <w:t xml:space="preserve"> where llndesc=’LTF’</w:t>
            </w:r>
          </w:p>
        </w:tc>
      </w:tr>
      <w:tr w:rsidR="00076D1A" w:rsidRPr="00076D1A" w14:paraId="4334B4F9" w14:textId="77777777" w:rsidTr="00B72C29">
        <w:trPr>
          <w:tblCellSpacing w:w="0" w:type="dxa"/>
        </w:trPr>
        <w:tc>
          <w:tcPr>
            <w:tcW w:w="3690" w:type="dxa"/>
            <w:hideMark/>
          </w:tcPr>
          <w:p w14:paraId="4010A242" w14:textId="77777777" w:rsidR="00076D1A" w:rsidRPr="00076D1A" w:rsidRDefault="00076D1A" w:rsidP="00076D1A">
            <w:pPr>
              <w:pStyle w:val="NoSpacing"/>
              <w:rPr>
                <w:color w:val="000000" w:themeColor="text1"/>
              </w:rPr>
            </w:pPr>
            <w:r w:rsidRPr="00076D1A">
              <w:rPr>
                <w:b/>
                <w:bCs/>
                <w:color w:val="000000" w:themeColor="text1"/>
                <w:sz w:val="20"/>
                <w:szCs w:val="20"/>
              </w:rPr>
              <w:t>Total Long Term Variable</w:t>
            </w:r>
            <w:r w:rsidR="00D031DC">
              <w:rPr>
                <w:b/>
                <w:bCs/>
                <w:color w:val="000000" w:themeColor="text1"/>
                <w:sz w:val="20"/>
                <w:szCs w:val="20"/>
              </w:rPr>
              <w:t xml:space="preserve"> (TotLTV)</w:t>
            </w:r>
            <w:r w:rsidRPr="00076D1A">
              <w:rPr>
                <w:b/>
                <w:bCs/>
                <w:color w:val="000000" w:themeColor="text1"/>
                <w:sz w:val="20"/>
                <w:szCs w:val="20"/>
              </w:rPr>
              <w:t>:</w:t>
            </w:r>
          </w:p>
        </w:tc>
        <w:tc>
          <w:tcPr>
            <w:tcW w:w="6120" w:type="dxa"/>
            <w:hideMark/>
          </w:tcPr>
          <w:p w14:paraId="592D8ADA" w14:textId="77777777" w:rsidR="00076D1A" w:rsidRPr="00D031DC" w:rsidRDefault="00695286" w:rsidP="00076D1A">
            <w:pPr>
              <w:pStyle w:val="NoSpacing"/>
              <w:rPr>
                <w:sz w:val="20"/>
                <w:szCs w:val="20"/>
              </w:rPr>
            </w:pPr>
            <w:r w:rsidRPr="00D031DC">
              <w:rPr>
                <w:bCs/>
                <w:sz w:val="20"/>
                <w:szCs w:val="20"/>
              </w:rPr>
              <w:t>total(lnprnbal) where llndesc=’LTV’</w:t>
            </w:r>
          </w:p>
        </w:tc>
      </w:tr>
      <w:tr w:rsidR="00076D1A" w:rsidRPr="00076D1A" w14:paraId="3C01C6AE" w14:textId="77777777" w:rsidTr="00B72C29">
        <w:trPr>
          <w:tblCellSpacing w:w="0" w:type="dxa"/>
        </w:trPr>
        <w:tc>
          <w:tcPr>
            <w:tcW w:w="3690" w:type="dxa"/>
            <w:hideMark/>
          </w:tcPr>
          <w:p w14:paraId="580F7DE3" w14:textId="77777777" w:rsidR="00076D1A" w:rsidRPr="00076D1A" w:rsidRDefault="00076D1A" w:rsidP="00076D1A">
            <w:pPr>
              <w:pStyle w:val="NoSpacing"/>
              <w:rPr>
                <w:color w:val="000000" w:themeColor="text1"/>
              </w:rPr>
            </w:pPr>
            <w:r w:rsidRPr="00076D1A">
              <w:rPr>
                <w:b/>
                <w:bCs/>
                <w:color w:val="000000" w:themeColor="text1"/>
                <w:sz w:val="20"/>
                <w:szCs w:val="20"/>
              </w:rPr>
              <w:t>Percentage of Fixed Rate Loans:</w:t>
            </w:r>
          </w:p>
        </w:tc>
        <w:tc>
          <w:tcPr>
            <w:tcW w:w="6120" w:type="dxa"/>
            <w:hideMark/>
          </w:tcPr>
          <w:p w14:paraId="655D479A" w14:textId="77777777" w:rsidR="00B72C29" w:rsidRPr="00D031DC" w:rsidRDefault="00B72C29" w:rsidP="00D031DC">
            <w:pPr>
              <w:rPr>
                <w:sz w:val="20"/>
                <w:szCs w:val="20"/>
                <w:lang w:val="en"/>
              </w:rPr>
            </w:pPr>
            <w:r w:rsidRPr="00D031DC">
              <w:rPr>
                <w:sz w:val="20"/>
                <w:szCs w:val="20"/>
                <w:lang w:val="en"/>
              </w:rPr>
              <w:t>if (TotLTV + TotLTF) = 0 then "N/A" else TotLTF/(TotLTV + TotLTF)</w:t>
            </w:r>
          </w:p>
          <w:p w14:paraId="4690CC7E" w14:textId="77777777" w:rsidR="00076D1A" w:rsidRPr="00D031DC" w:rsidRDefault="00076D1A" w:rsidP="00076D1A">
            <w:pPr>
              <w:pStyle w:val="NoSpacing"/>
              <w:rPr>
                <w:sz w:val="20"/>
                <w:szCs w:val="20"/>
              </w:rPr>
            </w:pPr>
          </w:p>
        </w:tc>
      </w:tr>
      <w:tr w:rsidR="00076D1A" w:rsidRPr="00076D1A" w14:paraId="1BB14BD8" w14:textId="77777777" w:rsidTr="00B72C29">
        <w:trPr>
          <w:tblCellSpacing w:w="0" w:type="dxa"/>
        </w:trPr>
        <w:tc>
          <w:tcPr>
            <w:tcW w:w="3690" w:type="dxa"/>
            <w:hideMark/>
          </w:tcPr>
          <w:p w14:paraId="2B2FD0F0" w14:textId="77777777" w:rsidR="00076D1A" w:rsidRPr="00076D1A" w:rsidRDefault="00076D1A" w:rsidP="00076D1A">
            <w:pPr>
              <w:pStyle w:val="NoSpacing"/>
              <w:rPr>
                <w:color w:val="000000" w:themeColor="text1"/>
              </w:rPr>
            </w:pPr>
            <w:r w:rsidRPr="00076D1A">
              <w:rPr>
                <w:b/>
                <w:bCs/>
                <w:color w:val="000000" w:themeColor="text1"/>
                <w:sz w:val="20"/>
                <w:szCs w:val="20"/>
              </w:rPr>
              <w:t>Percentage of Variable Rate Loans:</w:t>
            </w:r>
          </w:p>
        </w:tc>
        <w:tc>
          <w:tcPr>
            <w:tcW w:w="6120" w:type="dxa"/>
            <w:hideMark/>
          </w:tcPr>
          <w:p w14:paraId="646F44DA" w14:textId="77777777" w:rsidR="00076D1A" w:rsidRPr="00D031DC" w:rsidRDefault="00B72C29" w:rsidP="00B72C29">
            <w:pPr>
              <w:pStyle w:val="NoSpacing"/>
              <w:rPr>
                <w:color w:val="000000" w:themeColor="text1"/>
                <w:sz w:val="20"/>
                <w:szCs w:val="20"/>
              </w:rPr>
            </w:pPr>
            <w:r w:rsidRPr="00D031DC">
              <w:rPr>
                <w:rFonts w:ascii="Calibri" w:hAnsi="Calibri" w:cs="Calibri"/>
                <w:sz w:val="20"/>
                <w:szCs w:val="20"/>
                <w:lang w:val="en"/>
              </w:rPr>
              <w:t>if (TotLTV + TotLTF) = 0 then "N/A" else TotLTV/(TotLTV + TotLTF)</w:t>
            </w:r>
          </w:p>
        </w:tc>
      </w:tr>
      <w:tr w:rsidR="00076D1A" w:rsidRPr="00076D1A" w14:paraId="7F7003AB" w14:textId="77777777" w:rsidTr="00B72C29">
        <w:trPr>
          <w:tblCellSpacing w:w="0" w:type="dxa"/>
        </w:trPr>
        <w:tc>
          <w:tcPr>
            <w:tcW w:w="3690" w:type="dxa"/>
            <w:hideMark/>
          </w:tcPr>
          <w:p w14:paraId="7BB75F7A" w14:textId="77777777" w:rsidR="00076D1A" w:rsidRPr="00076D1A" w:rsidRDefault="00076D1A" w:rsidP="00076D1A">
            <w:pPr>
              <w:pStyle w:val="NoSpacing"/>
              <w:rPr>
                <w:color w:val="000000" w:themeColor="text1"/>
              </w:rPr>
            </w:pPr>
            <w:r w:rsidRPr="00076D1A">
              <w:rPr>
                <w:b/>
                <w:bCs/>
                <w:color w:val="000000" w:themeColor="text1"/>
                <w:sz w:val="20"/>
                <w:szCs w:val="20"/>
              </w:rPr>
              <w:t>Weighted Years to Final Payment:</w:t>
            </w:r>
          </w:p>
        </w:tc>
        <w:tc>
          <w:tcPr>
            <w:tcW w:w="6120" w:type="dxa"/>
            <w:hideMark/>
          </w:tcPr>
          <w:p w14:paraId="44D6CC7F" w14:textId="77777777" w:rsidR="00076D1A" w:rsidRPr="00D031DC" w:rsidRDefault="009B4529" w:rsidP="00076D1A">
            <w:pPr>
              <w:pStyle w:val="NoSpacing"/>
              <w:rPr>
                <w:color w:val="000000" w:themeColor="text1"/>
                <w:sz w:val="20"/>
                <w:szCs w:val="20"/>
              </w:rPr>
            </w:pPr>
            <w:r w:rsidRPr="00D031DC">
              <w:rPr>
                <w:rFonts w:ascii="Calibri" w:hAnsi="Calibri" w:cs="Calibri"/>
                <w:sz w:val="20"/>
                <w:szCs w:val="20"/>
                <w:lang w:val="en"/>
              </w:rPr>
              <w:t>total(</w:t>
            </w:r>
            <w:r w:rsidRPr="00D031DC">
              <w:rPr>
                <w:rStyle w:val="SubtleEmphasis"/>
                <w:sz w:val="20"/>
                <w:szCs w:val="20"/>
                <w:lang w:val="en"/>
              </w:rPr>
              <w:t>weightyrfpay</w:t>
            </w:r>
            <w:r w:rsidRPr="00D031DC">
              <w:rPr>
                <w:rFonts w:ascii="Calibri" w:hAnsi="Calibri" w:cs="Calibri"/>
                <w:sz w:val="20"/>
                <w:szCs w:val="20"/>
                <w:lang w:val="en"/>
              </w:rPr>
              <w:t>)</w:t>
            </w:r>
            <w:r w:rsidR="00B72C29" w:rsidRPr="00D031DC">
              <w:rPr>
                <w:rFonts w:ascii="Calibri" w:hAnsi="Calibri" w:cs="Calibri"/>
                <w:sz w:val="20"/>
                <w:szCs w:val="20"/>
                <w:lang w:val="en"/>
              </w:rPr>
              <w:t>/</w:t>
            </w:r>
            <w:r w:rsidR="00B72C29" w:rsidRPr="00D031DC">
              <w:rPr>
                <w:bCs/>
                <w:color w:val="000000" w:themeColor="text1"/>
                <w:sz w:val="20"/>
                <w:szCs w:val="20"/>
              </w:rPr>
              <w:t xml:space="preserve"> total(lnprnbal)</w:t>
            </w:r>
          </w:p>
        </w:tc>
      </w:tr>
      <w:tr w:rsidR="00076D1A" w:rsidRPr="00076D1A" w14:paraId="598410A2" w14:textId="77777777" w:rsidTr="00B72C29">
        <w:trPr>
          <w:tblCellSpacing w:w="0" w:type="dxa"/>
        </w:trPr>
        <w:tc>
          <w:tcPr>
            <w:tcW w:w="3690" w:type="dxa"/>
            <w:hideMark/>
          </w:tcPr>
          <w:p w14:paraId="0749A7AB" w14:textId="77777777" w:rsidR="00076D1A" w:rsidRPr="00076D1A" w:rsidRDefault="00076D1A" w:rsidP="00076D1A">
            <w:pPr>
              <w:pStyle w:val="NoSpacing"/>
              <w:rPr>
                <w:color w:val="000000" w:themeColor="text1"/>
              </w:rPr>
            </w:pPr>
            <w:r w:rsidRPr="00076D1A">
              <w:rPr>
                <w:b/>
                <w:bCs/>
                <w:color w:val="000000" w:themeColor="text1"/>
                <w:sz w:val="20"/>
                <w:szCs w:val="20"/>
              </w:rPr>
              <w:t>Weighted Interest Rate:</w:t>
            </w:r>
          </w:p>
        </w:tc>
        <w:tc>
          <w:tcPr>
            <w:tcW w:w="6120" w:type="dxa"/>
            <w:hideMark/>
          </w:tcPr>
          <w:p w14:paraId="2FB1F801" w14:textId="77777777" w:rsidR="00076D1A" w:rsidRPr="00D031DC" w:rsidRDefault="00D031DC" w:rsidP="00076D1A">
            <w:pPr>
              <w:pStyle w:val="NoSpacing"/>
              <w:rPr>
                <w:color w:val="000000" w:themeColor="text1"/>
                <w:sz w:val="20"/>
                <w:szCs w:val="20"/>
              </w:rPr>
            </w:pPr>
            <w:r w:rsidRPr="00D031DC">
              <w:rPr>
                <w:bCs/>
                <w:color w:val="000000" w:themeColor="text1"/>
                <w:sz w:val="20"/>
                <w:szCs w:val="20"/>
              </w:rPr>
              <w:t>total(favlbal)</w:t>
            </w:r>
            <w:r w:rsidR="006B381A" w:rsidRPr="00D031DC">
              <w:rPr>
                <w:bCs/>
                <w:color w:val="000000" w:themeColor="text1"/>
                <w:sz w:val="20"/>
                <w:szCs w:val="20"/>
              </w:rPr>
              <w:t>/ total(lnprnbal)</w:t>
            </w:r>
          </w:p>
        </w:tc>
      </w:tr>
    </w:tbl>
    <w:p w14:paraId="3A7F01A0" w14:textId="77777777" w:rsidR="00B72C29" w:rsidRPr="00D031DC" w:rsidRDefault="009B4529" w:rsidP="009B4529">
      <w:pPr>
        <w:rPr>
          <w:rStyle w:val="SubtleEmphasis"/>
          <w:sz w:val="20"/>
          <w:szCs w:val="20"/>
        </w:rPr>
      </w:pPr>
      <w:r w:rsidRPr="00D031DC">
        <w:rPr>
          <w:rStyle w:val="SubtleEmphasis"/>
          <w:sz w:val="20"/>
          <w:szCs w:val="20"/>
        </w:rPr>
        <w:t>Note: weightyrfpay= LOAN.lprinbl*datediff(month,getdate(),convert(datetime,convert(char(10),LOAN.lmatdat)))/12.000 as weightyrfpay,</w:t>
      </w:r>
    </w:p>
    <w:p w14:paraId="356E2ABF" w14:textId="77777777" w:rsidR="00076D1A" w:rsidRPr="00076D1A" w:rsidRDefault="00076D1A" w:rsidP="00695286">
      <w:pPr>
        <w:pStyle w:val="Heading2"/>
        <w:rPr>
          <w:rFonts w:ascii="Times New Roman" w:eastAsia="Times New Roman" w:hAnsi="Times New Roman"/>
          <w:sz w:val="24"/>
          <w:szCs w:val="24"/>
        </w:rPr>
      </w:pPr>
      <w:r w:rsidRPr="00076D1A">
        <w:rPr>
          <w:rFonts w:ascii="Times New Roman" w:eastAsia="Times New Roman" w:hAnsi="Times New Roman"/>
          <w:sz w:val="24"/>
          <w:szCs w:val="24"/>
        </w:rPr>
        <w:br/>
      </w:r>
      <w:bookmarkStart w:id="327" w:name="_Toc495590206"/>
      <w:r w:rsidRPr="00076D1A">
        <w:rPr>
          <w:rFonts w:eastAsia="Times New Roman"/>
        </w:rPr>
        <w:t>Combined Portfolio Statistics</w:t>
      </w:r>
      <w:bookmarkEnd w:id="327"/>
    </w:p>
    <w:tbl>
      <w:tblPr>
        <w:tblW w:w="0" w:type="auto"/>
        <w:tblCellSpacing w:w="0" w:type="dxa"/>
        <w:tblCellMar>
          <w:left w:w="0" w:type="dxa"/>
          <w:right w:w="0" w:type="dxa"/>
        </w:tblCellMar>
        <w:tblLook w:val="04A0" w:firstRow="1" w:lastRow="0" w:firstColumn="1" w:lastColumn="0" w:noHBand="0" w:noVBand="1"/>
      </w:tblPr>
      <w:tblGrid>
        <w:gridCol w:w="4680"/>
        <w:gridCol w:w="5400"/>
      </w:tblGrid>
      <w:tr w:rsidR="00076D1A" w:rsidRPr="00D031DC" w14:paraId="556C2798" w14:textId="77777777" w:rsidTr="00D031DC">
        <w:trPr>
          <w:tblCellSpacing w:w="0" w:type="dxa"/>
        </w:trPr>
        <w:tc>
          <w:tcPr>
            <w:tcW w:w="4680" w:type="dxa"/>
            <w:hideMark/>
          </w:tcPr>
          <w:p w14:paraId="5E6AB023" w14:textId="77777777" w:rsidR="00076D1A" w:rsidRPr="00076D1A" w:rsidRDefault="00076D1A" w:rsidP="00076D1A">
            <w:pPr>
              <w:spacing w:after="0" w:line="240" w:lineRule="auto"/>
              <w:rPr>
                <w:rFonts w:ascii="Times New Roman" w:eastAsia="Times New Roman" w:hAnsi="Times New Roman" w:cs="Times New Roman"/>
                <w:sz w:val="24"/>
                <w:szCs w:val="24"/>
              </w:rPr>
            </w:pPr>
            <w:r w:rsidRPr="00076D1A">
              <w:rPr>
                <w:rFonts w:ascii="MS Sans Serif" w:eastAsia="Times New Roman" w:hAnsi="MS Sans Serif" w:cs="Times New Roman"/>
                <w:b/>
                <w:bCs/>
                <w:sz w:val="20"/>
                <w:szCs w:val="20"/>
              </w:rPr>
              <w:t>Grand Total Long Term Fixed</w:t>
            </w:r>
            <w:r w:rsidR="003F2391">
              <w:rPr>
                <w:rFonts w:ascii="MS Sans Serif" w:eastAsia="Times New Roman" w:hAnsi="MS Sans Serif" w:cs="Times New Roman"/>
                <w:b/>
                <w:bCs/>
                <w:sz w:val="20"/>
                <w:szCs w:val="20"/>
              </w:rPr>
              <w:t xml:space="preserve"> (TotLTFall)</w:t>
            </w:r>
            <w:r w:rsidRPr="00076D1A">
              <w:rPr>
                <w:rFonts w:ascii="MS Sans Serif" w:eastAsia="Times New Roman" w:hAnsi="MS Sans Serif" w:cs="Times New Roman"/>
                <w:b/>
                <w:bCs/>
                <w:sz w:val="20"/>
                <w:szCs w:val="20"/>
              </w:rPr>
              <w:t>:</w:t>
            </w:r>
          </w:p>
        </w:tc>
        <w:tc>
          <w:tcPr>
            <w:tcW w:w="5400" w:type="dxa"/>
            <w:hideMark/>
          </w:tcPr>
          <w:p w14:paraId="3DF404E2" w14:textId="77777777" w:rsidR="00076D1A" w:rsidRPr="00D031DC" w:rsidRDefault="00D031DC" w:rsidP="00D031DC">
            <w:pPr>
              <w:spacing w:after="0" w:line="240" w:lineRule="auto"/>
              <w:jc w:val="right"/>
              <w:rPr>
                <w:rFonts w:ascii="Times New Roman" w:eastAsia="Times New Roman" w:hAnsi="Times New Roman" w:cs="Times New Roman"/>
                <w:sz w:val="24"/>
                <w:szCs w:val="24"/>
              </w:rPr>
            </w:pPr>
            <w:r w:rsidRPr="00D031DC">
              <w:rPr>
                <w:bCs/>
                <w:color w:val="000000" w:themeColor="text1"/>
                <w:sz w:val="20"/>
                <w:szCs w:val="20"/>
              </w:rPr>
              <w:t>TotLTF + TotLTF(for NCSC)+ TotLTF(for LUMs)</w:t>
            </w:r>
          </w:p>
        </w:tc>
      </w:tr>
      <w:tr w:rsidR="00076D1A" w:rsidRPr="00D031DC" w14:paraId="47F7338C" w14:textId="77777777" w:rsidTr="00D031DC">
        <w:trPr>
          <w:tblCellSpacing w:w="0" w:type="dxa"/>
        </w:trPr>
        <w:tc>
          <w:tcPr>
            <w:tcW w:w="4680" w:type="dxa"/>
            <w:hideMark/>
          </w:tcPr>
          <w:p w14:paraId="3137D5BA" w14:textId="77777777" w:rsidR="00076D1A" w:rsidRPr="00076D1A" w:rsidRDefault="00076D1A" w:rsidP="003F2391">
            <w:pPr>
              <w:spacing w:after="0" w:line="240" w:lineRule="auto"/>
              <w:rPr>
                <w:rFonts w:ascii="Times New Roman" w:eastAsia="Times New Roman" w:hAnsi="Times New Roman" w:cs="Times New Roman"/>
                <w:sz w:val="24"/>
                <w:szCs w:val="24"/>
              </w:rPr>
            </w:pPr>
            <w:r w:rsidRPr="00076D1A">
              <w:rPr>
                <w:rFonts w:ascii="MS Sans Serif" w:eastAsia="Times New Roman" w:hAnsi="MS Sans Serif" w:cs="Times New Roman"/>
                <w:b/>
                <w:bCs/>
                <w:sz w:val="20"/>
                <w:szCs w:val="20"/>
              </w:rPr>
              <w:t>Grand Total Long Term Variable</w:t>
            </w:r>
            <w:r w:rsidR="003F2391">
              <w:rPr>
                <w:rFonts w:ascii="MS Sans Serif" w:eastAsia="Times New Roman" w:hAnsi="MS Sans Serif" w:cs="Times New Roman"/>
                <w:b/>
                <w:bCs/>
                <w:sz w:val="20"/>
                <w:szCs w:val="20"/>
              </w:rPr>
              <w:t xml:space="preserve"> (TotLTVall)</w:t>
            </w:r>
            <w:r w:rsidRPr="00076D1A">
              <w:rPr>
                <w:rFonts w:ascii="MS Sans Serif" w:eastAsia="Times New Roman" w:hAnsi="MS Sans Serif" w:cs="Times New Roman"/>
                <w:b/>
                <w:bCs/>
                <w:sz w:val="20"/>
                <w:szCs w:val="20"/>
              </w:rPr>
              <w:t>:</w:t>
            </w:r>
          </w:p>
        </w:tc>
        <w:tc>
          <w:tcPr>
            <w:tcW w:w="5400" w:type="dxa"/>
            <w:hideMark/>
          </w:tcPr>
          <w:p w14:paraId="460EFC70" w14:textId="77777777" w:rsidR="00076D1A" w:rsidRPr="00D031DC" w:rsidRDefault="00D031DC" w:rsidP="00076D1A">
            <w:pPr>
              <w:spacing w:after="0" w:line="240" w:lineRule="auto"/>
              <w:jc w:val="right"/>
              <w:rPr>
                <w:rFonts w:ascii="Times New Roman" w:eastAsia="Times New Roman" w:hAnsi="Times New Roman" w:cs="Times New Roman"/>
                <w:sz w:val="24"/>
                <w:szCs w:val="24"/>
              </w:rPr>
            </w:pPr>
            <w:r w:rsidRPr="00D031DC">
              <w:rPr>
                <w:bCs/>
                <w:color w:val="000000" w:themeColor="text1"/>
                <w:sz w:val="20"/>
                <w:szCs w:val="20"/>
              </w:rPr>
              <w:t>TotLTV + TotLTV(for NCSC)+ TotLTV(for LUMs)</w:t>
            </w:r>
          </w:p>
        </w:tc>
      </w:tr>
      <w:tr w:rsidR="00076D1A" w:rsidRPr="00D031DC" w14:paraId="649899D2" w14:textId="77777777" w:rsidTr="00D031DC">
        <w:trPr>
          <w:tblCellSpacing w:w="0" w:type="dxa"/>
        </w:trPr>
        <w:tc>
          <w:tcPr>
            <w:tcW w:w="4680" w:type="dxa"/>
            <w:hideMark/>
          </w:tcPr>
          <w:p w14:paraId="71815A0C" w14:textId="77777777" w:rsidR="00076D1A" w:rsidRPr="00076D1A" w:rsidRDefault="00076D1A" w:rsidP="00076D1A">
            <w:pPr>
              <w:spacing w:after="0" w:line="240" w:lineRule="auto"/>
              <w:rPr>
                <w:rFonts w:ascii="Times New Roman" w:eastAsia="Times New Roman" w:hAnsi="Times New Roman" w:cs="Times New Roman"/>
                <w:sz w:val="24"/>
                <w:szCs w:val="24"/>
              </w:rPr>
            </w:pPr>
            <w:r w:rsidRPr="00076D1A">
              <w:rPr>
                <w:rFonts w:ascii="MS Sans Serif" w:eastAsia="Times New Roman" w:hAnsi="MS Sans Serif" w:cs="Times New Roman"/>
                <w:b/>
                <w:bCs/>
                <w:sz w:val="20"/>
                <w:szCs w:val="20"/>
              </w:rPr>
              <w:t>Combined Percentage of Fixed Rate Loans:</w:t>
            </w:r>
          </w:p>
        </w:tc>
        <w:tc>
          <w:tcPr>
            <w:tcW w:w="5400" w:type="dxa"/>
            <w:hideMark/>
          </w:tcPr>
          <w:p w14:paraId="0A68768C" w14:textId="77777777" w:rsidR="00076D1A" w:rsidRPr="00D031DC" w:rsidRDefault="003F2391" w:rsidP="00076D1A">
            <w:pPr>
              <w:spacing w:after="0" w:line="240" w:lineRule="auto"/>
              <w:jc w:val="right"/>
              <w:rPr>
                <w:rFonts w:ascii="Times New Roman" w:eastAsia="Times New Roman" w:hAnsi="Times New Roman" w:cs="Times New Roman"/>
                <w:sz w:val="24"/>
                <w:szCs w:val="24"/>
              </w:rPr>
            </w:pPr>
            <w:r w:rsidRPr="00D031DC">
              <w:rPr>
                <w:sz w:val="20"/>
                <w:szCs w:val="20"/>
                <w:lang w:val="en"/>
              </w:rPr>
              <w:t>if (TotLTV</w:t>
            </w:r>
            <w:r>
              <w:rPr>
                <w:sz w:val="20"/>
                <w:szCs w:val="20"/>
                <w:lang w:val="en"/>
              </w:rPr>
              <w:t>all</w:t>
            </w:r>
            <w:r w:rsidRPr="00D031DC">
              <w:rPr>
                <w:sz w:val="20"/>
                <w:szCs w:val="20"/>
                <w:lang w:val="en"/>
              </w:rPr>
              <w:t xml:space="preserve"> + TotLTF</w:t>
            </w:r>
            <w:r>
              <w:rPr>
                <w:sz w:val="20"/>
                <w:szCs w:val="20"/>
                <w:lang w:val="en"/>
              </w:rPr>
              <w:t>all</w:t>
            </w:r>
            <w:r w:rsidRPr="00D031DC">
              <w:rPr>
                <w:sz w:val="20"/>
                <w:szCs w:val="20"/>
                <w:lang w:val="en"/>
              </w:rPr>
              <w:t>) = 0 then "N/A" else TotLTF</w:t>
            </w:r>
            <w:r>
              <w:rPr>
                <w:sz w:val="20"/>
                <w:szCs w:val="20"/>
                <w:lang w:val="en"/>
              </w:rPr>
              <w:t>all</w:t>
            </w:r>
            <w:r w:rsidRPr="00D031DC">
              <w:rPr>
                <w:sz w:val="20"/>
                <w:szCs w:val="20"/>
                <w:lang w:val="en"/>
              </w:rPr>
              <w:t>/(TotLTV</w:t>
            </w:r>
            <w:r>
              <w:rPr>
                <w:sz w:val="20"/>
                <w:szCs w:val="20"/>
                <w:lang w:val="en"/>
              </w:rPr>
              <w:t>all</w:t>
            </w:r>
            <w:r w:rsidRPr="00D031DC">
              <w:rPr>
                <w:sz w:val="20"/>
                <w:szCs w:val="20"/>
                <w:lang w:val="en"/>
              </w:rPr>
              <w:t xml:space="preserve"> + TotLTF</w:t>
            </w:r>
            <w:r>
              <w:rPr>
                <w:sz w:val="20"/>
                <w:szCs w:val="20"/>
                <w:lang w:val="en"/>
              </w:rPr>
              <w:t>all</w:t>
            </w:r>
            <w:r w:rsidRPr="00D031DC">
              <w:rPr>
                <w:sz w:val="20"/>
                <w:szCs w:val="20"/>
                <w:lang w:val="en"/>
              </w:rPr>
              <w:t>)</w:t>
            </w:r>
          </w:p>
        </w:tc>
      </w:tr>
      <w:tr w:rsidR="003F2391" w:rsidRPr="00D031DC" w14:paraId="7F558DC6" w14:textId="77777777" w:rsidTr="00D031DC">
        <w:trPr>
          <w:tblCellSpacing w:w="0" w:type="dxa"/>
        </w:trPr>
        <w:tc>
          <w:tcPr>
            <w:tcW w:w="4680" w:type="dxa"/>
            <w:hideMark/>
          </w:tcPr>
          <w:p w14:paraId="4D51F9A3" w14:textId="77777777" w:rsidR="003F2391" w:rsidRPr="00076D1A" w:rsidRDefault="003F2391" w:rsidP="00076D1A">
            <w:pPr>
              <w:spacing w:after="0" w:line="240" w:lineRule="auto"/>
              <w:rPr>
                <w:rFonts w:ascii="Times New Roman" w:eastAsia="Times New Roman" w:hAnsi="Times New Roman" w:cs="Times New Roman"/>
                <w:sz w:val="24"/>
                <w:szCs w:val="24"/>
              </w:rPr>
            </w:pPr>
            <w:r w:rsidRPr="00076D1A">
              <w:rPr>
                <w:rFonts w:ascii="MS Sans Serif" w:eastAsia="Times New Roman" w:hAnsi="MS Sans Serif" w:cs="Times New Roman"/>
                <w:b/>
                <w:bCs/>
                <w:sz w:val="20"/>
                <w:szCs w:val="20"/>
              </w:rPr>
              <w:t>Combined Percentage of Variable Rate Loans:</w:t>
            </w:r>
          </w:p>
        </w:tc>
        <w:tc>
          <w:tcPr>
            <w:tcW w:w="5400" w:type="dxa"/>
            <w:hideMark/>
          </w:tcPr>
          <w:p w14:paraId="5CE2AEB7" w14:textId="77777777" w:rsidR="003F2391" w:rsidRPr="00D031DC" w:rsidRDefault="003F2391" w:rsidP="00975FCE">
            <w:pPr>
              <w:spacing w:after="0" w:line="240" w:lineRule="auto"/>
              <w:jc w:val="right"/>
              <w:rPr>
                <w:rFonts w:ascii="Times New Roman" w:eastAsia="Times New Roman" w:hAnsi="Times New Roman" w:cs="Times New Roman"/>
                <w:sz w:val="24"/>
                <w:szCs w:val="24"/>
              </w:rPr>
            </w:pPr>
            <w:r w:rsidRPr="00D031DC">
              <w:rPr>
                <w:sz w:val="20"/>
                <w:szCs w:val="20"/>
                <w:lang w:val="en"/>
              </w:rPr>
              <w:t>if (TotLTV</w:t>
            </w:r>
            <w:r>
              <w:rPr>
                <w:sz w:val="20"/>
                <w:szCs w:val="20"/>
                <w:lang w:val="en"/>
              </w:rPr>
              <w:t>all</w:t>
            </w:r>
            <w:r w:rsidRPr="00D031DC">
              <w:rPr>
                <w:sz w:val="20"/>
                <w:szCs w:val="20"/>
                <w:lang w:val="en"/>
              </w:rPr>
              <w:t xml:space="preserve"> + TotLTF</w:t>
            </w:r>
            <w:r>
              <w:rPr>
                <w:sz w:val="20"/>
                <w:szCs w:val="20"/>
                <w:lang w:val="en"/>
              </w:rPr>
              <w:t>all) = 0 then "N/A" else TotLV</w:t>
            </w:r>
            <w:r w:rsidRPr="00D031DC">
              <w:rPr>
                <w:sz w:val="20"/>
                <w:szCs w:val="20"/>
                <w:lang w:val="en"/>
              </w:rPr>
              <w:t>F</w:t>
            </w:r>
            <w:r>
              <w:rPr>
                <w:sz w:val="20"/>
                <w:szCs w:val="20"/>
                <w:lang w:val="en"/>
              </w:rPr>
              <w:t>all</w:t>
            </w:r>
            <w:r w:rsidRPr="00D031DC">
              <w:rPr>
                <w:sz w:val="20"/>
                <w:szCs w:val="20"/>
                <w:lang w:val="en"/>
              </w:rPr>
              <w:t>/(TotLTV</w:t>
            </w:r>
            <w:r>
              <w:rPr>
                <w:sz w:val="20"/>
                <w:szCs w:val="20"/>
                <w:lang w:val="en"/>
              </w:rPr>
              <w:t>all</w:t>
            </w:r>
            <w:r w:rsidRPr="00D031DC">
              <w:rPr>
                <w:sz w:val="20"/>
                <w:szCs w:val="20"/>
                <w:lang w:val="en"/>
              </w:rPr>
              <w:t xml:space="preserve"> + TotLTF</w:t>
            </w:r>
            <w:r>
              <w:rPr>
                <w:sz w:val="20"/>
                <w:szCs w:val="20"/>
                <w:lang w:val="en"/>
              </w:rPr>
              <w:t>all</w:t>
            </w:r>
            <w:r w:rsidRPr="00D031DC">
              <w:rPr>
                <w:sz w:val="20"/>
                <w:szCs w:val="20"/>
                <w:lang w:val="en"/>
              </w:rPr>
              <w:t>)</w:t>
            </w:r>
          </w:p>
        </w:tc>
      </w:tr>
      <w:tr w:rsidR="003F2391" w:rsidRPr="00D031DC" w14:paraId="6C069851" w14:textId="77777777" w:rsidTr="00D031DC">
        <w:trPr>
          <w:tblCellSpacing w:w="0" w:type="dxa"/>
        </w:trPr>
        <w:tc>
          <w:tcPr>
            <w:tcW w:w="4680" w:type="dxa"/>
            <w:hideMark/>
          </w:tcPr>
          <w:p w14:paraId="102CE955" w14:textId="77777777" w:rsidR="003F2391" w:rsidRPr="00076D1A" w:rsidRDefault="003F2391" w:rsidP="00076D1A">
            <w:pPr>
              <w:spacing w:after="0" w:line="240" w:lineRule="auto"/>
              <w:rPr>
                <w:rFonts w:ascii="Times New Roman" w:eastAsia="Times New Roman" w:hAnsi="Times New Roman" w:cs="Times New Roman"/>
                <w:sz w:val="24"/>
                <w:szCs w:val="24"/>
              </w:rPr>
            </w:pPr>
            <w:r w:rsidRPr="00076D1A">
              <w:rPr>
                <w:rFonts w:ascii="MS Sans Serif" w:eastAsia="Times New Roman" w:hAnsi="MS Sans Serif" w:cs="Times New Roman"/>
                <w:b/>
                <w:bCs/>
                <w:sz w:val="20"/>
                <w:szCs w:val="20"/>
              </w:rPr>
              <w:t>Combined Weighted Years to Final Payment:</w:t>
            </w:r>
          </w:p>
        </w:tc>
        <w:tc>
          <w:tcPr>
            <w:tcW w:w="5400" w:type="dxa"/>
            <w:hideMark/>
          </w:tcPr>
          <w:p w14:paraId="260013DC" w14:textId="77777777" w:rsidR="003F2391" w:rsidRPr="00D031DC" w:rsidRDefault="00A11D0E" w:rsidP="00A11D0E">
            <w:pPr>
              <w:spacing w:after="0" w:line="240" w:lineRule="auto"/>
              <w:jc w:val="right"/>
              <w:rPr>
                <w:rFonts w:ascii="Times New Roman" w:eastAsia="Times New Roman" w:hAnsi="Times New Roman" w:cs="Times New Roman"/>
                <w:sz w:val="24"/>
                <w:szCs w:val="24"/>
              </w:rPr>
            </w:pPr>
            <w:r w:rsidRPr="00D031DC">
              <w:rPr>
                <w:rFonts w:ascii="Calibri" w:hAnsi="Calibri" w:cs="Calibri"/>
                <w:sz w:val="20"/>
                <w:szCs w:val="20"/>
                <w:lang w:val="en"/>
              </w:rPr>
              <w:t>total(</w:t>
            </w:r>
            <w:r w:rsidRPr="00D031DC">
              <w:rPr>
                <w:rStyle w:val="SubtleEmphasis"/>
                <w:sz w:val="20"/>
                <w:szCs w:val="20"/>
                <w:lang w:val="en"/>
              </w:rPr>
              <w:t>weightyrfpay</w:t>
            </w:r>
            <w:r w:rsidRPr="00D031DC">
              <w:rPr>
                <w:rFonts w:ascii="Calibri" w:hAnsi="Calibri" w:cs="Calibri"/>
                <w:sz w:val="20"/>
                <w:szCs w:val="20"/>
                <w:lang w:val="en"/>
              </w:rPr>
              <w:t>)</w:t>
            </w:r>
            <w:r>
              <w:rPr>
                <w:rFonts w:ascii="Calibri" w:hAnsi="Calibri" w:cs="Calibri"/>
                <w:sz w:val="20"/>
                <w:szCs w:val="20"/>
                <w:lang w:val="en"/>
              </w:rPr>
              <w:t xml:space="preserve"> + </w:t>
            </w:r>
            <w:r w:rsidRPr="00D031DC">
              <w:rPr>
                <w:rFonts w:ascii="Calibri" w:hAnsi="Calibri" w:cs="Calibri"/>
                <w:sz w:val="20"/>
                <w:szCs w:val="20"/>
                <w:lang w:val="en"/>
              </w:rPr>
              <w:t>total(</w:t>
            </w:r>
            <w:r w:rsidRPr="00D031DC">
              <w:rPr>
                <w:rStyle w:val="SubtleEmphasis"/>
                <w:sz w:val="20"/>
                <w:szCs w:val="20"/>
                <w:lang w:val="en"/>
              </w:rPr>
              <w:t>weightyrfpay</w:t>
            </w:r>
            <w:r w:rsidRPr="00D031DC">
              <w:rPr>
                <w:rFonts w:ascii="Calibri" w:hAnsi="Calibri" w:cs="Calibri"/>
                <w:sz w:val="20"/>
                <w:szCs w:val="20"/>
                <w:lang w:val="en"/>
              </w:rPr>
              <w:t>)</w:t>
            </w:r>
            <w:r>
              <w:rPr>
                <w:rFonts w:ascii="Calibri" w:hAnsi="Calibri" w:cs="Calibri"/>
                <w:sz w:val="20"/>
                <w:szCs w:val="20"/>
                <w:lang w:val="en"/>
              </w:rPr>
              <w:t xml:space="preserve">(for NCSC) + </w:t>
            </w:r>
            <w:r w:rsidRPr="00D031DC">
              <w:rPr>
                <w:rFonts w:ascii="Calibri" w:hAnsi="Calibri" w:cs="Calibri"/>
                <w:sz w:val="20"/>
                <w:szCs w:val="20"/>
                <w:lang w:val="en"/>
              </w:rPr>
              <w:t>total(</w:t>
            </w:r>
            <w:r w:rsidRPr="00D031DC">
              <w:rPr>
                <w:rStyle w:val="SubtleEmphasis"/>
                <w:sz w:val="20"/>
                <w:szCs w:val="20"/>
                <w:lang w:val="en"/>
              </w:rPr>
              <w:t>weightyrfpay</w:t>
            </w:r>
            <w:r>
              <w:rPr>
                <w:rStyle w:val="SubtleEmphasis"/>
                <w:sz w:val="20"/>
                <w:szCs w:val="20"/>
                <w:lang w:val="en"/>
              </w:rPr>
              <w:t>)</w:t>
            </w:r>
            <w:r>
              <w:rPr>
                <w:rFonts w:ascii="Calibri" w:hAnsi="Calibri" w:cs="Calibri"/>
                <w:sz w:val="20"/>
                <w:szCs w:val="20"/>
                <w:lang w:val="en"/>
              </w:rPr>
              <w:t xml:space="preserve"> (for LUMs)</w:t>
            </w:r>
            <w:r w:rsidRPr="00D031DC">
              <w:rPr>
                <w:rFonts w:ascii="Calibri" w:hAnsi="Calibri" w:cs="Calibri"/>
                <w:sz w:val="20"/>
                <w:szCs w:val="20"/>
                <w:lang w:val="en"/>
              </w:rPr>
              <w:t>/</w:t>
            </w:r>
            <w:r w:rsidRPr="00D031DC">
              <w:rPr>
                <w:bCs/>
                <w:color w:val="000000" w:themeColor="text1"/>
                <w:sz w:val="20"/>
                <w:szCs w:val="20"/>
              </w:rPr>
              <w:t xml:space="preserve"> total(lnprnbal)</w:t>
            </w:r>
            <w:r>
              <w:rPr>
                <w:bCs/>
                <w:color w:val="000000" w:themeColor="text1"/>
                <w:sz w:val="20"/>
                <w:szCs w:val="20"/>
              </w:rPr>
              <w:t xml:space="preserve"> + </w:t>
            </w:r>
            <w:r w:rsidRPr="00D031DC">
              <w:rPr>
                <w:bCs/>
                <w:color w:val="000000" w:themeColor="text1"/>
                <w:sz w:val="20"/>
                <w:szCs w:val="20"/>
              </w:rPr>
              <w:t>total(lnprnbal)</w:t>
            </w:r>
            <w:r>
              <w:rPr>
                <w:bCs/>
                <w:color w:val="000000" w:themeColor="text1"/>
                <w:sz w:val="20"/>
                <w:szCs w:val="20"/>
              </w:rPr>
              <w:t xml:space="preserve"> (for NCSC) + </w:t>
            </w:r>
            <w:r w:rsidRPr="00D031DC">
              <w:rPr>
                <w:bCs/>
                <w:color w:val="000000" w:themeColor="text1"/>
                <w:sz w:val="20"/>
                <w:szCs w:val="20"/>
              </w:rPr>
              <w:t>total(lnprnbal)</w:t>
            </w:r>
            <w:r>
              <w:rPr>
                <w:bCs/>
                <w:color w:val="000000" w:themeColor="text1"/>
                <w:sz w:val="20"/>
                <w:szCs w:val="20"/>
              </w:rPr>
              <w:t xml:space="preserve"> (for LUMs)</w:t>
            </w:r>
          </w:p>
        </w:tc>
      </w:tr>
      <w:tr w:rsidR="003F2391" w:rsidRPr="00D031DC" w14:paraId="0B4F677C" w14:textId="77777777" w:rsidTr="00D031DC">
        <w:trPr>
          <w:tblCellSpacing w:w="0" w:type="dxa"/>
        </w:trPr>
        <w:tc>
          <w:tcPr>
            <w:tcW w:w="4680" w:type="dxa"/>
            <w:hideMark/>
          </w:tcPr>
          <w:p w14:paraId="540E3A82" w14:textId="77777777" w:rsidR="003F2391" w:rsidRPr="00076D1A" w:rsidRDefault="003F2391" w:rsidP="00076D1A">
            <w:pPr>
              <w:spacing w:after="0" w:line="240" w:lineRule="auto"/>
              <w:rPr>
                <w:rFonts w:ascii="Times New Roman" w:eastAsia="Times New Roman" w:hAnsi="Times New Roman" w:cs="Times New Roman"/>
                <w:sz w:val="24"/>
                <w:szCs w:val="24"/>
              </w:rPr>
            </w:pPr>
            <w:r w:rsidRPr="00076D1A">
              <w:rPr>
                <w:rFonts w:ascii="MS Sans Serif" w:eastAsia="Times New Roman" w:hAnsi="MS Sans Serif" w:cs="Times New Roman"/>
                <w:b/>
                <w:bCs/>
                <w:sz w:val="20"/>
                <w:szCs w:val="20"/>
              </w:rPr>
              <w:t>Combined Weighted Interest Rate:</w:t>
            </w:r>
          </w:p>
        </w:tc>
        <w:tc>
          <w:tcPr>
            <w:tcW w:w="5400" w:type="dxa"/>
            <w:hideMark/>
          </w:tcPr>
          <w:p w14:paraId="40E77A66" w14:textId="77777777" w:rsidR="003F2391" w:rsidRPr="00D031DC" w:rsidRDefault="00A11D0E" w:rsidP="00076D1A">
            <w:pPr>
              <w:spacing w:after="0" w:line="240" w:lineRule="auto"/>
              <w:jc w:val="right"/>
              <w:rPr>
                <w:rFonts w:ascii="Times New Roman" w:eastAsia="Times New Roman" w:hAnsi="Times New Roman" w:cs="Times New Roman"/>
                <w:sz w:val="24"/>
                <w:szCs w:val="24"/>
              </w:rPr>
            </w:pPr>
            <w:r w:rsidRPr="00D031DC">
              <w:rPr>
                <w:bCs/>
                <w:color w:val="000000" w:themeColor="text1"/>
                <w:sz w:val="20"/>
                <w:szCs w:val="20"/>
              </w:rPr>
              <w:t>total(favlbal)</w:t>
            </w:r>
            <w:r>
              <w:rPr>
                <w:bCs/>
                <w:color w:val="000000" w:themeColor="text1"/>
                <w:sz w:val="20"/>
                <w:szCs w:val="20"/>
              </w:rPr>
              <w:t xml:space="preserve"> + </w:t>
            </w:r>
            <w:r w:rsidRPr="00D031DC">
              <w:rPr>
                <w:rFonts w:ascii="Calibri" w:hAnsi="Calibri" w:cs="Calibri"/>
                <w:sz w:val="20"/>
                <w:szCs w:val="20"/>
                <w:lang w:val="en"/>
              </w:rPr>
              <w:t>total(</w:t>
            </w:r>
            <w:r w:rsidRPr="00D031DC">
              <w:rPr>
                <w:bCs/>
                <w:color w:val="000000" w:themeColor="text1"/>
                <w:sz w:val="20"/>
                <w:szCs w:val="20"/>
              </w:rPr>
              <w:t>favlbal</w:t>
            </w:r>
            <w:r w:rsidRPr="00D031DC">
              <w:rPr>
                <w:rFonts w:ascii="Calibri" w:hAnsi="Calibri" w:cs="Calibri"/>
                <w:sz w:val="20"/>
                <w:szCs w:val="20"/>
                <w:lang w:val="en"/>
              </w:rPr>
              <w:t>)</w:t>
            </w:r>
            <w:r>
              <w:rPr>
                <w:rFonts w:ascii="Calibri" w:hAnsi="Calibri" w:cs="Calibri"/>
                <w:sz w:val="20"/>
                <w:szCs w:val="20"/>
                <w:lang w:val="en"/>
              </w:rPr>
              <w:t xml:space="preserve">(for NCSC) + </w:t>
            </w:r>
            <w:r w:rsidRPr="00D031DC">
              <w:rPr>
                <w:rFonts w:ascii="Calibri" w:hAnsi="Calibri" w:cs="Calibri"/>
                <w:sz w:val="20"/>
                <w:szCs w:val="20"/>
                <w:lang w:val="en"/>
              </w:rPr>
              <w:t>total(</w:t>
            </w:r>
            <w:r w:rsidRPr="00D031DC">
              <w:rPr>
                <w:bCs/>
                <w:color w:val="000000" w:themeColor="text1"/>
                <w:sz w:val="20"/>
                <w:szCs w:val="20"/>
              </w:rPr>
              <w:t>favlbal</w:t>
            </w:r>
            <w:r>
              <w:rPr>
                <w:rStyle w:val="SubtleEmphasis"/>
                <w:sz w:val="20"/>
                <w:szCs w:val="20"/>
                <w:lang w:val="en"/>
              </w:rPr>
              <w:t>)</w:t>
            </w:r>
            <w:r>
              <w:rPr>
                <w:rFonts w:ascii="Calibri" w:hAnsi="Calibri" w:cs="Calibri"/>
                <w:sz w:val="20"/>
                <w:szCs w:val="20"/>
                <w:lang w:val="en"/>
              </w:rPr>
              <w:t xml:space="preserve"> (for LUMs)</w:t>
            </w:r>
            <w:r w:rsidRPr="00D031DC">
              <w:rPr>
                <w:bCs/>
                <w:color w:val="000000" w:themeColor="text1"/>
                <w:sz w:val="20"/>
                <w:szCs w:val="20"/>
              </w:rPr>
              <w:t>/ total(lnprnbal)</w:t>
            </w:r>
            <w:r>
              <w:rPr>
                <w:bCs/>
                <w:color w:val="000000" w:themeColor="text1"/>
                <w:sz w:val="20"/>
                <w:szCs w:val="20"/>
              </w:rPr>
              <w:t xml:space="preserve"> + </w:t>
            </w:r>
            <w:r w:rsidRPr="00D031DC">
              <w:rPr>
                <w:bCs/>
                <w:color w:val="000000" w:themeColor="text1"/>
                <w:sz w:val="20"/>
                <w:szCs w:val="20"/>
              </w:rPr>
              <w:t>total(lnprnbal)</w:t>
            </w:r>
            <w:r>
              <w:rPr>
                <w:bCs/>
                <w:color w:val="000000" w:themeColor="text1"/>
                <w:sz w:val="20"/>
                <w:szCs w:val="20"/>
              </w:rPr>
              <w:t xml:space="preserve"> (for NCSC) + </w:t>
            </w:r>
            <w:r w:rsidRPr="00D031DC">
              <w:rPr>
                <w:bCs/>
                <w:color w:val="000000" w:themeColor="text1"/>
                <w:sz w:val="20"/>
                <w:szCs w:val="20"/>
              </w:rPr>
              <w:t>total(lnprnbal)</w:t>
            </w:r>
            <w:r>
              <w:rPr>
                <w:bCs/>
                <w:color w:val="000000" w:themeColor="text1"/>
                <w:sz w:val="20"/>
                <w:szCs w:val="20"/>
              </w:rPr>
              <w:t xml:space="preserve"> (for LUMs)</w:t>
            </w:r>
          </w:p>
        </w:tc>
      </w:tr>
    </w:tbl>
    <w:p w14:paraId="0041BE04" w14:textId="77777777" w:rsidR="00076D1A" w:rsidRDefault="00076D1A" w:rsidP="00975FCE"/>
    <w:p w14:paraId="75235B3E" w14:textId="77777777" w:rsidR="00722B22" w:rsidRDefault="00722B22" w:rsidP="007C78D6">
      <w:pPr>
        <w:pStyle w:val="Heading1"/>
      </w:pPr>
      <w:bookmarkStart w:id="328" w:name="_Toc495590207"/>
      <w:r>
        <w:lastRenderedPageBreak/>
        <w:t>NCSC Loan Activity</w:t>
      </w:r>
      <w:bookmarkEnd w:id="328"/>
    </w:p>
    <w:p w14:paraId="687057C7" w14:textId="77777777" w:rsidR="00DA4232" w:rsidRDefault="00C36B29" w:rsidP="00722B22">
      <w:pPr>
        <w:pStyle w:val="Heading2"/>
      </w:pPr>
      <w:bookmarkStart w:id="329" w:name="_Toc495590208"/>
      <w:r>
        <w:t>NCSC</w:t>
      </w:r>
      <w:r w:rsidR="00DA4232" w:rsidRPr="00DA4232">
        <w:t xml:space="preserve"> Loan Facilities</w:t>
      </w:r>
      <w:bookmarkEnd w:id="326"/>
      <w:bookmarkEnd w:id="329"/>
    </w:p>
    <w:p w14:paraId="38E45811" w14:textId="77777777" w:rsidR="00DA4232" w:rsidRDefault="00C36B29" w:rsidP="00136B25">
      <w:pPr>
        <w:pStyle w:val="NoSpacing"/>
      </w:pPr>
      <w:r w:rsidRPr="00C36B29">
        <w:t>CFCPROD_CIS_REPO</w:t>
      </w:r>
    </w:p>
    <w:p w14:paraId="2B1357CC" w14:textId="77777777" w:rsidR="00C36B29" w:rsidRDefault="00C36B29" w:rsidP="00136B25">
      <w:pPr>
        <w:pStyle w:val="NoSpacing"/>
      </w:pPr>
    </w:p>
    <w:p w14:paraId="201BFBDC" w14:textId="77777777" w:rsidR="00C36B29" w:rsidRDefault="00C36B29" w:rsidP="00C36B29">
      <w:pPr>
        <w:pStyle w:val="NoSpacing"/>
      </w:pPr>
      <w:r>
        <w:t xml:space="preserve">SELECT CFAC.fcusnum, CFAC.ffacnum, loan_facility.cfc_loan_amt, CFAC.favlbal, </w:t>
      </w:r>
    </w:p>
    <w:p w14:paraId="6C99FD16" w14:textId="77777777" w:rsidR="00C36B29" w:rsidRDefault="00C36B29" w:rsidP="00C36B29">
      <w:pPr>
        <w:pStyle w:val="NoSpacing"/>
      </w:pPr>
      <w:r>
        <w:t xml:space="preserve">CFAC.fprnbal, CFAC.ffactyp,  CFAC.frev1dt, loan_facility.facility_type_id,  </w:t>
      </w:r>
    </w:p>
    <w:p w14:paraId="6A8F30D9" w14:textId="77777777" w:rsidR="00C36B29" w:rsidRDefault="00C36B29" w:rsidP="00C36B29">
      <w:pPr>
        <w:pStyle w:val="NoSpacing"/>
      </w:pPr>
      <w:r>
        <w:t xml:space="preserve">loan_status_description, loan_facility.secured_ind, lftd1.track_date as CFC_Approval_Date, </w:t>
      </w:r>
    </w:p>
    <w:p w14:paraId="1251D86A" w14:textId="77777777" w:rsidR="00C36B29" w:rsidRDefault="00C36B29" w:rsidP="00C36B29">
      <w:pPr>
        <w:pStyle w:val="NoSpacing"/>
      </w:pPr>
      <w:r>
        <w:t xml:space="preserve">lftd2.track_date as Promissory_Note_Date,  lftd3.track_date as Effective_date, lftd4.track_date as Draw_Date  </w:t>
      </w:r>
    </w:p>
    <w:p w14:paraId="68E81D57" w14:textId="77777777" w:rsidR="00C36B29" w:rsidRDefault="00C36B29" w:rsidP="00C36B29">
      <w:pPr>
        <w:pStyle w:val="NoSpacing"/>
      </w:pPr>
      <w:r>
        <w:t xml:space="preserve">FROM CFAC, ncsc_loan_facility loan_facility, LAAPS_NCSC..loan_facility_track_date lftd1, LAAPS_NCSC..loan_facility_track_date lftd2, </w:t>
      </w:r>
    </w:p>
    <w:p w14:paraId="2BBA93B5" w14:textId="77777777" w:rsidR="00C36B29" w:rsidRDefault="00C36B29" w:rsidP="00C36B29">
      <w:pPr>
        <w:pStyle w:val="NoSpacing"/>
      </w:pPr>
      <w:r>
        <w:t xml:space="preserve">LAAPS_NCSC..loan_facility_track_date lftd3,  LAAPS_NCSC..loan_facility_track_date lftd4, organization, LAAPS_NCSC..loan_status ls </w:t>
      </w:r>
    </w:p>
    <w:p w14:paraId="2FC15F52" w14:textId="77777777" w:rsidR="00C36B29" w:rsidRDefault="00C36B29" w:rsidP="00C36B29">
      <w:pPr>
        <w:pStyle w:val="NoSpacing"/>
      </w:pPr>
      <w:r>
        <w:t xml:space="preserve">WHERE CFAC.fcusnum = loan_facility.cusnum </w:t>
      </w:r>
      <w:r w:rsidR="000E0F18" w:rsidRPr="000E0F18">
        <w:t xml:space="preserve"> and </w:t>
      </w:r>
      <w:r w:rsidR="000E0F18" w:rsidRPr="000E0F18">
        <w:rPr>
          <w:color w:val="FF0000"/>
        </w:rPr>
        <w:t>organization.type_id =6 and</w:t>
      </w:r>
    </w:p>
    <w:p w14:paraId="28729B17" w14:textId="77777777" w:rsidR="00C36B29" w:rsidRDefault="00C36B29" w:rsidP="00C36B29">
      <w:pPr>
        <w:pStyle w:val="NoSpacing"/>
      </w:pPr>
      <w:r>
        <w:t xml:space="preserve">CFAC.ffacnum = loan_facility.ffacnum and </w:t>
      </w:r>
    </w:p>
    <w:p w14:paraId="4FB49413" w14:textId="77777777" w:rsidR="00C36B29" w:rsidRDefault="00C36B29" w:rsidP="00C36B29">
      <w:pPr>
        <w:pStyle w:val="NoSpacing"/>
      </w:pPr>
      <w:r>
        <w:t xml:space="preserve">organization.cusnum = CFAC.fcusnum and organization.type_id =6 and </w:t>
      </w:r>
    </w:p>
    <w:p w14:paraId="5DA18B1F" w14:textId="77777777" w:rsidR="00C36B29" w:rsidRDefault="00C36B29" w:rsidP="00C36B29">
      <w:pPr>
        <w:pStyle w:val="NoSpacing"/>
      </w:pPr>
      <w:r>
        <w:t xml:space="preserve">ls.loan_status_id = loan_facility.loan_status_id and </w:t>
      </w:r>
    </w:p>
    <w:p w14:paraId="19630585" w14:textId="77777777" w:rsidR="00C36B29" w:rsidRDefault="00C36B29" w:rsidP="00C36B29">
      <w:pPr>
        <w:pStyle w:val="NoSpacing"/>
      </w:pPr>
      <w:r>
        <w:t xml:space="preserve">loan_facility.ffacnum *= lftd1.ffacnum and </w:t>
      </w:r>
    </w:p>
    <w:p w14:paraId="06D79051" w14:textId="77777777" w:rsidR="00C36B29" w:rsidRDefault="00C36B29" w:rsidP="00C36B29">
      <w:pPr>
        <w:pStyle w:val="NoSpacing"/>
      </w:pPr>
      <w:r>
        <w:t xml:space="preserve">loan_facility.cusnum *= lftd1.cusnum and </w:t>
      </w:r>
    </w:p>
    <w:p w14:paraId="16C83477" w14:textId="77777777" w:rsidR="00C36B29" w:rsidRDefault="00C36B29" w:rsidP="00C36B29">
      <w:pPr>
        <w:pStyle w:val="NoSpacing"/>
      </w:pPr>
      <w:r>
        <w:t xml:space="preserve">loan_facility.ffacnum *= lftd2.ffacnum and </w:t>
      </w:r>
    </w:p>
    <w:p w14:paraId="1991862F" w14:textId="77777777" w:rsidR="00C36B29" w:rsidRDefault="00C36B29" w:rsidP="00C36B29">
      <w:pPr>
        <w:pStyle w:val="NoSpacing"/>
      </w:pPr>
      <w:r>
        <w:t xml:space="preserve">loan_facility.cusnum *= lftd2.cusnum and </w:t>
      </w:r>
    </w:p>
    <w:p w14:paraId="7ED58174" w14:textId="77777777" w:rsidR="00C36B29" w:rsidRDefault="00C36B29" w:rsidP="00C36B29">
      <w:pPr>
        <w:pStyle w:val="NoSpacing"/>
      </w:pPr>
      <w:r>
        <w:t xml:space="preserve">loan_facility.ffacnum *= lftd3.ffacnum and </w:t>
      </w:r>
    </w:p>
    <w:p w14:paraId="5FD42AD0" w14:textId="77777777" w:rsidR="00C36B29" w:rsidRDefault="00C36B29" w:rsidP="00C36B29">
      <w:pPr>
        <w:pStyle w:val="NoSpacing"/>
      </w:pPr>
      <w:r>
        <w:t xml:space="preserve">loan_facility.cusnum *= lftd3.cusnum and </w:t>
      </w:r>
    </w:p>
    <w:p w14:paraId="697B4826" w14:textId="77777777" w:rsidR="00C36B29" w:rsidRDefault="00C36B29" w:rsidP="00C36B29">
      <w:pPr>
        <w:pStyle w:val="NoSpacing"/>
      </w:pPr>
      <w:r>
        <w:t xml:space="preserve">loan_facility.ffacnum *= lftd4.ffacnum and </w:t>
      </w:r>
    </w:p>
    <w:p w14:paraId="398BCACC" w14:textId="77777777" w:rsidR="00C36B29" w:rsidRDefault="00C36B29" w:rsidP="00C36B29">
      <w:pPr>
        <w:pStyle w:val="NoSpacing"/>
      </w:pPr>
      <w:r>
        <w:t xml:space="preserve">loan_facility.cusnum *= lftd4.cusnum and </w:t>
      </w:r>
    </w:p>
    <w:p w14:paraId="42EFCAA7" w14:textId="77777777" w:rsidR="00C36B29" w:rsidRDefault="00C36B29" w:rsidP="00C36B29">
      <w:pPr>
        <w:pStyle w:val="NoSpacing"/>
      </w:pPr>
      <w:r>
        <w:t xml:space="preserve">lftd1.track_date_id = 17 and </w:t>
      </w:r>
    </w:p>
    <w:p w14:paraId="043E3AA5" w14:textId="77777777" w:rsidR="00C36B29" w:rsidRDefault="00C36B29" w:rsidP="00C36B29">
      <w:pPr>
        <w:pStyle w:val="NoSpacing"/>
      </w:pPr>
      <w:r>
        <w:t xml:space="preserve">lftd2.track_date_id = 31 and </w:t>
      </w:r>
    </w:p>
    <w:p w14:paraId="625C747A" w14:textId="77777777" w:rsidR="00C36B29" w:rsidRDefault="00C36B29" w:rsidP="00C36B29">
      <w:pPr>
        <w:pStyle w:val="NoSpacing"/>
      </w:pPr>
      <w:r>
        <w:t xml:space="preserve">lftd3.track_date_id = 96 and </w:t>
      </w:r>
    </w:p>
    <w:p w14:paraId="0FED506E" w14:textId="77777777" w:rsidR="00C36B29" w:rsidRDefault="00C36B29" w:rsidP="00C36B29">
      <w:pPr>
        <w:pStyle w:val="NoSpacing"/>
      </w:pPr>
      <w:r>
        <w:t xml:space="preserve">lftd4.track_date_id = 95 and </w:t>
      </w:r>
    </w:p>
    <w:p w14:paraId="1E3332DA" w14:textId="77777777" w:rsidR="00C36B29" w:rsidRDefault="00C36B29" w:rsidP="00C36B29">
      <w:pPr>
        <w:pStyle w:val="NoSpacing"/>
      </w:pPr>
      <w:r>
        <w:t xml:space="preserve"> (loan_facility.loan_status_id = 1 or </w:t>
      </w:r>
    </w:p>
    <w:p w14:paraId="2D329316" w14:textId="77777777" w:rsidR="00C36B29" w:rsidRDefault="00C36B29" w:rsidP="00C36B29">
      <w:pPr>
        <w:pStyle w:val="NoSpacing"/>
      </w:pPr>
      <w:r>
        <w:t xml:space="preserve"> (loan_facility.loan_status_id = 19 and fprnbal &gt; .01 )  )  </w:t>
      </w:r>
      <w:r w:rsidR="001813C0">
        <w:t>and</w:t>
      </w:r>
    </w:p>
    <w:p w14:paraId="08418E2F" w14:textId="77777777" w:rsidR="001813C0" w:rsidRDefault="001813C0" w:rsidP="00C36B29">
      <w:pPr>
        <w:pStyle w:val="NoSpacing"/>
      </w:pPr>
      <w:r>
        <w:t>CFAC.fcusnum=’</w:t>
      </w:r>
      <w:r w:rsidRPr="001813C0">
        <w:rPr>
          <w:b/>
        </w:rPr>
        <w:t>&lt;coopID&gt;</w:t>
      </w:r>
      <w:r>
        <w:t>’</w:t>
      </w:r>
    </w:p>
    <w:p w14:paraId="55F856B9" w14:textId="77777777" w:rsidR="00C36B29" w:rsidRDefault="00C36B29" w:rsidP="00C36B29">
      <w:pPr>
        <w:pStyle w:val="NoSpacing"/>
      </w:pPr>
      <w:r>
        <w:t>ORDER BY CFAC.fcusnum ASC, CFAC.ffacnum ASC</w:t>
      </w:r>
    </w:p>
    <w:p w14:paraId="3323D325" w14:textId="77777777" w:rsidR="00722B22" w:rsidRDefault="00722B22" w:rsidP="00C36B29">
      <w:pPr>
        <w:pStyle w:val="NoSpacing"/>
      </w:pPr>
    </w:p>
    <w:p w14:paraId="0068076A" w14:textId="77777777" w:rsidR="006B0089" w:rsidRPr="00296040" w:rsidRDefault="006B0089" w:rsidP="006B0089">
      <w:pPr>
        <w:pStyle w:val="Heading3"/>
        <w:rPr>
          <w:color w:val="FF0000"/>
        </w:rPr>
      </w:pPr>
      <w:bookmarkStart w:id="330" w:name="_Toc495590209"/>
      <w:bookmarkStart w:id="331" w:name="_Toc379816884"/>
      <w:r>
        <w:t>NCSC Long Term Loan Facilities</w:t>
      </w:r>
      <w:bookmarkEnd w:id="330"/>
    </w:p>
    <w:p w14:paraId="31F1203C" w14:textId="77777777" w:rsidR="006B0089" w:rsidRPr="00296040" w:rsidRDefault="006B0089" w:rsidP="006B0089">
      <w:pPr>
        <w:rPr>
          <w:color w:val="FF0000"/>
        </w:rPr>
      </w:pPr>
      <w:r w:rsidRPr="00296040">
        <w:rPr>
          <w:color w:val="FF0000"/>
        </w:rPr>
        <w:t xml:space="preserve">SELECT (facility_type_id &lt; 3) | (facility_type_id &gt; 6)     </w:t>
      </w:r>
    </w:p>
    <w:p w14:paraId="0A6E7684" w14:textId="77777777" w:rsidR="006B0089" w:rsidRDefault="006B0089" w:rsidP="006B0089">
      <w:pPr>
        <w:pStyle w:val="Heading3"/>
      </w:pPr>
      <w:bookmarkStart w:id="332" w:name="_Toc495590210"/>
      <w:r>
        <w:t>NCSC Long Term Loan Facilities Field Mapping</w:t>
      </w:r>
      <w:bookmarkEnd w:id="332"/>
    </w:p>
    <w:p w14:paraId="4AC56A36" w14:textId="77777777" w:rsidR="006B0089" w:rsidRDefault="00563760" w:rsidP="006B0089">
      <w:pPr>
        <w:pStyle w:val="NoSpacing"/>
      </w:pPr>
      <w:r>
        <w:t>See CFC Field Mapping</w:t>
      </w:r>
    </w:p>
    <w:p w14:paraId="128885AB" w14:textId="77777777" w:rsidR="006B0089" w:rsidRPr="00296040" w:rsidRDefault="00050179" w:rsidP="006B0089">
      <w:pPr>
        <w:pStyle w:val="Heading3"/>
        <w:rPr>
          <w:color w:val="FF0000"/>
        </w:rPr>
      </w:pPr>
      <w:bookmarkStart w:id="333" w:name="_Toc495590211"/>
      <w:r>
        <w:t>NCSC</w:t>
      </w:r>
      <w:r w:rsidR="006B0089">
        <w:t xml:space="preserve"> Short Term Loan Facilities</w:t>
      </w:r>
      <w:bookmarkEnd w:id="333"/>
    </w:p>
    <w:p w14:paraId="1A7CA1C1" w14:textId="77777777" w:rsidR="006B0089" w:rsidRPr="00296040" w:rsidRDefault="006B0089" w:rsidP="006B0089">
      <w:pPr>
        <w:rPr>
          <w:color w:val="FF0000"/>
        </w:rPr>
      </w:pPr>
      <w:r w:rsidRPr="007770EB">
        <w:rPr>
          <w:color w:val="FF0000"/>
        </w:rPr>
        <w:t>SELECT (</w:t>
      </w:r>
      <w:r w:rsidRPr="00296040">
        <w:rPr>
          <w:color w:val="FF0000"/>
        </w:rPr>
        <w:t xml:space="preserve">facility_type_id </w:t>
      </w:r>
      <w:r w:rsidRPr="007770EB">
        <w:rPr>
          <w:color w:val="FF0000"/>
        </w:rPr>
        <w:t>&gt;= 3) &amp; (</w:t>
      </w:r>
      <w:r w:rsidRPr="00296040">
        <w:rPr>
          <w:color w:val="FF0000"/>
        </w:rPr>
        <w:t xml:space="preserve">facility_type_id </w:t>
      </w:r>
      <w:r w:rsidRPr="007770EB">
        <w:rPr>
          <w:color w:val="FF0000"/>
        </w:rPr>
        <w:t>&lt;= 6)</w:t>
      </w:r>
      <w:r>
        <w:rPr>
          <w:color w:val="FF0000"/>
        </w:rPr>
        <w:t xml:space="preserve"> </w:t>
      </w:r>
    </w:p>
    <w:p w14:paraId="3A56182B" w14:textId="77777777" w:rsidR="006B0089" w:rsidRDefault="00050179" w:rsidP="006B0089">
      <w:pPr>
        <w:pStyle w:val="Heading3"/>
      </w:pPr>
      <w:bookmarkStart w:id="334" w:name="_Toc495590212"/>
      <w:r>
        <w:t>NCSC</w:t>
      </w:r>
      <w:r w:rsidR="006B0089">
        <w:t xml:space="preserve"> Short Term Loan Facilities Field Mapping</w:t>
      </w:r>
      <w:bookmarkEnd w:id="334"/>
    </w:p>
    <w:p w14:paraId="13EA0629" w14:textId="77777777" w:rsidR="006B0089" w:rsidRDefault="00563760" w:rsidP="006B0089">
      <w:pPr>
        <w:pStyle w:val="NoSpacing"/>
      </w:pPr>
      <w:r>
        <w:t>See CFC Field Mapping</w:t>
      </w:r>
    </w:p>
    <w:p w14:paraId="24B51A3F" w14:textId="77777777" w:rsidR="000071E3" w:rsidRDefault="000071E3" w:rsidP="006B0089">
      <w:pPr>
        <w:pStyle w:val="NoSpacing"/>
      </w:pPr>
    </w:p>
    <w:p w14:paraId="0BA6EE48" w14:textId="77777777" w:rsidR="000071E3" w:rsidRDefault="000071E3" w:rsidP="000071E3">
      <w:pPr>
        <w:pStyle w:val="Heading2"/>
      </w:pPr>
      <w:bookmarkStart w:id="335" w:name="_Toc495590213"/>
      <w:r>
        <w:t xml:space="preserve">NCSC Pending </w:t>
      </w:r>
      <w:commentRangeStart w:id="336"/>
      <w:r>
        <w:t>Loan F</w:t>
      </w:r>
      <w:commentRangeEnd w:id="336"/>
      <w:r>
        <w:rPr>
          <w:rStyle w:val="CommentReference"/>
          <w:rFonts w:asciiTheme="minorHAnsi" w:eastAsiaTheme="minorHAnsi" w:hAnsiTheme="minorHAnsi" w:cstheme="minorBidi"/>
          <w:b w:val="0"/>
          <w:bCs w:val="0"/>
          <w:color w:val="auto"/>
        </w:rPr>
        <w:commentReference w:id="336"/>
      </w:r>
      <w:r>
        <w:t>acilities</w:t>
      </w:r>
      <w:bookmarkEnd w:id="335"/>
    </w:p>
    <w:p w14:paraId="1E100039" w14:textId="77777777" w:rsidR="000071E3" w:rsidRDefault="000071E3" w:rsidP="000071E3">
      <w:pPr>
        <w:pStyle w:val="NoSpacing"/>
      </w:pPr>
      <w:r w:rsidRPr="008A773C">
        <w:t>CFCPROD_CIS_REPO</w:t>
      </w:r>
    </w:p>
    <w:p w14:paraId="66E549CB" w14:textId="77777777" w:rsidR="000071E3" w:rsidRDefault="000071E3" w:rsidP="000071E3">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lastRenderedPageBreak/>
        <w:t>SELECT loan_facility.cusnum,loan_facility.ffacnum, loan_facility.cfc_loan_amt,  loan_facility.ffacnum, loan_facility.facility_type_id, 'Pending' as loan_status_description, loan_facility.secured_ind, loan_facility_track_date.track_date, loan_facility.pending, loan_facility.loan_status_id, facility_type.facility_type_code FROM ncsc_loan_facility as loan_facility, ncsc_loan_facility_track_date as loan_facility_track_date, facility_type where loan_facility.ffacnum = loan_facility_track_date.ffacnum and loan_facility.cusnum = loan_facility_track_date.cusnum and loan_facility_track_date.track_date_id = 1 and loan_facility.loan_status_id = 25 and facility_type.facility_type_id = loan_facility.facility_type_id ORDER BY  loan_facility.cusnum ASC,  loan_facility.ffacnum ASC"</w:t>
      </w:r>
    </w:p>
    <w:p w14:paraId="76C200D5" w14:textId="054CEEB4" w:rsidR="000071E3" w:rsidRDefault="000071E3" w:rsidP="000071E3">
      <w:pPr>
        <w:pStyle w:val="NoSpacing"/>
      </w:pPr>
      <w:r>
        <w:rPr>
          <w:rFonts w:ascii="Courier New" w:hAnsi="Courier New" w:cs="Courier New"/>
          <w:color w:val="000000"/>
          <w:sz w:val="20"/>
          <w:szCs w:val="20"/>
        </w:rPr>
        <w:tab/>
      </w:r>
    </w:p>
    <w:p w14:paraId="13FB12E3" w14:textId="51308D38" w:rsidR="00722B22" w:rsidRDefault="00722B22" w:rsidP="00722B22">
      <w:pPr>
        <w:pStyle w:val="Heading2"/>
      </w:pPr>
      <w:bookmarkStart w:id="337" w:name="_Toc495590214"/>
      <w:r>
        <w:t>NCSC Loan Advances</w:t>
      </w:r>
      <w:bookmarkEnd w:id="331"/>
      <w:bookmarkEnd w:id="337"/>
    </w:p>
    <w:p w14:paraId="22104697" w14:textId="77777777" w:rsidR="00722B22" w:rsidRDefault="00722B22" w:rsidP="00722B22">
      <w:pPr>
        <w:pStyle w:val="NoSpacing"/>
      </w:pPr>
      <w:r w:rsidRPr="008A773C">
        <w:t>CFCPROD_CIS_REPO</w:t>
      </w:r>
    </w:p>
    <w:p w14:paraId="6570C434" w14:textId="77777777" w:rsidR="00722B22" w:rsidRDefault="00722B22" w:rsidP="00722B22">
      <w:pPr>
        <w:pStyle w:val="NoSpacing"/>
      </w:pPr>
    </w:p>
    <w:p w14:paraId="3223E552" w14:textId="77777777" w:rsidR="00722B22" w:rsidRDefault="00722B22" w:rsidP="00722B22">
      <w:pPr>
        <w:pStyle w:val="NoSpacing"/>
      </w:pPr>
      <w:r>
        <w:t xml:space="preserve">SELECT LOAN.lcusnum, LOAN.lnotnum, LOAN.lprinbl, LOAN.llndesc, LOAN.lfxbsrt, LOAN.lbcrate, LOAN.llszbdt, </w:t>
      </w:r>
    </w:p>
    <w:p w14:paraId="262139E1" w14:textId="77777777" w:rsidR="00722B22" w:rsidRDefault="00722B22" w:rsidP="00722B22">
      <w:pPr>
        <w:pStyle w:val="NoSpacing"/>
      </w:pPr>
      <w:r>
        <w:t xml:space="preserve">LOAN.lticdat6, LOAN.lrtext3, LOAN.lmatdat, LOAN.lprinbl*LOAN.lfxbsrt as weightrate, </w:t>
      </w:r>
    </w:p>
    <w:p w14:paraId="63B64454" w14:textId="77777777" w:rsidR="00722B22" w:rsidRDefault="00722B22" w:rsidP="00722B22">
      <w:pPr>
        <w:pStyle w:val="NoSpacing"/>
      </w:pPr>
      <w:r>
        <w:t xml:space="preserve">LOAN.lprinbl*datediff(month,getdate(),convert(datetime,convert(char(10),LOAN.lmatdat)))/12.000 as weightyrfpay, </w:t>
      </w:r>
    </w:p>
    <w:p w14:paraId="62683151" w14:textId="77777777" w:rsidR="00722B22" w:rsidRDefault="00722B22" w:rsidP="00722B22">
      <w:pPr>
        <w:pStyle w:val="NoSpacing"/>
      </w:pPr>
      <w:r>
        <w:t xml:space="preserve">loan_facility.facility_type_id, LOAN.llndate, LOAN.llntype  FROM LOAN, ncsc_loan_facility loan_facility, organization </w:t>
      </w:r>
    </w:p>
    <w:p w14:paraId="5238D25B" w14:textId="77777777" w:rsidR="00722B22" w:rsidRDefault="00722B22" w:rsidP="00722B22">
      <w:pPr>
        <w:pStyle w:val="NoSpacing"/>
      </w:pPr>
      <w:r>
        <w:t xml:space="preserve">WHERE LOAN.lcusnum = loan_facility.cusnum and LOAN.lfacnum = loan_facility.ffacnum and </w:t>
      </w:r>
    </w:p>
    <w:p w14:paraId="68EAD668" w14:textId="77777777" w:rsidR="00722B22" w:rsidRDefault="00722B22" w:rsidP="00722B22">
      <w:pPr>
        <w:pStyle w:val="NoSpacing"/>
      </w:pPr>
      <w:r>
        <w:t xml:space="preserve">organization.cusnum = LOAN.lcusnum and organization.type_id = 6 and </w:t>
      </w:r>
    </w:p>
    <w:p w14:paraId="14303C76" w14:textId="77777777" w:rsidR="00722B22" w:rsidRDefault="00722B22" w:rsidP="00722B22">
      <w:pPr>
        <w:pStyle w:val="NoSpacing"/>
      </w:pPr>
      <w:r>
        <w:t xml:space="preserve">loan_facility.pending = 'N' and (loan_facility.loan_status_id = 1 or (loan_facility.loan_status_id = 19 and lprinbl &gt; .01 ) ) </w:t>
      </w:r>
    </w:p>
    <w:p w14:paraId="198C24D4" w14:textId="77777777" w:rsidR="00722B22" w:rsidRDefault="00722B22" w:rsidP="00722B22">
      <w:pPr>
        <w:pStyle w:val="NoSpacing"/>
      </w:pPr>
      <w:r>
        <w:t>ORDER BY LOAN.lcusnum ASC, LOAN.lnotnum ASC</w:t>
      </w:r>
    </w:p>
    <w:p w14:paraId="306DA811" w14:textId="77777777" w:rsidR="00050179" w:rsidRDefault="00050179" w:rsidP="00722B22">
      <w:pPr>
        <w:pStyle w:val="NoSpacing"/>
      </w:pPr>
    </w:p>
    <w:p w14:paraId="79D55FDA" w14:textId="77777777" w:rsidR="00050179" w:rsidRPr="00296040" w:rsidRDefault="00050179" w:rsidP="00050179">
      <w:pPr>
        <w:pStyle w:val="Heading3"/>
        <w:rPr>
          <w:color w:val="FF0000"/>
        </w:rPr>
      </w:pPr>
      <w:bookmarkStart w:id="338" w:name="_Toc495590215"/>
      <w:r>
        <w:t>NCSC Long Term Loan Advances</w:t>
      </w:r>
      <w:bookmarkEnd w:id="338"/>
    </w:p>
    <w:p w14:paraId="09CB1992" w14:textId="77777777" w:rsidR="00050179" w:rsidRPr="00C621E5" w:rsidRDefault="00050179" w:rsidP="00C621E5">
      <w:pPr>
        <w:rPr>
          <w:color w:val="FF0000"/>
        </w:rPr>
      </w:pPr>
      <w:r w:rsidRPr="00C621E5">
        <w:rPr>
          <w:color w:val="FF0000"/>
        </w:rPr>
        <w:t xml:space="preserve">SELECT ((facility_type_id &lt; 3) | (facility_type_id &gt; 6)) &amp; lprnbal != 0) </w:t>
      </w:r>
    </w:p>
    <w:p w14:paraId="4FA0B4C1" w14:textId="77777777" w:rsidR="00050179" w:rsidRDefault="00050179" w:rsidP="00050179">
      <w:pPr>
        <w:pStyle w:val="Heading3"/>
      </w:pPr>
      <w:bookmarkStart w:id="339" w:name="_Toc495590216"/>
      <w:r>
        <w:t>NCSC Long Term Loan Advances Field Mapping</w:t>
      </w:r>
      <w:bookmarkEnd w:id="339"/>
    </w:p>
    <w:p w14:paraId="63432B39" w14:textId="77777777" w:rsidR="00050179" w:rsidRDefault="00050179" w:rsidP="00050179">
      <w:pPr>
        <w:pStyle w:val="NoSpacing"/>
      </w:pPr>
      <w:r>
        <w:t>See CFC Field Mapping</w:t>
      </w:r>
    </w:p>
    <w:p w14:paraId="22DE251E" w14:textId="77777777" w:rsidR="00050179" w:rsidRDefault="00050179" w:rsidP="00050179">
      <w:pPr>
        <w:pStyle w:val="NoSpacing"/>
      </w:pPr>
    </w:p>
    <w:p w14:paraId="3F42A998" w14:textId="77777777" w:rsidR="00050179" w:rsidRPr="00296040" w:rsidRDefault="00050179" w:rsidP="00050179">
      <w:pPr>
        <w:pStyle w:val="Heading3"/>
        <w:rPr>
          <w:color w:val="FF0000"/>
        </w:rPr>
      </w:pPr>
      <w:bookmarkStart w:id="340" w:name="_Toc495590217"/>
      <w:r>
        <w:t>NCSC  Short Term Loan Advances</w:t>
      </w:r>
      <w:bookmarkEnd w:id="340"/>
    </w:p>
    <w:p w14:paraId="7B7100CF" w14:textId="77777777" w:rsidR="00050179" w:rsidRPr="00C621E5" w:rsidRDefault="00050179" w:rsidP="00C621E5">
      <w:pPr>
        <w:rPr>
          <w:bCs/>
          <w:color w:val="FF0000"/>
        </w:rPr>
      </w:pPr>
      <w:r w:rsidRPr="00C621E5">
        <w:rPr>
          <w:color w:val="FF0000"/>
        </w:rPr>
        <w:t xml:space="preserve">SELECT ((facility_type_id &gt;= 3) &amp; (facility_type_id &lt;= 6) &amp; </w:t>
      </w:r>
      <w:r w:rsidRPr="00C621E5">
        <w:rPr>
          <w:bCs/>
          <w:color w:val="FF0000"/>
        </w:rPr>
        <w:t>lprnbal</w:t>
      </w:r>
      <w:r w:rsidRPr="00C621E5">
        <w:rPr>
          <w:color w:val="FF0000"/>
        </w:rPr>
        <w:t xml:space="preserve"> != 0) </w:t>
      </w:r>
    </w:p>
    <w:p w14:paraId="3939082D" w14:textId="77777777" w:rsidR="00050179" w:rsidRPr="000948D1" w:rsidRDefault="00050179" w:rsidP="00050179">
      <w:pPr>
        <w:rPr>
          <w:color w:val="FF0000"/>
        </w:rPr>
      </w:pPr>
    </w:p>
    <w:p w14:paraId="5BFB6D4E" w14:textId="77777777" w:rsidR="00050179" w:rsidRDefault="00050179" w:rsidP="00050179">
      <w:pPr>
        <w:pStyle w:val="Heading3"/>
      </w:pPr>
      <w:bookmarkStart w:id="341" w:name="_Toc495590218"/>
      <w:r>
        <w:t>NCSC Short Term Loan Advances Field Mapping</w:t>
      </w:r>
      <w:bookmarkEnd w:id="341"/>
    </w:p>
    <w:p w14:paraId="579D23B3" w14:textId="77777777" w:rsidR="00050179" w:rsidRDefault="00050179" w:rsidP="00050179">
      <w:pPr>
        <w:pStyle w:val="NoSpacing"/>
      </w:pPr>
      <w:r>
        <w:t>See CFC Field Mapping</w:t>
      </w:r>
    </w:p>
    <w:p w14:paraId="426F661D" w14:textId="77777777" w:rsidR="00D60304" w:rsidRDefault="00D60304" w:rsidP="007C78D6">
      <w:pPr>
        <w:pStyle w:val="Heading1"/>
      </w:pPr>
      <w:bookmarkStart w:id="342" w:name="_Toc495590219"/>
      <w:bookmarkStart w:id="343" w:name="_Toc379816882"/>
      <w:commentRangeStart w:id="344"/>
      <w:commentRangeStart w:id="345"/>
      <w:r>
        <w:t>NCSC As Lender Loan Activity</w:t>
      </w:r>
      <w:commentRangeEnd w:id="344"/>
      <w:r w:rsidR="001856D7">
        <w:rPr>
          <w:rStyle w:val="CommentReference"/>
          <w:rFonts w:asciiTheme="minorHAnsi" w:eastAsiaTheme="minorHAnsi" w:hAnsiTheme="minorHAnsi" w:cstheme="minorBidi"/>
          <w:b w:val="0"/>
          <w:bCs w:val="0"/>
          <w:color w:val="auto"/>
        </w:rPr>
        <w:commentReference w:id="344"/>
      </w:r>
      <w:commentRangeEnd w:id="345"/>
      <w:r w:rsidR="0004764E">
        <w:rPr>
          <w:rStyle w:val="CommentReference"/>
          <w:rFonts w:asciiTheme="minorHAnsi" w:eastAsiaTheme="minorHAnsi" w:hAnsiTheme="minorHAnsi" w:cstheme="minorBidi"/>
          <w:b w:val="0"/>
          <w:bCs w:val="0"/>
          <w:color w:val="auto"/>
        </w:rPr>
        <w:commentReference w:id="345"/>
      </w:r>
      <w:bookmarkEnd w:id="342"/>
    </w:p>
    <w:p w14:paraId="46AD4971" w14:textId="77777777" w:rsidR="00556817" w:rsidRDefault="00556817" w:rsidP="00D60304">
      <w:pPr>
        <w:pStyle w:val="Heading2"/>
      </w:pPr>
      <w:bookmarkStart w:id="346" w:name="_Toc495590220"/>
      <w:r w:rsidRPr="00DA4232">
        <w:t>Loan Facilities</w:t>
      </w:r>
      <w:r>
        <w:t xml:space="preserve"> where NCSC is the Lender</w:t>
      </w:r>
      <w:bookmarkEnd w:id="343"/>
      <w:bookmarkEnd w:id="346"/>
    </w:p>
    <w:p w14:paraId="00E744E7" w14:textId="77777777" w:rsidR="00556817" w:rsidRDefault="00556817" w:rsidP="00556817">
      <w:pPr>
        <w:autoSpaceDE w:val="0"/>
        <w:autoSpaceDN w:val="0"/>
        <w:adjustRightInd w:val="0"/>
        <w:spacing w:after="0" w:line="240" w:lineRule="auto"/>
        <w:rPr>
          <w:rFonts w:ascii="Helv" w:hAnsi="Helv" w:cs="Helv"/>
          <w:color w:val="000000"/>
          <w:sz w:val="20"/>
          <w:szCs w:val="20"/>
        </w:rPr>
      </w:pPr>
      <w:r w:rsidRPr="00556817">
        <w:rPr>
          <w:rFonts w:ascii="Helv" w:hAnsi="Helv" w:cs="Helv"/>
          <w:color w:val="000000"/>
          <w:sz w:val="20"/>
          <w:szCs w:val="20"/>
        </w:rPr>
        <w:t>CFCPROD_CIS_REPO</w:t>
      </w:r>
    </w:p>
    <w:p w14:paraId="434B0505" w14:textId="77777777" w:rsidR="00556817" w:rsidRDefault="00556817" w:rsidP="00556817">
      <w:pPr>
        <w:autoSpaceDE w:val="0"/>
        <w:autoSpaceDN w:val="0"/>
        <w:adjustRightInd w:val="0"/>
        <w:spacing w:after="0" w:line="240" w:lineRule="auto"/>
        <w:rPr>
          <w:rFonts w:ascii="Helv" w:hAnsi="Helv" w:cs="Helv"/>
          <w:color w:val="000000"/>
          <w:sz w:val="20"/>
          <w:szCs w:val="20"/>
        </w:rPr>
      </w:pPr>
    </w:p>
    <w:p w14:paraId="300C6603" w14:textId="77777777" w:rsidR="00556817" w:rsidRPr="00556817" w:rsidRDefault="00556817" w:rsidP="00556817">
      <w:pPr>
        <w:autoSpaceDE w:val="0"/>
        <w:autoSpaceDN w:val="0"/>
        <w:adjustRightInd w:val="0"/>
        <w:spacing w:after="0" w:line="240" w:lineRule="auto"/>
        <w:rPr>
          <w:rFonts w:ascii="Helv" w:hAnsi="Helv" w:cs="Helv"/>
          <w:color w:val="000000"/>
          <w:sz w:val="20"/>
          <w:szCs w:val="20"/>
        </w:rPr>
      </w:pPr>
      <w:r w:rsidRPr="00556817">
        <w:rPr>
          <w:rFonts w:ascii="Helv" w:hAnsi="Helv" w:cs="Helv"/>
          <w:color w:val="000000"/>
          <w:sz w:val="20"/>
          <w:szCs w:val="20"/>
        </w:rPr>
        <w:t>SELECT a.fcusnum, a.ffacnum, a.cfc_loan_amt, b.favlbal, b.fprnbal, b.ffactyp, b.frev1dt,  a.facility_type_desc,     a.loan_status_description,</w:t>
      </w:r>
      <w:r>
        <w:rPr>
          <w:rFonts w:ascii="Helv" w:hAnsi="Helv" w:cs="Helv"/>
          <w:color w:val="000000"/>
          <w:sz w:val="20"/>
          <w:szCs w:val="20"/>
        </w:rPr>
        <w:t xml:space="preserve"> a.secured_ind, a.CFC_Approval_Date, </w:t>
      </w:r>
      <w:r w:rsidRPr="00556817">
        <w:rPr>
          <w:rFonts w:ascii="Helv" w:hAnsi="Helv" w:cs="Helv"/>
          <w:color w:val="000000"/>
          <w:sz w:val="20"/>
          <w:szCs w:val="20"/>
        </w:rPr>
        <w:t xml:space="preserve">a.Promissory_Note_Date, a.Effective_date,  a.Draw_Date </w:t>
      </w:r>
    </w:p>
    <w:p w14:paraId="66B2542F" w14:textId="77777777" w:rsidR="00556817" w:rsidRPr="00556817" w:rsidRDefault="00556817" w:rsidP="00556817">
      <w:pPr>
        <w:autoSpaceDE w:val="0"/>
        <w:autoSpaceDN w:val="0"/>
        <w:adjustRightInd w:val="0"/>
        <w:spacing w:after="0" w:line="240" w:lineRule="auto"/>
        <w:rPr>
          <w:rFonts w:ascii="Helv" w:hAnsi="Helv" w:cs="Helv"/>
          <w:color w:val="000000"/>
          <w:sz w:val="20"/>
          <w:szCs w:val="20"/>
        </w:rPr>
      </w:pPr>
      <w:r w:rsidRPr="00556817">
        <w:rPr>
          <w:rFonts w:ascii="Helv" w:hAnsi="Helv" w:cs="Helv"/>
          <w:color w:val="000000"/>
          <w:sz w:val="20"/>
          <w:szCs w:val="20"/>
        </w:rPr>
        <w:t>FROM</w:t>
      </w:r>
      <w:r w:rsidRPr="00556817">
        <w:rPr>
          <w:rFonts w:ascii="Helv" w:hAnsi="Helv" w:cs="Helv"/>
          <w:color w:val="000000"/>
          <w:sz w:val="20"/>
          <w:szCs w:val="20"/>
        </w:rPr>
        <w:tab/>
        <w:t xml:space="preserve">FMS_NCSC_Facilities a, CFAC b </w:t>
      </w:r>
    </w:p>
    <w:p w14:paraId="625479C5" w14:textId="77777777" w:rsidR="00556817" w:rsidRDefault="00556817" w:rsidP="00556817">
      <w:pPr>
        <w:autoSpaceDE w:val="0"/>
        <w:autoSpaceDN w:val="0"/>
        <w:adjustRightInd w:val="0"/>
        <w:spacing w:after="0" w:line="240" w:lineRule="auto"/>
        <w:rPr>
          <w:rFonts w:ascii="Helv" w:hAnsi="Helv" w:cs="Helv"/>
          <w:color w:val="000000"/>
          <w:sz w:val="20"/>
          <w:szCs w:val="20"/>
        </w:rPr>
      </w:pPr>
      <w:r w:rsidRPr="00556817">
        <w:rPr>
          <w:rFonts w:ascii="Helv" w:hAnsi="Helv" w:cs="Helv"/>
          <w:color w:val="000000"/>
          <w:sz w:val="20"/>
          <w:szCs w:val="20"/>
        </w:rPr>
        <w:t xml:space="preserve">WHERE  (a.fcusnum = b.fcusnum) and (a.ffacnum = b.ffacnum) and a.loan_status_description = 'Active'  </w:t>
      </w:r>
    </w:p>
    <w:p w14:paraId="5DD06D94" w14:textId="77777777" w:rsidR="00556817" w:rsidRDefault="00556817" w:rsidP="00556817">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ab/>
        <w:t xml:space="preserve">and </w:t>
      </w:r>
      <w:r w:rsidRPr="00556817">
        <w:rPr>
          <w:rFonts w:ascii="Helv" w:hAnsi="Helv" w:cs="Helv"/>
          <w:color w:val="000000"/>
          <w:sz w:val="20"/>
          <w:szCs w:val="20"/>
        </w:rPr>
        <w:t xml:space="preserve">(SELECT count(*) FROM organization c WHERE c.type_id &lt;&gt;6 and c.type_id &lt;&gt;2 </w:t>
      </w:r>
      <w:r>
        <w:rPr>
          <w:rFonts w:ascii="Helv" w:hAnsi="Helv" w:cs="Helv"/>
          <w:color w:val="000000"/>
          <w:sz w:val="20"/>
          <w:szCs w:val="20"/>
        </w:rPr>
        <w:t xml:space="preserve">and a.fcusnum =  c.cusnum) =1 </w:t>
      </w:r>
    </w:p>
    <w:p w14:paraId="2008C000" w14:textId="77777777" w:rsidR="00556817" w:rsidRDefault="00556817" w:rsidP="00556817">
      <w:pPr>
        <w:autoSpaceDE w:val="0"/>
        <w:autoSpaceDN w:val="0"/>
        <w:adjustRightInd w:val="0"/>
        <w:spacing w:after="0" w:line="240" w:lineRule="auto"/>
        <w:rPr>
          <w:rFonts w:ascii="Helv" w:hAnsi="Helv" w:cs="Helv"/>
          <w:color w:val="000000"/>
          <w:sz w:val="20"/>
          <w:szCs w:val="20"/>
        </w:rPr>
      </w:pPr>
      <w:r w:rsidRPr="00556817">
        <w:rPr>
          <w:rFonts w:ascii="Helv" w:hAnsi="Helv" w:cs="Helv"/>
          <w:color w:val="000000"/>
          <w:sz w:val="20"/>
          <w:szCs w:val="20"/>
        </w:rPr>
        <w:lastRenderedPageBreak/>
        <w:t xml:space="preserve">ORDER </w:t>
      </w:r>
      <w:r>
        <w:rPr>
          <w:rFonts w:ascii="Helv" w:hAnsi="Helv" w:cs="Helv"/>
          <w:color w:val="000000"/>
          <w:sz w:val="20"/>
          <w:szCs w:val="20"/>
        </w:rPr>
        <w:t>BY a.fcusnum</w:t>
      </w:r>
    </w:p>
    <w:p w14:paraId="0ABA95CC" w14:textId="77777777" w:rsidR="007C78D6" w:rsidRDefault="007C78D6" w:rsidP="00556817">
      <w:pPr>
        <w:autoSpaceDE w:val="0"/>
        <w:autoSpaceDN w:val="0"/>
        <w:adjustRightInd w:val="0"/>
        <w:spacing w:after="0" w:line="240" w:lineRule="auto"/>
        <w:rPr>
          <w:rFonts w:ascii="Helv" w:hAnsi="Helv" w:cs="Helv"/>
          <w:color w:val="000000"/>
          <w:sz w:val="20"/>
          <w:szCs w:val="20"/>
        </w:rPr>
      </w:pPr>
    </w:p>
    <w:p w14:paraId="15BF516A" w14:textId="77777777" w:rsidR="000071E3" w:rsidRDefault="000071E3" w:rsidP="000071E3">
      <w:pPr>
        <w:pStyle w:val="Heading2"/>
      </w:pPr>
      <w:bookmarkStart w:id="347" w:name="_Toc495590221"/>
      <w:commentRangeStart w:id="348"/>
      <w:r>
        <w:t>Pending</w:t>
      </w:r>
      <w:commentRangeEnd w:id="348"/>
      <w:r>
        <w:rPr>
          <w:rStyle w:val="CommentReference"/>
          <w:rFonts w:asciiTheme="minorHAnsi" w:eastAsiaTheme="minorHAnsi" w:hAnsiTheme="minorHAnsi" w:cstheme="minorBidi"/>
          <w:b w:val="0"/>
          <w:bCs w:val="0"/>
          <w:color w:val="auto"/>
        </w:rPr>
        <w:commentReference w:id="348"/>
      </w:r>
      <w:r>
        <w:t xml:space="preserve"> Loan Facilities where NCSC is the Lender</w:t>
      </w:r>
      <w:bookmarkEnd w:id="347"/>
    </w:p>
    <w:p w14:paraId="67A30C0D" w14:textId="77777777" w:rsidR="000071E3" w:rsidRDefault="000071E3" w:rsidP="000071E3">
      <w:pPr>
        <w:autoSpaceDE w:val="0"/>
        <w:autoSpaceDN w:val="0"/>
        <w:adjustRightInd w:val="0"/>
        <w:spacing w:after="0" w:line="240" w:lineRule="auto"/>
        <w:rPr>
          <w:rFonts w:ascii="Helv" w:hAnsi="Helv" w:cs="Helv"/>
          <w:color w:val="000000"/>
          <w:sz w:val="20"/>
          <w:szCs w:val="20"/>
        </w:rPr>
      </w:pPr>
      <w:r w:rsidRPr="00556817">
        <w:rPr>
          <w:rFonts w:ascii="Helv" w:hAnsi="Helv" w:cs="Helv"/>
          <w:color w:val="000000"/>
          <w:sz w:val="20"/>
          <w:szCs w:val="20"/>
        </w:rPr>
        <w:t>CFCPROD_CIS_REPO</w:t>
      </w:r>
    </w:p>
    <w:p w14:paraId="75123692" w14:textId="77777777" w:rsidR="000071E3" w:rsidRPr="00DA352C" w:rsidRDefault="000071E3" w:rsidP="000071E3">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6400C8"/>
          <w:sz w:val="20"/>
          <w:szCs w:val="20"/>
        </w:rPr>
        <w:t>SELECT FMS_NCSC_Facilities.fcusnum, FMS_NCSC_Facilities.cfc_loan_amt, FMS_NCSC_Facilities.ffacnum, FMS_NCSC_Facilities.facility_type_desc, FMS_NCSC_Facilities.loan_status_description FROM FMS_NCSC_Facilities,organization WHERE organization.cusnum = FMS_NCSC_Facilities.fcusnum and  organization.type_id in(1,7) and FMS_NCSC_Facilities.loan_status_description in ('Approved','Underwriting','Submitted for Approval') ORDER BY  FMS_NCSC_Facilities.fcusnum ASC, FMS_NCSC_Facilities.ffacnum ASC</w:t>
      </w:r>
    </w:p>
    <w:p w14:paraId="021E49DB" w14:textId="77777777" w:rsidR="005E28E4" w:rsidRDefault="005E28E4" w:rsidP="00C338E0">
      <w:pPr>
        <w:pStyle w:val="NoSpacing"/>
      </w:pPr>
    </w:p>
    <w:p w14:paraId="5F03FA4C" w14:textId="77777777" w:rsidR="005E28E4" w:rsidRDefault="005E28E4" w:rsidP="00D60304">
      <w:pPr>
        <w:pStyle w:val="Heading2"/>
      </w:pPr>
      <w:bookmarkStart w:id="349" w:name="_Toc379816885"/>
      <w:bookmarkStart w:id="350" w:name="_Toc495590222"/>
      <w:r w:rsidRPr="00DA4232">
        <w:t xml:space="preserve">Loan </w:t>
      </w:r>
      <w:r w:rsidR="00785599">
        <w:t>Advances</w:t>
      </w:r>
      <w:r>
        <w:t xml:space="preserve"> where NCSC is the Lender</w:t>
      </w:r>
      <w:bookmarkEnd w:id="349"/>
      <w:bookmarkEnd w:id="350"/>
    </w:p>
    <w:p w14:paraId="36A6281A" w14:textId="77777777" w:rsidR="005E28E4" w:rsidRDefault="005E28E4" w:rsidP="005E28E4">
      <w:pPr>
        <w:autoSpaceDE w:val="0"/>
        <w:autoSpaceDN w:val="0"/>
        <w:adjustRightInd w:val="0"/>
        <w:spacing w:after="0" w:line="240" w:lineRule="auto"/>
        <w:rPr>
          <w:rFonts w:ascii="Helv" w:hAnsi="Helv" w:cs="Helv"/>
          <w:color w:val="000000"/>
          <w:sz w:val="20"/>
          <w:szCs w:val="20"/>
        </w:rPr>
      </w:pPr>
      <w:r w:rsidRPr="00556817">
        <w:rPr>
          <w:rFonts w:ascii="Helv" w:hAnsi="Helv" w:cs="Helv"/>
          <w:color w:val="000000"/>
          <w:sz w:val="20"/>
          <w:szCs w:val="20"/>
        </w:rPr>
        <w:t>CFCPROD_CIS_REPO</w:t>
      </w:r>
    </w:p>
    <w:p w14:paraId="1F5D4CE8" w14:textId="77777777" w:rsidR="005E28E4" w:rsidRDefault="005E28E4" w:rsidP="00C338E0">
      <w:pPr>
        <w:pStyle w:val="NoSpacing"/>
      </w:pPr>
    </w:p>
    <w:p w14:paraId="595C237E" w14:textId="77777777" w:rsidR="005E28E4" w:rsidRDefault="005E28E4" w:rsidP="005E28E4">
      <w:pPr>
        <w:pStyle w:val="NoSpacing"/>
      </w:pPr>
      <w:r>
        <w:t>SELECT</w:t>
      </w:r>
      <w:r>
        <w:tab/>
        <w:t>c.lcusnum, c.lnotnum, c.lprinbl,</w:t>
      </w:r>
      <w:r>
        <w:tab/>
        <w:t xml:space="preserve">c.llndesc, c.lfxbsrt, c.lbcrate, c.llszbdt, </w:t>
      </w:r>
    </w:p>
    <w:p w14:paraId="3ECA6FFE" w14:textId="77777777" w:rsidR="005E28E4" w:rsidRDefault="005E28E4" w:rsidP="005E28E4">
      <w:pPr>
        <w:pStyle w:val="NoSpacing"/>
      </w:pPr>
      <w:r>
        <w:t xml:space="preserve">c.lticdat6, c.lrtext3, c.lmatdat, c.lprinbl*c.lfxbsrt as weightrate, c.lprinbl*datediff(month,getdate(), </w:t>
      </w:r>
    </w:p>
    <w:p w14:paraId="7737273B" w14:textId="77777777" w:rsidR="005E28E4" w:rsidRDefault="005E28E4" w:rsidP="005E28E4">
      <w:pPr>
        <w:pStyle w:val="NoSpacing"/>
      </w:pPr>
      <w:r>
        <w:t>convert(datetime,convert(char(10),c.lmatdat)))/12.000 as weightyrfpay, a.facility_type_desc, c.llndate,</w:t>
      </w:r>
      <w:r>
        <w:tab/>
        <w:t xml:space="preserve">c.llntype </w:t>
      </w:r>
    </w:p>
    <w:p w14:paraId="19E8F8F9" w14:textId="77777777" w:rsidR="005E28E4" w:rsidRDefault="005E28E4" w:rsidP="005E28E4">
      <w:pPr>
        <w:pStyle w:val="NoSpacing"/>
      </w:pPr>
      <w:r>
        <w:t xml:space="preserve">FROM FMS_NCSC_Facilities a, CFAC b, LOAN c </w:t>
      </w:r>
    </w:p>
    <w:p w14:paraId="19A429B9" w14:textId="77777777" w:rsidR="005E28E4" w:rsidRDefault="005E28E4" w:rsidP="005E28E4">
      <w:pPr>
        <w:pStyle w:val="NoSpacing"/>
      </w:pPr>
      <w:r>
        <w:t xml:space="preserve">WHERE </w:t>
      </w:r>
      <w:r>
        <w:tab/>
        <w:t xml:space="preserve">(a.fcusnum = b.fcusnum) and (a.ffacnum = b.ffacnum) </w:t>
      </w:r>
    </w:p>
    <w:p w14:paraId="49E159B3" w14:textId="77777777" w:rsidR="005E28E4" w:rsidRDefault="005E28E4" w:rsidP="005E28E4">
      <w:pPr>
        <w:pStyle w:val="NoSpacing"/>
      </w:pPr>
      <w:r>
        <w:t xml:space="preserve">AND (a.fcusnum = substring(c.lnotnum,1,5)) and ((a.ffacnum = substring(c.lnotnum,6,4)) </w:t>
      </w:r>
    </w:p>
    <w:p w14:paraId="653B0A68" w14:textId="77777777" w:rsidR="005E28E4" w:rsidRDefault="005E28E4" w:rsidP="005E28E4">
      <w:pPr>
        <w:pStyle w:val="NoSpacing"/>
      </w:pPr>
      <w:r>
        <w:t xml:space="preserve">AND </w:t>
      </w:r>
    </w:p>
    <w:p w14:paraId="250B2494" w14:textId="77777777" w:rsidR="005E28E4" w:rsidRDefault="005E28E4" w:rsidP="005E28E4">
      <w:pPr>
        <w:pStyle w:val="NoSpacing"/>
        <w:ind w:firstLine="720"/>
      </w:pPr>
      <w:r>
        <w:t>(SELECT count(*) FROM organization c WHERE c.type_id &lt;&gt;6 and c.type_id &lt;&gt;2 and a.fcusnum =  c.cusnum) =1) AND c.lprinbl &gt;0</w:t>
      </w:r>
    </w:p>
    <w:p w14:paraId="378711B7" w14:textId="77777777" w:rsidR="005E28E4" w:rsidRDefault="005E28E4" w:rsidP="005E28E4">
      <w:pPr>
        <w:pStyle w:val="NoSpacing"/>
      </w:pPr>
      <w:r>
        <w:t>ORDER BY a.fcusnum</w:t>
      </w:r>
    </w:p>
    <w:p w14:paraId="53BF6C0D" w14:textId="77777777" w:rsidR="00B83AF4" w:rsidRDefault="00B83AF4" w:rsidP="005E28E4">
      <w:pPr>
        <w:pStyle w:val="NoSpacing"/>
      </w:pPr>
    </w:p>
    <w:p w14:paraId="633F601B" w14:textId="1156D217" w:rsidR="00762EEC" w:rsidRDefault="00762EEC" w:rsidP="00B83AF4">
      <w:pPr>
        <w:pStyle w:val="Heading1"/>
      </w:pPr>
      <w:bookmarkStart w:id="351" w:name="_Toc495590223"/>
      <w:bookmarkStart w:id="352" w:name="_Toc379816886"/>
      <w:r>
        <w:t>Loans Under Management (LUMS)</w:t>
      </w:r>
      <w:bookmarkEnd w:id="351"/>
    </w:p>
    <w:p w14:paraId="71A10F01" w14:textId="09C5D484" w:rsidR="00B83AF4" w:rsidRDefault="00B83AF4" w:rsidP="005E44FB">
      <w:pPr>
        <w:pStyle w:val="Heading2"/>
      </w:pPr>
      <w:bookmarkStart w:id="353" w:name="_Toc495590224"/>
      <w:r>
        <w:t>Active Loans Under Management (LUMs)</w:t>
      </w:r>
      <w:bookmarkEnd w:id="352"/>
      <w:bookmarkEnd w:id="353"/>
    </w:p>
    <w:p w14:paraId="4AC982DD" w14:textId="77777777" w:rsidR="00B83AF4" w:rsidRDefault="00B83AF4" w:rsidP="00B83AF4">
      <w:r w:rsidRPr="00B83AF4">
        <w:t>CFCPROD_CIS_REPO</w:t>
      </w:r>
    </w:p>
    <w:p w14:paraId="434695FE" w14:textId="77777777" w:rsidR="00B83AF4" w:rsidRDefault="00B83AF4" w:rsidP="00B83AF4">
      <w:pPr>
        <w:pStyle w:val="NoSpacing"/>
      </w:pPr>
    </w:p>
    <w:p w14:paraId="05F51C46" w14:textId="77777777" w:rsidR="00B83AF4" w:rsidRDefault="00B83AF4" w:rsidP="00B83AF4">
      <w:pPr>
        <w:pStyle w:val="NoSpacing"/>
      </w:pPr>
      <w:r>
        <w:t>'Get individual LUMs</w:t>
      </w:r>
    </w:p>
    <w:p w14:paraId="274A6B98" w14:textId="77777777" w:rsidR="00B83AF4" w:rsidRDefault="00B83AF4" w:rsidP="00B83AF4">
      <w:pPr>
        <w:pStyle w:val="NoSpacing"/>
      </w:pPr>
      <w:r>
        <w:t xml:space="preserve">SELECT </w:t>
      </w:r>
    </w:p>
    <w:p w14:paraId="6D0E689A" w14:textId="77777777" w:rsidR="00B83AF4" w:rsidRDefault="00B83AF4" w:rsidP="00B83AF4">
      <w:pPr>
        <w:pStyle w:val="NoSpacing"/>
      </w:pPr>
      <w:r>
        <w:t xml:space="preserve">l.lcusnum + a.series_name_num as sorter, l.lcusnum, a.series_name_num, l.llndate_str, a.new_loan_num, a.old_loan_num, a.cfc_loan_amt, </w:t>
      </w:r>
    </w:p>
    <w:p w14:paraId="5CCFD999" w14:textId="77777777" w:rsidR="00B83AF4" w:rsidRDefault="00B83AF4" w:rsidP="00B83AF4">
      <w:pPr>
        <w:pStyle w:val="NoSpacing"/>
      </w:pPr>
      <w:r>
        <w:t xml:space="preserve">l.lprinbl, l.llndesc, l.lbcrate, l.lrtext3, l.lticdat6, l.llntype, a.prom_date, c.frev1dt, l.lprinbl * l.lbcrate/100 as TotWtdRte, l.lprinbl *datediff(month,getdate(),convert(datetime,convert(char(10),l.lmatdat)))/12.000 as TotWtdYFP,  a.loan_status_id </w:t>
      </w:r>
      <w:r>
        <w:tab/>
      </w:r>
    </w:p>
    <w:p w14:paraId="2CDBB3F3" w14:textId="77777777" w:rsidR="00B83AF4" w:rsidRDefault="00B83AF4" w:rsidP="00B83AF4">
      <w:pPr>
        <w:pStyle w:val="NoSpacing"/>
      </w:pPr>
      <w:r>
        <w:t xml:space="preserve">FROM </w:t>
      </w:r>
    </w:p>
    <w:p w14:paraId="0393444D" w14:textId="77777777" w:rsidR="00B83AF4" w:rsidRDefault="00B83AF4" w:rsidP="00B83AF4">
      <w:pPr>
        <w:pStyle w:val="NoSpacing"/>
      </w:pPr>
      <w:r>
        <w:t xml:space="preserve">LOAN_LUM l, atlas_lum_data a, CFAC_LUM c </w:t>
      </w:r>
    </w:p>
    <w:p w14:paraId="43AFFB57" w14:textId="77777777" w:rsidR="00B83AF4" w:rsidRDefault="00B83AF4" w:rsidP="00B83AF4">
      <w:pPr>
        <w:pStyle w:val="NoSpacing"/>
      </w:pPr>
      <w:r>
        <w:t xml:space="preserve">WHERE </w:t>
      </w:r>
    </w:p>
    <w:p w14:paraId="514A0961" w14:textId="77777777" w:rsidR="00B83AF4" w:rsidRDefault="00B83AF4" w:rsidP="00B83AF4">
      <w:pPr>
        <w:pStyle w:val="NoSpacing"/>
      </w:pPr>
      <w:r>
        <w:t xml:space="preserve">l.lnotnum = a.new_loan_num and l.lcusnum = c.fcusnum and l.lfacnum = c.ffacnum and a.loan_status_id =1 </w:t>
      </w:r>
    </w:p>
    <w:p w14:paraId="2056A0BD" w14:textId="77777777" w:rsidR="00B83AF4" w:rsidRDefault="00B83AF4" w:rsidP="00B83AF4">
      <w:pPr>
        <w:pStyle w:val="NoSpacing"/>
      </w:pPr>
      <w:r>
        <w:tab/>
      </w:r>
      <w:r>
        <w:tab/>
      </w:r>
    </w:p>
    <w:p w14:paraId="3661259D" w14:textId="77777777" w:rsidR="00B83AF4" w:rsidRDefault="00B83AF4" w:rsidP="00B83AF4">
      <w:pPr>
        <w:pStyle w:val="NoSpacing"/>
      </w:pPr>
      <w:r>
        <w:t>‘subtotal each series within a coopid</w:t>
      </w:r>
    </w:p>
    <w:p w14:paraId="47ECBF4B" w14:textId="77777777" w:rsidR="00B83AF4" w:rsidRDefault="00B83AF4" w:rsidP="00B83AF4">
      <w:pPr>
        <w:pStyle w:val="NoSpacing"/>
      </w:pPr>
      <w:r>
        <w:t xml:space="preserve">UNION </w:t>
      </w:r>
    </w:p>
    <w:p w14:paraId="6073701E" w14:textId="77777777" w:rsidR="00B83AF4" w:rsidRDefault="00B83AF4" w:rsidP="00B83AF4">
      <w:pPr>
        <w:pStyle w:val="NoSpacing"/>
      </w:pPr>
      <w:r>
        <w:tab/>
      </w:r>
      <w:r>
        <w:tab/>
      </w:r>
      <w:r>
        <w:tab/>
      </w:r>
    </w:p>
    <w:p w14:paraId="47A120DD" w14:textId="77777777" w:rsidR="00B83AF4" w:rsidRDefault="00B83AF4" w:rsidP="00B83AF4">
      <w:pPr>
        <w:pStyle w:val="NoSpacing"/>
      </w:pPr>
      <w:r>
        <w:t xml:space="preserve">SELECT </w:t>
      </w:r>
    </w:p>
    <w:p w14:paraId="0B76A2B1" w14:textId="77777777" w:rsidR="00B83AF4" w:rsidRDefault="00B83AF4" w:rsidP="00B83AF4">
      <w:pPr>
        <w:pStyle w:val="NoSpacing"/>
      </w:pPr>
      <w:r>
        <w:lastRenderedPageBreak/>
        <w:t xml:space="preserve">l.lcusnum + a.series_name_num + '~' as sorter, l.lcusnum, '',  null,  '" + subTotal + "', '', sum(a.cfc_loan_amt), </w:t>
      </w:r>
      <w:r w:rsidR="0019768E">
        <w:t xml:space="preserve">sum(l.lprinbl), '', null, '', </w:t>
      </w:r>
      <w:r>
        <w:t>null, null, null, null, 0 as</w:t>
      </w:r>
      <w:r w:rsidR="0019768E">
        <w:t xml:space="preserve"> TotWtdRte, 0 as TotWtdYFP,  0 </w:t>
      </w:r>
    </w:p>
    <w:p w14:paraId="614C230F" w14:textId="77777777" w:rsidR="00B83AF4" w:rsidRDefault="0019768E" w:rsidP="00B83AF4">
      <w:pPr>
        <w:pStyle w:val="NoSpacing"/>
      </w:pPr>
      <w:r>
        <w:t xml:space="preserve">FROM LOAN_LUM l, atlas_lum_data a </w:t>
      </w:r>
    </w:p>
    <w:p w14:paraId="40E9F095" w14:textId="77777777" w:rsidR="00B83AF4" w:rsidRDefault="0019768E" w:rsidP="00B83AF4">
      <w:pPr>
        <w:pStyle w:val="NoSpacing"/>
      </w:pPr>
      <w:r>
        <w:t xml:space="preserve">WHERE </w:t>
      </w:r>
      <w:r w:rsidR="00B83AF4">
        <w:t>l.lnotnum = a.new_lo</w:t>
      </w:r>
      <w:r>
        <w:t xml:space="preserve">an_num and a.loan_status_id =1 </w:t>
      </w:r>
    </w:p>
    <w:p w14:paraId="69BF60D0" w14:textId="77777777" w:rsidR="00B83AF4" w:rsidRDefault="00B83AF4" w:rsidP="00B83AF4">
      <w:pPr>
        <w:pStyle w:val="NoSpacing"/>
      </w:pPr>
      <w:r>
        <w:t>GROUP B</w:t>
      </w:r>
      <w:r w:rsidR="0019768E">
        <w:t xml:space="preserve">Y a.series_name_num, l.lcusnum </w:t>
      </w:r>
    </w:p>
    <w:p w14:paraId="6DF1FFD9" w14:textId="77777777" w:rsidR="0019768E" w:rsidRDefault="0019768E" w:rsidP="00B83AF4">
      <w:pPr>
        <w:pStyle w:val="NoSpacing"/>
      </w:pPr>
      <w:r>
        <w:tab/>
      </w:r>
      <w:r>
        <w:tab/>
      </w:r>
      <w:r>
        <w:tab/>
      </w:r>
      <w:r w:rsidR="00B83AF4">
        <w:tab/>
      </w:r>
      <w:r w:rsidR="00B83AF4">
        <w:tab/>
      </w:r>
      <w:r w:rsidR="00B83AF4">
        <w:tab/>
      </w:r>
    </w:p>
    <w:p w14:paraId="77F1246F" w14:textId="77777777" w:rsidR="00B83AF4" w:rsidRDefault="00B83AF4" w:rsidP="00B83AF4">
      <w:pPr>
        <w:pStyle w:val="NoSpacing"/>
      </w:pPr>
      <w:r>
        <w:t>' total the overall amount for a coopid</w:t>
      </w:r>
    </w:p>
    <w:p w14:paraId="790FB939" w14:textId="77777777" w:rsidR="00B83AF4" w:rsidRDefault="0019768E" w:rsidP="00B83AF4">
      <w:pPr>
        <w:pStyle w:val="NoSpacing"/>
      </w:pPr>
      <w:r>
        <w:t xml:space="preserve">UNION </w:t>
      </w:r>
    </w:p>
    <w:p w14:paraId="6B41A622" w14:textId="77777777" w:rsidR="00B83AF4" w:rsidRDefault="0019768E" w:rsidP="00B83AF4">
      <w:pPr>
        <w:pStyle w:val="NoSpacing"/>
      </w:pPr>
      <w:r>
        <w:t xml:space="preserve">SELECT </w:t>
      </w:r>
    </w:p>
    <w:p w14:paraId="508F4BE1" w14:textId="77777777" w:rsidR="0019768E" w:rsidRDefault="00B83AF4" w:rsidP="00B83AF4">
      <w:pPr>
        <w:pStyle w:val="NoSpacing"/>
      </w:pPr>
      <w:r>
        <w:t>l.lcusnum + '~' as sorter, l.lcusnum, '',  null,  '" + grandTotal + "', '', sum(a.cfc_loan_amt),</w:t>
      </w:r>
      <w:r w:rsidR="0019768E">
        <w:t xml:space="preserve"> sum(l.lprinbl), '', null, '', </w:t>
      </w:r>
      <w:r>
        <w:t xml:space="preserve">null, null, null, null, 0 as </w:t>
      </w:r>
      <w:r w:rsidR="0019768E">
        <w:t xml:space="preserve">TotWtdRte,  0 as TotWtdYFP , 0 </w:t>
      </w:r>
    </w:p>
    <w:p w14:paraId="245ED560" w14:textId="77777777" w:rsidR="00B83AF4" w:rsidRDefault="0019768E" w:rsidP="00B83AF4">
      <w:pPr>
        <w:pStyle w:val="NoSpacing"/>
      </w:pPr>
      <w:r>
        <w:t>F</w:t>
      </w:r>
      <w:r w:rsidR="00B83AF4">
        <w:t xml:space="preserve">ROM </w:t>
      </w:r>
      <w:r>
        <w:t xml:space="preserve">LOAN_LUM l, atlas_lum_data a </w:t>
      </w:r>
    </w:p>
    <w:p w14:paraId="652C8729" w14:textId="77777777" w:rsidR="00B83AF4" w:rsidRDefault="0019768E" w:rsidP="00B83AF4">
      <w:pPr>
        <w:pStyle w:val="NoSpacing"/>
      </w:pPr>
      <w:r>
        <w:t xml:space="preserve">WHERE </w:t>
      </w:r>
      <w:r w:rsidR="00B83AF4">
        <w:t>l.lnotnum = a.new_lo</w:t>
      </w:r>
      <w:r>
        <w:t xml:space="preserve">an_num and a.loan_status_id =1 </w:t>
      </w:r>
    </w:p>
    <w:p w14:paraId="784A0E14" w14:textId="77777777" w:rsidR="00B83AF4" w:rsidRDefault="00B83AF4" w:rsidP="00B83AF4">
      <w:pPr>
        <w:pStyle w:val="NoSpacing"/>
      </w:pPr>
      <w:r>
        <w:t xml:space="preserve">GROUP BY l.lcusnum </w:t>
      </w:r>
    </w:p>
    <w:p w14:paraId="4C0AFB78" w14:textId="77777777" w:rsidR="00B83AF4" w:rsidRDefault="0019768E" w:rsidP="00B83AF4">
      <w:pPr>
        <w:pStyle w:val="NoSpacing"/>
      </w:pPr>
      <w:r>
        <w:t>ORDER BY sorter</w:t>
      </w:r>
    </w:p>
    <w:p w14:paraId="5C5DFB24" w14:textId="77777777" w:rsidR="00F94C59" w:rsidRDefault="00F94C59" w:rsidP="00B83AF4">
      <w:pPr>
        <w:pStyle w:val="NoSpacing"/>
      </w:pPr>
    </w:p>
    <w:p w14:paraId="0A7A35DC" w14:textId="0D70FBE9" w:rsidR="00A2062B" w:rsidRDefault="00A2062B" w:rsidP="00B83AF4">
      <w:pPr>
        <w:pStyle w:val="NoSpacing"/>
      </w:pPr>
      <w:commentRangeStart w:id="354"/>
      <w:commentRangeStart w:id="355"/>
      <w:r>
        <w:t>See comment</w:t>
      </w:r>
      <w:commentRangeEnd w:id="354"/>
      <w:r>
        <w:rPr>
          <w:rStyle w:val="CommentReference"/>
        </w:rPr>
        <w:commentReference w:id="354"/>
      </w:r>
      <w:commentRangeEnd w:id="355"/>
      <w:r w:rsidR="00F969C8">
        <w:rPr>
          <w:rStyle w:val="CommentReference"/>
        </w:rPr>
        <w:commentReference w:id="355"/>
      </w:r>
    </w:p>
    <w:p w14:paraId="7DA88654" w14:textId="77777777" w:rsidR="00BB40A6" w:rsidRDefault="00BB40A6" w:rsidP="00BB40A6">
      <w:pPr>
        <w:autoSpaceDE w:val="0"/>
        <w:autoSpaceDN w:val="0"/>
        <w:adjustRightInd w:val="0"/>
        <w:spacing w:after="0" w:line="240" w:lineRule="auto"/>
        <w:rPr>
          <w:rFonts w:ascii="MS Sans Serif" w:hAnsi="MS Sans Serif" w:cs="MS Sans Serif"/>
          <w:b/>
          <w:bCs/>
          <w:color w:val="000000"/>
          <w:sz w:val="24"/>
          <w:szCs w:val="24"/>
          <w:u w:val="single"/>
        </w:rPr>
      </w:pPr>
      <w:r>
        <w:rPr>
          <w:rFonts w:ascii="MS Sans Serif" w:hAnsi="MS Sans Serif" w:cs="MS Sans Serif"/>
          <w:b/>
          <w:bCs/>
          <w:color w:val="000000"/>
          <w:sz w:val="24"/>
          <w:szCs w:val="24"/>
          <w:u w:val="single"/>
        </w:rPr>
        <w:t>Loans Under Management (LUM)</w:t>
      </w:r>
    </w:p>
    <w:p w14:paraId="460393C3" w14:textId="77777777" w:rsidR="00762EEC" w:rsidRDefault="00762EEC" w:rsidP="00BB40A6">
      <w:pPr>
        <w:autoSpaceDE w:val="0"/>
        <w:autoSpaceDN w:val="0"/>
        <w:adjustRightInd w:val="0"/>
        <w:spacing w:after="0" w:line="240" w:lineRule="auto"/>
        <w:rPr>
          <w:rFonts w:ascii="MS Sans Serif" w:hAnsi="MS Sans Serif" w:cs="MS Sans Serif"/>
          <w:b/>
          <w:bCs/>
          <w:color w:val="000000"/>
          <w:sz w:val="24"/>
          <w:szCs w:val="24"/>
          <w:u w:val="single"/>
        </w:rPr>
      </w:pPr>
    </w:p>
    <w:p w14:paraId="037082DE" w14:textId="77777777" w:rsidR="00762EEC" w:rsidRDefault="00762EEC" w:rsidP="00762EEC">
      <w:pPr>
        <w:pStyle w:val="NoSpacing"/>
      </w:pPr>
      <w:r>
        <w:t>' Get last update time for LAPRO data</w:t>
      </w:r>
    </w:p>
    <w:p w14:paraId="0E592D08" w14:textId="712F9822" w:rsidR="00762EEC" w:rsidRDefault="00762EEC" w:rsidP="00762EEC">
      <w:pPr>
        <w:pStyle w:val="NoSpacing"/>
      </w:pPr>
      <w:r>
        <w:t>Updtime = SELECT dbname, updtime FROM dbupdtime WHERE dbname = 'LOANACCTG'</w:t>
      </w:r>
    </w:p>
    <w:p w14:paraId="12488705" w14:textId="77777777" w:rsidR="00762EEC" w:rsidRDefault="00762EEC" w:rsidP="00BB40A6">
      <w:pPr>
        <w:autoSpaceDE w:val="0"/>
        <w:autoSpaceDN w:val="0"/>
        <w:adjustRightInd w:val="0"/>
        <w:spacing w:after="0" w:line="240" w:lineRule="auto"/>
        <w:rPr>
          <w:rFonts w:ascii="MS Sans Serif" w:hAnsi="MS Sans Serif" w:cs="MS Sans Serif"/>
          <w:b/>
          <w:bCs/>
          <w:color w:val="000000"/>
          <w:sz w:val="24"/>
          <w:szCs w:val="24"/>
          <w:u w:val="single"/>
        </w:rPr>
      </w:pPr>
    </w:p>
    <w:p w14:paraId="45364505" w14:textId="77777777" w:rsidR="00BB40A6" w:rsidRDefault="00BB40A6" w:rsidP="00BB40A6">
      <w:pPr>
        <w:tabs>
          <w:tab w:val="left" w:pos="3285"/>
          <w:tab w:val="left" w:pos="4005"/>
          <w:tab w:val="left" w:pos="5445"/>
          <w:tab w:val="left" w:pos="6885"/>
          <w:tab w:val="left" w:pos="8685"/>
          <w:tab w:val="left" w:pos="9585"/>
          <w:tab w:val="left" w:pos="10305"/>
          <w:tab w:val="left" w:pos="10845"/>
        </w:tabs>
        <w:autoSpaceDE w:val="0"/>
        <w:autoSpaceDN w:val="0"/>
        <w:adjustRightInd w:val="0"/>
        <w:spacing w:after="120" w:line="240" w:lineRule="auto"/>
        <w:rPr>
          <w:rFonts w:ascii="MS Sans Serif" w:hAnsi="MS Sans Serif" w:cs="MS Sans Serif"/>
          <w:b/>
          <w:bCs/>
          <w:color w:val="000000"/>
          <w:sz w:val="24"/>
          <w:szCs w:val="24"/>
          <w:u w:val="single"/>
        </w:rPr>
      </w:pPr>
    </w:p>
    <w:p w14:paraId="5490E0C6" w14:textId="29542444" w:rsidR="00BB40A6" w:rsidRPr="005E44FB" w:rsidRDefault="0013569A" w:rsidP="00BB40A6">
      <w:pPr>
        <w:tabs>
          <w:tab w:val="left" w:pos="3285"/>
          <w:tab w:val="left" w:pos="4005"/>
          <w:tab w:val="left" w:pos="5445"/>
          <w:tab w:val="left" w:pos="6885"/>
          <w:tab w:val="left" w:pos="8685"/>
          <w:tab w:val="left" w:pos="9585"/>
          <w:tab w:val="left" w:pos="10305"/>
          <w:tab w:val="left" w:pos="10845"/>
        </w:tabs>
        <w:autoSpaceDE w:val="0"/>
        <w:autoSpaceDN w:val="0"/>
        <w:adjustRightInd w:val="0"/>
        <w:spacing w:after="120" w:line="240" w:lineRule="auto"/>
        <w:rPr>
          <w:rFonts w:ascii="MS Sans Serif" w:hAnsi="MS Sans Serif" w:cs="MS Sans Serif"/>
          <w:b/>
          <w:bCs/>
          <w:color w:val="000000"/>
          <w:sz w:val="20"/>
          <w:szCs w:val="20"/>
        </w:rPr>
      </w:pPr>
      <w:r>
        <w:rPr>
          <w:rFonts w:ascii="MS Sans Serif" w:hAnsi="MS Sans Serif" w:cs="MS Sans Serif"/>
          <w:b/>
          <w:bCs/>
          <w:color w:val="000000"/>
          <w:sz w:val="20"/>
          <w:szCs w:val="20"/>
        </w:rPr>
        <w:t xml:space="preserve">Active Long-Term Loans as of </w:t>
      </w:r>
      <w:r w:rsidR="00762EEC">
        <w:rPr>
          <w:rFonts w:ascii="MS Sans Serif" w:hAnsi="MS Sans Serif" w:cs="MS Sans Serif"/>
          <w:b/>
          <w:bCs/>
          <w:color w:val="000000"/>
          <w:sz w:val="20"/>
          <w:szCs w:val="20"/>
        </w:rPr>
        <w:t>updtime</w:t>
      </w:r>
    </w:p>
    <w:tbl>
      <w:tblPr>
        <w:tblW w:w="0" w:type="auto"/>
        <w:tblInd w:w="-14" w:type="dxa"/>
        <w:tblLayout w:type="fixed"/>
        <w:tblCellMar>
          <w:top w:w="14" w:type="dxa"/>
          <w:left w:w="14" w:type="dxa"/>
          <w:bottom w:w="14" w:type="dxa"/>
          <w:right w:w="14" w:type="dxa"/>
        </w:tblCellMar>
        <w:tblLook w:val="00A0" w:firstRow="1" w:lastRow="0" w:firstColumn="1" w:lastColumn="0" w:noHBand="0" w:noVBand="0"/>
      </w:tblPr>
      <w:tblGrid>
        <w:gridCol w:w="632"/>
        <w:gridCol w:w="1064"/>
        <w:gridCol w:w="1324"/>
        <w:gridCol w:w="1468"/>
        <w:gridCol w:w="1468"/>
        <w:gridCol w:w="1079"/>
        <w:gridCol w:w="1108"/>
        <w:gridCol w:w="604"/>
        <w:gridCol w:w="1036"/>
        <w:gridCol w:w="1468"/>
        <w:gridCol w:w="1036"/>
        <w:gridCol w:w="1036"/>
      </w:tblGrid>
      <w:tr w:rsidR="00BB40A6" w14:paraId="554B855E" w14:textId="77777777">
        <w:tc>
          <w:tcPr>
            <w:tcW w:w="632" w:type="dxa"/>
          </w:tcPr>
          <w:p w14:paraId="550BFDE5" w14:textId="77777777" w:rsidR="00BB40A6" w:rsidRDefault="00BB40A6">
            <w:pPr>
              <w:keepNext/>
              <w:keepLines/>
              <w:autoSpaceDE w:val="0"/>
              <w:autoSpaceDN w:val="0"/>
              <w:adjustRightInd w:val="0"/>
              <w:spacing w:after="0" w:line="240" w:lineRule="auto"/>
              <w:rPr>
                <w:rFonts w:ascii="MS Sans Serif" w:hAnsi="MS Sans Serif" w:cs="MS Sans Serif"/>
                <w:b/>
                <w:bCs/>
                <w:color w:val="000000"/>
                <w:sz w:val="16"/>
                <w:szCs w:val="16"/>
              </w:rPr>
            </w:pPr>
            <w:r>
              <w:rPr>
                <w:rFonts w:ascii="MS Sans Serif" w:hAnsi="MS Sans Serif" w:cs="MS Sans Serif"/>
                <w:b/>
                <w:bCs/>
                <w:color w:val="000000"/>
                <w:sz w:val="16"/>
                <w:szCs w:val="16"/>
              </w:rPr>
              <w:t>Series</w:t>
            </w:r>
          </w:p>
        </w:tc>
        <w:tc>
          <w:tcPr>
            <w:tcW w:w="1064" w:type="dxa"/>
          </w:tcPr>
          <w:p w14:paraId="48181E98" w14:textId="77777777" w:rsidR="00BB40A6" w:rsidRDefault="00BB40A6">
            <w:pPr>
              <w:keepNext/>
              <w:keepLines/>
              <w:autoSpaceDE w:val="0"/>
              <w:autoSpaceDN w:val="0"/>
              <w:adjustRightInd w:val="0"/>
              <w:spacing w:after="0" w:line="240" w:lineRule="auto"/>
              <w:jc w:val="center"/>
              <w:rPr>
                <w:rFonts w:ascii="MS Sans Serif" w:hAnsi="MS Sans Serif" w:cs="MS Sans Serif"/>
                <w:b/>
                <w:bCs/>
                <w:color w:val="000000"/>
                <w:sz w:val="16"/>
                <w:szCs w:val="16"/>
              </w:rPr>
            </w:pPr>
            <w:r>
              <w:rPr>
                <w:rFonts w:ascii="MS Sans Serif" w:hAnsi="MS Sans Serif" w:cs="MS Sans Serif"/>
                <w:b/>
                <w:bCs/>
                <w:color w:val="000000"/>
                <w:sz w:val="16"/>
                <w:szCs w:val="16"/>
              </w:rPr>
              <w:t xml:space="preserve">Sale </w:t>
            </w:r>
          </w:p>
          <w:p w14:paraId="605A9657" w14:textId="77777777" w:rsidR="00BB40A6" w:rsidRDefault="00BB40A6">
            <w:pPr>
              <w:keepNext/>
              <w:keepLines/>
              <w:autoSpaceDE w:val="0"/>
              <w:autoSpaceDN w:val="0"/>
              <w:adjustRightInd w:val="0"/>
              <w:spacing w:after="0" w:line="240" w:lineRule="auto"/>
              <w:jc w:val="center"/>
              <w:rPr>
                <w:rFonts w:ascii="MS Sans Serif" w:hAnsi="MS Sans Serif" w:cs="MS Sans Serif"/>
                <w:b/>
                <w:bCs/>
                <w:color w:val="000000"/>
                <w:sz w:val="16"/>
                <w:szCs w:val="16"/>
              </w:rPr>
            </w:pPr>
            <w:r>
              <w:rPr>
                <w:rFonts w:ascii="MS Sans Serif" w:hAnsi="MS Sans Serif" w:cs="MS Sans Serif"/>
                <w:b/>
                <w:bCs/>
                <w:color w:val="000000"/>
                <w:sz w:val="16"/>
                <w:szCs w:val="16"/>
              </w:rPr>
              <w:t>Date</w:t>
            </w:r>
          </w:p>
        </w:tc>
        <w:tc>
          <w:tcPr>
            <w:tcW w:w="1324" w:type="dxa"/>
          </w:tcPr>
          <w:p w14:paraId="0E4681BE" w14:textId="77777777" w:rsidR="00BB40A6" w:rsidRDefault="00BB40A6">
            <w:pPr>
              <w:keepNext/>
              <w:keepLines/>
              <w:autoSpaceDE w:val="0"/>
              <w:autoSpaceDN w:val="0"/>
              <w:adjustRightInd w:val="0"/>
              <w:spacing w:after="0" w:line="240" w:lineRule="auto"/>
              <w:ind w:left="1"/>
              <w:jc w:val="center"/>
              <w:rPr>
                <w:rFonts w:ascii="MS Sans Serif" w:hAnsi="MS Sans Serif" w:cs="MS Sans Serif"/>
                <w:b/>
                <w:bCs/>
                <w:color w:val="000000"/>
                <w:sz w:val="16"/>
                <w:szCs w:val="16"/>
              </w:rPr>
            </w:pPr>
            <w:r>
              <w:rPr>
                <w:rFonts w:ascii="MS Sans Serif" w:hAnsi="MS Sans Serif" w:cs="MS Sans Serif"/>
                <w:b/>
                <w:bCs/>
                <w:color w:val="000000"/>
                <w:sz w:val="16"/>
                <w:szCs w:val="16"/>
              </w:rPr>
              <w:t>Loan #</w:t>
            </w:r>
          </w:p>
        </w:tc>
        <w:tc>
          <w:tcPr>
            <w:tcW w:w="1468" w:type="dxa"/>
          </w:tcPr>
          <w:p w14:paraId="41EC0C59" w14:textId="77777777" w:rsidR="00BB40A6" w:rsidRDefault="00BB40A6">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Commitment</w:t>
            </w:r>
          </w:p>
          <w:p w14:paraId="17A28043" w14:textId="77777777" w:rsidR="00BB40A6" w:rsidRDefault="00BB40A6">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Amount</w:t>
            </w:r>
          </w:p>
        </w:tc>
        <w:tc>
          <w:tcPr>
            <w:tcW w:w="1468" w:type="dxa"/>
          </w:tcPr>
          <w:p w14:paraId="501F3A38" w14:textId="77777777" w:rsidR="00BB40A6" w:rsidRDefault="00BB40A6">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Outstanding</w:t>
            </w:r>
          </w:p>
          <w:p w14:paraId="590952CE" w14:textId="77777777" w:rsidR="00BB40A6" w:rsidRDefault="00BB40A6">
            <w:pPr>
              <w:keepNext/>
              <w:keepLines/>
              <w:autoSpaceDE w:val="0"/>
              <w:autoSpaceDN w:val="0"/>
              <w:adjustRightInd w:val="0"/>
              <w:spacing w:after="0" w:line="240" w:lineRule="auto"/>
              <w:jc w:val="right"/>
              <w:rPr>
                <w:rFonts w:ascii="MS Sans Serif" w:hAnsi="MS Sans Serif" w:cs="MS Sans Serif"/>
                <w:b/>
                <w:bCs/>
                <w:color w:val="000000"/>
                <w:sz w:val="16"/>
                <w:szCs w:val="16"/>
              </w:rPr>
            </w:pPr>
            <w:r>
              <w:rPr>
                <w:rFonts w:ascii="MS Sans Serif" w:hAnsi="MS Sans Serif" w:cs="MS Sans Serif"/>
                <w:b/>
                <w:bCs/>
                <w:color w:val="000000"/>
                <w:sz w:val="16"/>
                <w:szCs w:val="16"/>
              </w:rPr>
              <w:t>Balance</w:t>
            </w:r>
          </w:p>
        </w:tc>
        <w:tc>
          <w:tcPr>
            <w:tcW w:w="1079" w:type="dxa"/>
          </w:tcPr>
          <w:p w14:paraId="55BA8838" w14:textId="77777777" w:rsidR="00BB40A6" w:rsidRDefault="00BB40A6">
            <w:pPr>
              <w:keepNext/>
              <w:keepLines/>
              <w:autoSpaceDE w:val="0"/>
              <w:autoSpaceDN w:val="0"/>
              <w:adjustRightInd w:val="0"/>
              <w:spacing w:after="0" w:line="240" w:lineRule="auto"/>
              <w:ind w:left="1"/>
              <w:jc w:val="center"/>
              <w:rPr>
                <w:rFonts w:ascii="MS Sans Serif" w:hAnsi="MS Sans Serif" w:cs="MS Sans Serif"/>
                <w:b/>
                <w:bCs/>
                <w:color w:val="000000"/>
                <w:sz w:val="16"/>
                <w:szCs w:val="16"/>
              </w:rPr>
            </w:pPr>
            <w:r>
              <w:rPr>
                <w:rFonts w:ascii="MS Sans Serif" w:hAnsi="MS Sans Serif" w:cs="MS Sans Serif"/>
                <w:b/>
                <w:bCs/>
                <w:color w:val="000000"/>
                <w:sz w:val="16"/>
                <w:szCs w:val="16"/>
              </w:rPr>
              <w:t>Loan</w:t>
            </w:r>
          </w:p>
          <w:p w14:paraId="7008AEF2" w14:textId="77777777" w:rsidR="00BB40A6" w:rsidRDefault="00BB40A6">
            <w:pPr>
              <w:keepNext/>
              <w:keepLines/>
              <w:autoSpaceDE w:val="0"/>
              <w:autoSpaceDN w:val="0"/>
              <w:adjustRightInd w:val="0"/>
              <w:spacing w:after="0" w:line="240" w:lineRule="auto"/>
              <w:ind w:left="1"/>
              <w:jc w:val="center"/>
              <w:rPr>
                <w:rFonts w:ascii="MS Sans Serif" w:hAnsi="MS Sans Serif" w:cs="MS Sans Serif"/>
                <w:b/>
                <w:bCs/>
                <w:color w:val="000000"/>
                <w:sz w:val="16"/>
                <w:szCs w:val="16"/>
              </w:rPr>
            </w:pPr>
            <w:r>
              <w:rPr>
                <w:rFonts w:ascii="MS Sans Serif" w:hAnsi="MS Sans Serif" w:cs="MS Sans Serif"/>
                <w:b/>
                <w:bCs/>
                <w:color w:val="000000"/>
                <w:sz w:val="16"/>
                <w:szCs w:val="16"/>
              </w:rPr>
              <w:t>Program</w:t>
            </w:r>
          </w:p>
        </w:tc>
        <w:tc>
          <w:tcPr>
            <w:tcW w:w="1108" w:type="dxa"/>
          </w:tcPr>
          <w:p w14:paraId="182C7B9E" w14:textId="77777777" w:rsidR="00BB40A6" w:rsidRDefault="00BB40A6">
            <w:pPr>
              <w:keepNext/>
              <w:keepLines/>
              <w:autoSpaceDE w:val="0"/>
              <w:autoSpaceDN w:val="0"/>
              <w:adjustRightInd w:val="0"/>
              <w:spacing w:after="0" w:line="240" w:lineRule="auto"/>
              <w:ind w:left="1"/>
              <w:jc w:val="right"/>
              <w:rPr>
                <w:rFonts w:ascii="MS Sans Serif" w:hAnsi="MS Sans Serif" w:cs="MS Sans Serif"/>
                <w:b/>
                <w:bCs/>
                <w:color w:val="000000"/>
                <w:sz w:val="16"/>
                <w:szCs w:val="16"/>
              </w:rPr>
            </w:pPr>
            <w:r>
              <w:rPr>
                <w:rFonts w:ascii="MS Sans Serif" w:hAnsi="MS Sans Serif" w:cs="MS Sans Serif"/>
                <w:b/>
                <w:bCs/>
                <w:color w:val="000000"/>
                <w:sz w:val="16"/>
                <w:szCs w:val="16"/>
              </w:rPr>
              <w:t>** Interest</w:t>
            </w:r>
          </w:p>
          <w:p w14:paraId="7D8F200E" w14:textId="77777777" w:rsidR="00BB40A6" w:rsidRDefault="00BB40A6">
            <w:pPr>
              <w:keepNext/>
              <w:keepLines/>
              <w:autoSpaceDE w:val="0"/>
              <w:autoSpaceDN w:val="0"/>
              <w:adjustRightInd w:val="0"/>
              <w:spacing w:after="0" w:line="240" w:lineRule="auto"/>
              <w:ind w:left="1"/>
              <w:jc w:val="right"/>
              <w:rPr>
                <w:rFonts w:ascii="MS Sans Serif" w:hAnsi="MS Sans Serif" w:cs="MS Sans Serif"/>
                <w:b/>
                <w:bCs/>
                <w:color w:val="000000"/>
                <w:sz w:val="16"/>
                <w:szCs w:val="16"/>
              </w:rPr>
            </w:pPr>
            <w:r>
              <w:rPr>
                <w:rFonts w:ascii="MS Sans Serif" w:hAnsi="MS Sans Serif" w:cs="MS Sans Serif"/>
                <w:b/>
                <w:bCs/>
                <w:color w:val="000000"/>
                <w:sz w:val="16"/>
                <w:szCs w:val="16"/>
              </w:rPr>
              <w:t>Rate</w:t>
            </w:r>
          </w:p>
        </w:tc>
        <w:tc>
          <w:tcPr>
            <w:tcW w:w="604" w:type="dxa"/>
          </w:tcPr>
          <w:p w14:paraId="76CDBA1C" w14:textId="77777777" w:rsidR="00BB40A6" w:rsidRDefault="00BB40A6">
            <w:pPr>
              <w:keepNext/>
              <w:keepLines/>
              <w:autoSpaceDE w:val="0"/>
              <w:autoSpaceDN w:val="0"/>
              <w:adjustRightInd w:val="0"/>
              <w:spacing w:after="0" w:line="240" w:lineRule="auto"/>
              <w:ind w:left="1"/>
              <w:jc w:val="right"/>
              <w:rPr>
                <w:rFonts w:ascii="MS Sans Serif" w:hAnsi="MS Sans Serif" w:cs="MS Sans Serif"/>
                <w:b/>
                <w:bCs/>
                <w:color w:val="000000"/>
                <w:sz w:val="16"/>
                <w:szCs w:val="16"/>
              </w:rPr>
            </w:pPr>
            <w:r>
              <w:rPr>
                <w:rFonts w:ascii="MS Sans Serif" w:hAnsi="MS Sans Serif" w:cs="MS Sans Serif"/>
                <w:b/>
                <w:bCs/>
                <w:color w:val="000000"/>
                <w:sz w:val="16"/>
                <w:szCs w:val="16"/>
              </w:rPr>
              <w:t>Rate</w:t>
            </w:r>
          </w:p>
          <w:p w14:paraId="4D69BC48" w14:textId="77777777" w:rsidR="00BB40A6" w:rsidRDefault="00BB40A6">
            <w:pPr>
              <w:keepNext/>
              <w:keepLines/>
              <w:autoSpaceDE w:val="0"/>
              <w:autoSpaceDN w:val="0"/>
              <w:adjustRightInd w:val="0"/>
              <w:spacing w:after="0" w:line="240" w:lineRule="auto"/>
              <w:ind w:left="1"/>
              <w:jc w:val="right"/>
              <w:rPr>
                <w:rFonts w:ascii="MS Sans Serif" w:hAnsi="MS Sans Serif" w:cs="MS Sans Serif"/>
                <w:b/>
                <w:bCs/>
                <w:color w:val="000000"/>
                <w:sz w:val="16"/>
                <w:szCs w:val="16"/>
              </w:rPr>
            </w:pPr>
            <w:r>
              <w:rPr>
                <w:rFonts w:ascii="MS Sans Serif" w:hAnsi="MS Sans Serif" w:cs="MS Sans Serif"/>
                <w:b/>
                <w:bCs/>
                <w:color w:val="000000"/>
                <w:sz w:val="16"/>
                <w:szCs w:val="16"/>
              </w:rPr>
              <w:t>Term</w:t>
            </w:r>
          </w:p>
        </w:tc>
        <w:tc>
          <w:tcPr>
            <w:tcW w:w="1036" w:type="dxa"/>
          </w:tcPr>
          <w:p w14:paraId="6C68F696" w14:textId="77777777" w:rsidR="00BB40A6" w:rsidRDefault="00BB40A6">
            <w:pPr>
              <w:keepNext/>
              <w:keepLines/>
              <w:autoSpaceDE w:val="0"/>
              <w:autoSpaceDN w:val="0"/>
              <w:adjustRightInd w:val="0"/>
              <w:spacing w:after="0" w:line="240" w:lineRule="auto"/>
              <w:jc w:val="center"/>
              <w:rPr>
                <w:rFonts w:ascii="MS Sans Serif" w:hAnsi="MS Sans Serif" w:cs="MS Sans Serif"/>
                <w:b/>
                <w:bCs/>
                <w:color w:val="000000"/>
                <w:sz w:val="16"/>
                <w:szCs w:val="16"/>
              </w:rPr>
            </w:pPr>
            <w:r>
              <w:rPr>
                <w:rFonts w:ascii="MS Sans Serif" w:hAnsi="MS Sans Serif" w:cs="MS Sans Serif"/>
                <w:b/>
                <w:bCs/>
                <w:color w:val="000000"/>
                <w:sz w:val="16"/>
                <w:szCs w:val="16"/>
              </w:rPr>
              <w:t>Repricing</w:t>
            </w:r>
          </w:p>
          <w:p w14:paraId="11C8CFEE" w14:textId="77777777" w:rsidR="00BB40A6" w:rsidRDefault="00BB40A6">
            <w:pPr>
              <w:keepNext/>
              <w:keepLines/>
              <w:autoSpaceDE w:val="0"/>
              <w:autoSpaceDN w:val="0"/>
              <w:adjustRightInd w:val="0"/>
              <w:spacing w:after="0" w:line="240" w:lineRule="auto"/>
              <w:jc w:val="center"/>
              <w:rPr>
                <w:rFonts w:ascii="MS Sans Serif" w:hAnsi="MS Sans Serif" w:cs="MS Sans Serif"/>
                <w:b/>
                <w:bCs/>
                <w:color w:val="000000"/>
                <w:sz w:val="16"/>
                <w:szCs w:val="16"/>
              </w:rPr>
            </w:pPr>
            <w:r>
              <w:rPr>
                <w:rFonts w:ascii="MS Sans Serif" w:hAnsi="MS Sans Serif" w:cs="MS Sans Serif"/>
                <w:b/>
                <w:bCs/>
                <w:color w:val="000000"/>
                <w:sz w:val="16"/>
                <w:szCs w:val="16"/>
              </w:rPr>
              <w:t xml:space="preserve">Date </w:t>
            </w:r>
          </w:p>
        </w:tc>
        <w:tc>
          <w:tcPr>
            <w:tcW w:w="1468" w:type="dxa"/>
          </w:tcPr>
          <w:p w14:paraId="5FDDA59E" w14:textId="77777777" w:rsidR="00BB40A6" w:rsidRDefault="00BB40A6">
            <w:pPr>
              <w:keepNext/>
              <w:keepLines/>
              <w:autoSpaceDE w:val="0"/>
              <w:autoSpaceDN w:val="0"/>
              <w:adjustRightInd w:val="0"/>
              <w:spacing w:after="0" w:line="240" w:lineRule="auto"/>
              <w:ind w:left="1"/>
              <w:jc w:val="center"/>
              <w:rPr>
                <w:rFonts w:ascii="MS Sans Serif" w:hAnsi="MS Sans Serif" w:cs="MS Sans Serif"/>
                <w:b/>
                <w:bCs/>
                <w:color w:val="000000"/>
                <w:sz w:val="16"/>
                <w:szCs w:val="16"/>
              </w:rPr>
            </w:pPr>
            <w:r>
              <w:rPr>
                <w:rFonts w:ascii="MS Sans Serif" w:hAnsi="MS Sans Serif" w:cs="MS Sans Serif"/>
                <w:b/>
                <w:bCs/>
                <w:color w:val="000000"/>
                <w:sz w:val="16"/>
                <w:szCs w:val="16"/>
              </w:rPr>
              <w:t>Amort.</w:t>
            </w:r>
          </w:p>
          <w:p w14:paraId="5527752A" w14:textId="77777777" w:rsidR="00BB40A6" w:rsidRDefault="00BB40A6">
            <w:pPr>
              <w:keepNext/>
              <w:keepLines/>
              <w:autoSpaceDE w:val="0"/>
              <w:autoSpaceDN w:val="0"/>
              <w:adjustRightInd w:val="0"/>
              <w:spacing w:after="0" w:line="240" w:lineRule="auto"/>
              <w:ind w:left="1"/>
              <w:jc w:val="center"/>
              <w:rPr>
                <w:rFonts w:ascii="MS Sans Serif" w:hAnsi="MS Sans Serif" w:cs="MS Sans Serif"/>
                <w:b/>
                <w:bCs/>
                <w:color w:val="000000"/>
                <w:sz w:val="16"/>
                <w:szCs w:val="16"/>
              </w:rPr>
            </w:pPr>
            <w:r>
              <w:rPr>
                <w:rFonts w:ascii="MS Sans Serif" w:hAnsi="MS Sans Serif" w:cs="MS Sans Serif"/>
                <w:b/>
                <w:bCs/>
                <w:color w:val="000000"/>
                <w:sz w:val="16"/>
                <w:szCs w:val="16"/>
              </w:rPr>
              <w:t>Method</w:t>
            </w:r>
          </w:p>
        </w:tc>
        <w:tc>
          <w:tcPr>
            <w:tcW w:w="1036" w:type="dxa"/>
          </w:tcPr>
          <w:p w14:paraId="65C6B322" w14:textId="77777777" w:rsidR="00BB40A6" w:rsidRDefault="00BB40A6">
            <w:pPr>
              <w:keepNext/>
              <w:keepLines/>
              <w:autoSpaceDE w:val="0"/>
              <w:autoSpaceDN w:val="0"/>
              <w:adjustRightInd w:val="0"/>
              <w:spacing w:after="0" w:line="240" w:lineRule="auto"/>
              <w:jc w:val="center"/>
              <w:rPr>
                <w:rFonts w:ascii="MS Sans Serif" w:hAnsi="MS Sans Serif" w:cs="MS Sans Serif"/>
                <w:b/>
                <w:bCs/>
                <w:color w:val="000000"/>
                <w:sz w:val="16"/>
                <w:szCs w:val="16"/>
              </w:rPr>
            </w:pPr>
            <w:r>
              <w:rPr>
                <w:rFonts w:ascii="MS Sans Serif" w:hAnsi="MS Sans Serif" w:cs="MS Sans Serif"/>
                <w:b/>
                <w:bCs/>
                <w:color w:val="000000"/>
                <w:sz w:val="16"/>
                <w:szCs w:val="16"/>
              </w:rPr>
              <w:t>Promissory Note Date</w:t>
            </w:r>
          </w:p>
        </w:tc>
        <w:tc>
          <w:tcPr>
            <w:tcW w:w="1036" w:type="dxa"/>
          </w:tcPr>
          <w:p w14:paraId="12D30841" w14:textId="77777777" w:rsidR="00BB40A6" w:rsidRDefault="00BB40A6">
            <w:pPr>
              <w:keepNext/>
              <w:keepLines/>
              <w:autoSpaceDE w:val="0"/>
              <w:autoSpaceDN w:val="0"/>
              <w:adjustRightInd w:val="0"/>
              <w:spacing w:after="0" w:line="240" w:lineRule="auto"/>
              <w:jc w:val="center"/>
              <w:rPr>
                <w:rFonts w:ascii="MS Sans Serif" w:hAnsi="MS Sans Serif" w:cs="MS Sans Serif"/>
                <w:b/>
                <w:bCs/>
                <w:color w:val="000000"/>
                <w:sz w:val="16"/>
                <w:szCs w:val="16"/>
              </w:rPr>
            </w:pPr>
            <w:r>
              <w:rPr>
                <w:rFonts w:ascii="MS Sans Serif" w:hAnsi="MS Sans Serif" w:cs="MS Sans Serif"/>
                <w:b/>
                <w:bCs/>
                <w:color w:val="000000"/>
                <w:sz w:val="16"/>
                <w:szCs w:val="16"/>
              </w:rPr>
              <w:t>Maturity</w:t>
            </w:r>
          </w:p>
          <w:p w14:paraId="44F0647A" w14:textId="77777777" w:rsidR="00BB40A6" w:rsidRDefault="00BB40A6">
            <w:pPr>
              <w:keepNext/>
              <w:keepLines/>
              <w:autoSpaceDE w:val="0"/>
              <w:autoSpaceDN w:val="0"/>
              <w:adjustRightInd w:val="0"/>
              <w:spacing w:after="0" w:line="240" w:lineRule="auto"/>
              <w:jc w:val="center"/>
              <w:rPr>
                <w:rFonts w:ascii="MS Sans Serif" w:hAnsi="MS Sans Serif" w:cs="MS Sans Serif"/>
                <w:b/>
                <w:bCs/>
                <w:color w:val="000000"/>
                <w:sz w:val="16"/>
                <w:szCs w:val="16"/>
              </w:rPr>
            </w:pPr>
            <w:r>
              <w:rPr>
                <w:rFonts w:ascii="MS Sans Serif" w:hAnsi="MS Sans Serif" w:cs="MS Sans Serif"/>
                <w:b/>
                <w:bCs/>
                <w:color w:val="000000"/>
                <w:sz w:val="16"/>
                <w:szCs w:val="16"/>
              </w:rPr>
              <w:t>Date</w:t>
            </w:r>
          </w:p>
        </w:tc>
      </w:tr>
      <w:tr w:rsidR="00BB40A6" w14:paraId="6571FFB8" w14:textId="77777777">
        <w:tc>
          <w:tcPr>
            <w:tcW w:w="632" w:type="dxa"/>
          </w:tcPr>
          <w:p w14:paraId="4D485A50" w14:textId="419ABCEE" w:rsidR="00BB40A6" w:rsidRDefault="0013569A">
            <w:pPr>
              <w:keepNext/>
              <w:keepLines/>
              <w:autoSpaceDE w:val="0"/>
              <w:autoSpaceDN w:val="0"/>
              <w:adjustRightInd w:val="0"/>
              <w:spacing w:after="0" w:line="240" w:lineRule="auto"/>
              <w:rPr>
                <w:rFonts w:ascii="MS Sans Serif" w:hAnsi="MS Sans Serif" w:cs="MS Sans Serif"/>
                <w:b/>
                <w:bCs/>
                <w:color w:val="000000"/>
                <w:sz w:val="16"/>
                <w:szCs w:val="16"/>
              </w:rPr>
            </w:pPr>
            <w:r w:rsidRPr="0013569A">
              <w:rPr>
                <w:rFonts w:ascii="MS Sans Serif" w:hAnsi="MS Sans Serif" w:cs="MS Sans Serif"/>
                <w:b/>
                <w:bCs/>
                <w:color w:val="000000"/>
                <w:sz w:val="16"/>
                <w:szCs w:val="16"/>
              </w:rPr>
              <w:t>series_name_num</w:t>
            </w:r>
          </w:p>
        </w:tc>
        <w:tc>
          <w:tcPr>
            <w:tcW w:w="1064" w:type="dxa"/>
          </w:tcPr>
          <w:p w14:paraId="6BBD8FDE" w14:textId="5393930D" w:rsidR="00BB40A6" w:rsidRDefault="00151590">
            <w:pPr>
              <w:keepNext/>
              <w:keepLines/>
              <w:autoSpaceDE w:val="0"/>
              <w:autoSpaceDN w:val="0"/>
              <w:adjustRightInd w:val="0"/>
              <w:spacing w:after="0" w:line="240" w:lineRule="auto"/>
              <w:jc w:val="center"/>
              <w:rPr>
                <w:rFonts w:ascii="MS Sans Serif" w:hAnsi="MS Sans Serif" w:cs="MS Sans Serif"/>
                <w:b/>
                <w:bCs/>
                <w:color w:val="000000"/>
                <w:sz w:val="16"/>
                <w:szCs w:val="16"/>
              </w:rPr>
            </w:pPr>
            <w:r w:rsidRPr="00151590">
              <w:rPr>
                <w:rFonts w:ascii="MS Sans Serif" w:hAnsi="MS Sans Serif" w:cs="MS Sans Serif"/>
                <w:b/>
                <w:bCs/>
                <w:color w:val="000000"/>
                <w:sz w:val="16"/>
                <w:szCs w:val="16"/>
              </w:rPr>
              <w:t>llndate_str</w:t>
            </w:r>
          </w:p>
        </w:tc>
        <w:tc>
          <w:tcPr>
            <w:tcW w:w="1324" w:type="dxa"/>
          </w:tcPr>
          <w:p w14:paraId="62452B90" w14:textId="56DB1DBD" w:rsidR="00BB40A6" w:rsidRDefault="00F969C8">
            <w:pPr>
              <w:keepNext/>
              <w:keepLines/>
              <w:autoSpaceDE w:val="0"/>
              <w:autoSpaceDN w:val="0"/>
              <w:adjustRightInd w:val="0"/>
              <w:spacing w:after="0" w:line="240" w:lineRule="auto"/>
              <w:ind w:left="1"/>
              <w:jc w:val="right"/>
              <w:rPr>
                <w:rFonts w:ascii="MS Sans Serif" w:hAnsi="MS Sans Serif" w:cs="MS Sans Serif"/>
                <w:b/>
                <w:bCs/>
                <w:color w:val="000000"/>
                <w:sz w:val="16"/>
                <w:szCs w:val="16"/>
              </w:rPr>
            </w:pPr>
            <w:r w:rsidRPr="00F969C8">
              <w:rPr>
                <w:rFonts w:ascii="MS Sans Serif" w:hAnsi="MS Sans Serif" w:cs="MS Sans Serif"/>
                <w:b/>
                <w:bCs/>
                <w:color w:val="000000"/>
                <w:sz w:val="16"/>
                <w:szCs w:val="16"/>
              </w:rPr>
              <w:t>new_loan_num</w:t>
            </w:r>
          </w:p>
        </w:tc>
        <w:tc>
          <w:tcPr>
            <w:tcW w:w="1468" w:type="dxa"/>
          </w:tcPr>
          <w:p w14:paraId="12A50D28" w14:textId="3D7A326D" w:rsidR="00BB40A6" w:rsidRDefault="00F969C8">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F969C8">
              <w:rPr>
                <w:rFonts w:ascii="MS Sans Serif" w:hAnsi="MS Sans Serif" w:cs="MS Sans Serif"/>
                <w:b/>
                <w:bCs/>
                <w:color w:val="000000"/>
                <w:sz w:val="16"/>
                <w:szCs w:val="16"/>
              </w:rPr>
              <w:t>cfc_loan_amt</w:t>
            </w:r>
          </w:p>
        </w:tc>
        <w:tc>
          <w:tcPr>
            <w:tcW w:w="1468" w:type="dxa"/>
          </w:tcPr>
          <w:p w14:paraId="60F662D7" w14:textId="4E77C4FD" w:rsidR="00BB40A6" w:rsidRDefault="00F969C8">
            <w:pPr>
              <w:keepNext/>
              <w:keepLines/>
              <w:autoSpaceDE w:val="0"/>
              <w:autoSpaceDN w:val="0"/>
              <w:adjustRightInd w:val="0"/>
              <w:spacing w:after="0" w:line="240" w:lineRule="auto"/>
              <w:jc w:val="right"/>
              <w:rPr>
                <w:rFonts w:ascii="MS Sans Serif" w:hAnsi="MS Sans Serif" w:cs="MS Sans Serif"/>
                <w:b/>
                <w:bCs/>
                <w:color w:val="000000"/>
                <w:sz w:val="16"/>
                <w:szCs w:val="16"/>
              </w:rPr>
            </w:pPr>
            <w:r w:rsidRPr="00F969C8">
              <w:rPr>
                <w:rFonts w:ascii="MS Sans Serif" w:hAnsi="MS Sans Serif" w:cs="MS Sans Serif"/>
                <w:b/>
                <w:bCs/>
                <w:color w:val="000000"/>
                <w:sz w:val="16"/>
                <w:szCs w:val="16"/>
              </w:rPr>
              <w:t>lprinbl</w:t>
            </w:r>
          </w:p>
        </w:tc>
        <w:tc>
          <w:tcPr>
            <w:tcW w:w="1079" w:type="dxa"/>
          </w:tcPr>
          <w:p w14:paraId="673AAB7E" w14:textId="69907653" w:rsidR="00BB40A6" w:rsidRDefault="00F969C8">
            <w:pPr>
              <w:keepNext/>
              <w:keepLines/>
              <w:autoSpaceDE w:val="0"/>
              <w:autoSpaceDN w:val="0"/>
              <w:adjustRightInd w:val="0"/>
              <w:spacing w:after="0" w:line="240" w:lineRule="auto"/>
              <w:ind w:left="1"/>
              <w:jc w:val="center"/>
              <w:rPr>
                <w:rFonts w:ascii="MS Sans Serif" w:hAnsi="MS Sans Serif" w:cs="MS Sans Serif"/>
                <w:b/>
                <w:bCs/>
                <w:color w:val="000000"/>
                <w:sz w:val="16"/>
                <w:szCs w:val="16"/>
              </w:rPr>
            </w:pPr>
            <w:r w:rsidRPr="00F969C8">
              <w:rPr>
                <w:rFonts w:ascii="MS Sans Serif" w:hAnsi="MS Sans Serif" w:cs="MS Sans Serif"/>
                <w:b/>
                <w:bCs/>
                <w:color w:val="000000"/>
                <w:sz w:val="16"/>
                <w:szCs w:val="16"/>
              </w:rPr>
              <w:t>llndesc</w:t>
            </w:r>
          </w:p>
        </w:tc>
        <w:tc>
          <w:tcPr>
            <w:tcW w:w="1108" w:type="dxa"/>
          </w:tcPr>
          <w:p w14:paraId="50D1F55C" w14:textId="63133DDD" w:rsidR="00BB40A6" w:rsidRDefault="00F969C8">
            <w:pPr>
              <w:keepNext/>
              <w:keepLines/>
              <w:autoSpaceDE w:val="0"/>
              <w:autoSpaceDN w:val="0"/>
              <w:adjustRightInd w:val="0"/>
              <w:spacing w:after="0" w:line="240" w:lineRule="auto"/>
              <w:ind w:left="1"/>
              <w:jc w:val="right"/>
              <w:rPr>
                <w:rFonts w:ascii="MS Sans Serif" w:hAnsi="MS Sans Serif" w:cs="MS Sans Serif"/>
                <w:b/>
                <w:bCs/>
                <w:color w:val="000000"/>
                <w:sz w:val="16"/>
                <w:szCs w:val="16"/>
              </w:rPr>
            </w:pPr>
            <w:r w:rsidRPr="00F969C8">
              <w:rPr>
                <w:rFonts w:ascii="MS Sans Serif" w:hAnsi="MS Sans Serif" w:cs="MS Sans Serif"/>
                <w:b/>
                <w:bCs/>
                <w:color w:val="000000"/>
                <w:sz w:val="16"/>
                <w:szCs w:val="16"/>
              </w:rPr>
              <w:t>lbcrate</w:t>
            </w:r>
          </w:p>
        </w:tc>
        <w:tc>
          <w:tcPr>
            <w:tcW w:w="604" w:type="dxa"/>
          </w:tcPr>
          <w:p w14:paraId="21BEBC8A" w14:textId="7B2090D7" w:rsidR="00BB40A6" w:rsidRDefault="00F969C8">
            <w:pPr>
              <w:keepNext/>
              <w:keepLines/>
              <w:autoSpaceDE w:val="0"/>
              <w:autoSpaceDN w:val="0"/>
              <w:adjustRightInd w:val="0"/>
              <w:spacing w:after="0" w:line="240" w:lineRule="auto"/>
              <w:ind w:left="1"/>
              <w:jc w:val="right"/>
              <w:rPr>
                <w:rFonts w:ascii="MS Sans Serif" w:hAnsi="MS Sans Serif" w:cs="MS Sans Serif"/>
                <w:b/>
                <w:bCs/>
                <w:color w:val="000000"/>
                <w:sz w:val="16"/>
                <w:szCs w:val="16"/>
              </w:rPr>
            </w:pPr>
            <w:r w:rsidRPr="00F969C8">
              <w:rPr>
                <w:rFonts w:ascii="MS Sans Serif" w:hAnsi="MS Sans Serif" w:cs="MS Sans Serif"/>
                <w:b/>
                <w:bCs/>
                <w:color w:val="000000"/>
                <w:sz w:val="16"/>
                <w:szCs w:val="16"/>
              </w:rPr>
              <w:t>lrtext3</w:t>
            </w:r>
          </w:p>
        </w:tc>
        <w:tc>
          <w:tcPr>
            <w:tcW w:w="1036" w:type="dxa"/>
          </w:tcPr>
          <w:p w14:paraId="2D53C61D" w14:textId="466ED0B1" w:rsidR="00BB40A6" w:rsidRDefault="00F969C8">
            <w:pPr>
              <w:keepNext/>
              <w:keepLines/>
              <w:autoSpaceDE w:val="0"/>
              <w:autoSpaceDN w:val="0"/>
              <w:adjustRightInd w:val="0"/>
              <w:spacing w:after="0" w:line="240" w:lineRule="auto"/>
              <w:jc w:val="center"/>
              <w:rPr>
                <w:rFonts w:ascii="MS Sans Serif" w:hAnsi="MS Sans Serif" w:cs="MS Sans Serif"/>
                <w:b/>
                <w:bCs/>
                <w:color w:val="000000"/>
                <w:sz w:val="16"/>
                <w:szCs w:val="16"/>
              </w:rPr>
            </w:pPr>
            <w:r w:rsidRPr="00F969C8">
              <w:rPr>
                <w:rFonts w:ascii="MS Sans Serif" w:hAnsi="MS Sans Serif" w:cs="MS Sans Serif"/>
                <w:b/>
                <w:bCs/>
                <w:color w:val="000000"/>
                <w:sz w:val="16"/>
                <w:szCs w:val="16"/>
              </w:rPr>
              <w:t>lticdat6</w:t>
            </w:r>
          </w:p>
        </w:tc>
        <w:tc>
          <w:tcPr>
            <w:tcW w:w="1468" w:type="dxa"/>
          </w:tcPr>
          <w:p w14:paraId="01E4010F" w14:textId="0B7DE75B" w:rsidR="00BB40A6" w:rsidRDefault="00F969C8">
            <w:pPr>
              <w:keepNext/>
              <w:keepLines/>
              <w:autoSpaceDE w:val="0"/>
              <w:autoSpaceDN w:val="0"/>
              <w:adjustRightInd w:val="0"/>
              <w:spacing w:after="0" w:line="240" w:lineRule="auto"/>
              <w:ind w:left="1"/>
              <w:jc w:val="center"/>
              <w:rPr>
                <w:rFonts w:ascii="MS Sans Serif" w:hAnsi="MS Sans Serif" w:cs="MS Sans Serif"/>
                <w:b/>
                <w:bCs/>
                <w:color w:val="000000"/>
                <w:sz w:val="16"/>
                <w:szCs w:val="16"/>
              </w:rPr>
            </w:pPr>
            <w:r w:rsidRPr="00F969C8">
              <w:rPr>
                <w:rFonts w:ascii="MS Sans Serif" w:hAnsi="MS Sans Serif" w:cs="MS Sans Serif"/>
                <w:b/>
                <w:bCs/>
                <w:color w:val="000000"/>
                <w:sz w:val="16"/>
                <w:szCs w:val="16"/>
              </w:rPr>
              <w:t>llntype</w:t>
            </w:r>
          </w:p>
        </w:tc>
        <w:tc>
          <w:tcPr>
            <w:tcW w:w="1036" w:type="dxa"/>
          </w:tcPr>
          <w:p w14:paraId="23094A9B" w14:textId="46E467FE" w:rsidR="00BB40A6" w:rsidRDefault="00F969C8">
            <w:pPr>
              <w:keepNext/>
              <w:keepLines/>
              <w:autoSpaceDE w:val="0"/>
              <w:autoSpaceDN w:val="0"/>
              <w:adjustRightInd w:val="0"/>
              <w:spacing w:after="0" w:line="240" w:lineRule="auto"/>
              <w:jc w:val="center"/>
              <w:rPr>
                <w:rFonts w:ascii="MS Sans Serif" w:hAnsi="MS Sans Serif" w:cs="MS Sans Serif"/>
                <w:b/>
                <w:bCs/>
                <w:color w:val="000000"/>
                <w:sz w:val="16"/>
                <w:szCs w:val="16"/>
              </w:rPr>
            </w:pPr>
            <w:r w:rsidRPr="00F969C8">
              <w:rPr>
                <w:rFonts w:ascii="MS Sans Serif" w:hAnsi="MS Sans Serif" w:cs="MS Sans Serif"/>
                <w:b/>
                <w:bCs/>
                <w:color w:val="000000"/>
                <w:sz w:val="16"/>
                <w:szCs w:val="16"/>
              </w:rPr>
              <w:t>prom_date</w:t>
            </w:r>
          </w:p>
        </w:tc>
        <w:tc>
          <w:tcPr>
            <w:tcW w:w="1036" w:type="dxa"/>
          </w:tcPr>
          <w:p w14:paraId="367FF1F4" w14:textId="26521416" w:rsidR="00BB40A6" w:rsidRDefault="00F969C8">
            <w:pPr>
              <w:keepNext/>
              <w:keepLines/>
              <w:autoSpaceDE w:val="0"/>
              <w:autoSpaceDN w:val="0"/>
              <w:adjustRightInd w:val="0"/>
              <w:spacing w:after="0" w:line="240" w:lineRule="auto"/>
              <w:jc w:val="center"/>
              <w:rPr>
                <w:rFonts w:ascii="MS Sans Serif" w:hAnsi="MS Sans Serif" w:cs="MS Sans Serif"/>
                <w:b/>
                <w:bCs/>
                <w:color w:val="000000"/>
                <w:sz w:val="16"/>
                <w:szCs w:val="16"/>
              </w:rPr>
            </w:pPr>
            <w:r w:rsidRPr="00F969C8">
              <w:rPr>
                <w:rFonts w:ascii="MS Sans Serif" w:hAnsi="MS Sans Serif" w:cs="MS Sans Serif"/>
                <w:b/>
                <w:bCs/>
                <w:color w:val="000000"/>
                <w:sz w:val="16"/>
                <w:szCs w:val="16"/>
              </w:rPr>
              <w:t>frev1dt</w:t>
            </w:r>
          </w:p>
        </w:tc>
      </w:tr>
    </w:tbl>
    <w:p w14:paraId="616C2D21" w14:textId="77777777" w:rsidR="00BB40A6" w:rsidRDefault="00BB40A6" w:rsidP="00BB40A6">
      <w:pPr>
        <w:tabs>
          <w:tab w:val="left" w:pos="3285"/>
          <w:tab w:val="left" w:pos="4005"/>
          <w:tab w:val="left" w:pos="5445"/>
          <w:tab w:val="left" w:pos="6885"/>
          <w:tab w:val="left" w:pos="8685"/>
          <w:tab w:val="left" w:pos="9585"/>
          <w:tab w:val="left" w:pos="10305"/>
          <w:tab w:val="left" w:pos="10845"/>
        </w:tabs>
        <w:autoSpaceDE w:val="0"/>
        <w:autoSpaceDN w:val="0"/>
        <w:adjustRightInd w:val="0"/>
        <w:spacing w:after="0" w:line="240" w:lineRule="auto"/>
        <w:rPr>
          <w:rFonts w:ascii="MS Sans Serif" w:hAnsi="MS Sans Serif" w:cs="MS Sans Serif"/>
          <w:b/>
          <w:bCs/>
          <w:color w:val="000000"/>
          <w:sz w:val="16"/>
          <w:szCs w:val="16"/>
        </w:rPr>
      </w:pPr>
    </w:p>
    <w:p w14:paraId="678B94A2" w14:textId="7CA9077C" w:rsidR="00F969C8" w:rsidRDefault="00F969C8" w:rsidP="00BB40A6">
      <w:pPr>
        <w:pStyle w:val="NoSpacing"/>
      </w:pPr>
      <w:r>
        <w:t xml:space="preserve">If </w:t>
      </w:r>
      <w:r w:rsidRPr="00F969C8">
        <w:t>llntype</w:t>
      </w:r>
      <w:r>
        <w:t xml:space="preserve"> = 1 then “Interest Only”If </w:t>
      </w:r>
      <w:r w:rsidRPr="00F969C8">
        <w:t>llntype</w:t>
      </w:r>
      <w:r>
        <w:t xml:space="preserve"> = 4 then “LP”</w:t>
      </w:r>
    </w:p>
    <w:p w14:paraId="09B62B85" w14:textId="38D8F66B" w:rsidR="00F969C8" w:rsidRDefault="00F969C8" w:rsidP="00BB40A6">
      <w:pPr>
        <w:pStyle w:val="NoSpacing"/>
      </w:pPr>
      <w:r>
        <w:t xml:space="preserve">If </w:t>
      </w:r>
      <w:r w:rsidRPr="00F969C8">
        <w:t>llntype</w:t>
      </w:r>
      <w:r>
        <w:t xml:space="preserve"> = 5 then “Maturity”</w:t>
      </w:r>
    </w:p>
    <w:p w14:paraId="767238FD" w14:textId="6E2C39D3" w:rsidR="00F969C8" w:rsidRDefault="00F969C8" w:rsidP="00BB40A6">
      <w:pPr>
        <w:pStyle w:val="NoSpacing"/>
      </w:pPr>
      <w:r>
        <w:t xml:space="preserve">If </w:t>
      </w:r>
      <w:r w:rsidRPr="00F969C8">
        <w:t>llntype</w:t>
      </w:r>
      <w:r>
        <w:t xml:space="preserve"> = 7 then “LDS”</w:t>
      </w:r>
    </w:p>
    <w:p w14:paraId="31B353A2" w14:textId="420ECF0D" w:rsidR="00F969C8" w:rsidRDefault="00F969C8" w:rsidP="00BB40A6">
      <w:pPr>
        <w:pStyle w:val="NoSpacing"/>
      </w:pPr>
      <w:r>
        <w:t xml:space="preserve">If </w:t>
      </w:r>
      <w:r w:rsidRPr="00F969C8">
        <w:t>llntype</w:t>
      </w:r>
      <w:r>
        <w:t xml:space="preserve"> = 8 then “Installment”</w:t>
      </w:r>
    </w:p>
    <w:p w14:paraId="4D2A03D5" w14:textId="30473001" w:rsidR="00F969C8" w:rsidRDefault="00F969C8" w:rsidP="00BB40A6">
      <w:pPr>
        <w:pStyle w:val="NoSpacing"/>
      </w:pPr>
      <w:r>
        <w:t>Else “Custom”</w:t>
      </w:r>
    </w:p>
    <w:p w14:paraId="59A6FB61" w14:textId="77777777" w:rsidR="00F969C8" w:rsidRDefault="00F969C8" w:rsidP="00BB40A6">
      <w:pPr>
        <w:pStyle w:val="NoSpacing"/>
      </w:pPr>
    </w:p>
    <w:p w14:paraId="76E7F1D6" w14:textId="131EF0A3" w:rsidR="00F969C8" w:rsidRDefault="00F969C8" w:rsidP="005E44FB">
      <w:pPr>
        <w:pStyle w:val="Heading2"/>
      </w:pPr>
      <w:bookmarkStart w:id="356" w:name="_Toc495590225"/>
      <w:r>
        <w:t>Pending Loans Under Management (LUMs)</w:t>
      </w:r>
      <w:bookmarkEnd w:id="356"/>
    </w:p>
    <w:p w14:paraId="10C3DB3A" w14:textId="49EC4C0F" w:rsidR="00762EEC" w:rsidRDefault="00F969C8" w:rsidP="00F969C8">
      <w:pPr>
        <w:pStyle w:val="NoSpacing"/>
      </w:pPr>
      <w:r w:rsidRPr="00B83AF4">
        <w:t>CFCPROD_CIS_REPO</w:t>
      </w:r>
    </w:p>
    <w:p w14:paraId="6628F919" w14:textId="77777777" w:rsidR="00F969C8" w:rsidRDefault="00F969C8" w:rsidP="00F969C8">
      <w:pPr>
        <w:pStyle w:val="NoSpacing"/>
      </w:pPr>
    </w:p>
    <w:p w14:paraId="6C78FCB4" w14:textId="77777777" w:rsidR="00F969C8" w:rsidRDefault="00F969C8" w:rsidP="00F969C8">
      <w:pPr>
        <w:pStyle w:val="NoSpacing"/>
      </w:pPr>
      <w:r>
        <w:t>' get individual LUMs</w:t>
      </w:r>
    </w:p>
    <w:p w14:paraId="78838990" w14:textId="77777777" w:rsidR="00F969C8" w:rsidRDefault="00F969C8" w:rsidP="00F969C8">
      <w:pPr>
        <w:pStyle w:val="NoSpacing"/>
      </w:pPr>
      <w:r>
        <w:t xml:space="preserve">SELECT </w:t>
      </w:r>
    </w:p>
    <w:p w14:paraId="69414309" w14:textId="77777777" w:rsidR="00F969C8" w:rsidRDefault="00F969C8" w:rsidP="00F969C8">
      <w:pPr>
        <w:pStyle w:val="NoSpacing"/>
      </w:pPr>
      <w:r>
        <w:t xml:space="preserve">cusnum + series_name_num as sorter, cusnum, series_name_num, sale_date, new_loan_num, old_loan_num, cfc_loan_amt </w:t>
      </w:r>
    </w:p>
    <w:p w14:paraId="07B59580" w14:textId="77777777" w:rsidR="00F969C8" w:rsidRDefault="00F969C8" w:rsidP="00F969C8">
      <w:pPr>
        <w:pStyle w:val="NoSpacing"/>
      </w:pPr>
      <w:r>
        <w:t xml:space="preserve">FROM </w:t>
      </w:r>
    </w:p>
    <w:p w14:paraId="5C35122F" w14:textId="77777777" w:rsidR="00F969C8" w:rsidRDefault="00F969C8" w:rsidP="00F969C8">
      <w:pPr>
        <w:pStyle w:val="NoSpacing"/>
      </w:pPr>
      <w:r>
        <w:t xml:space="preserve">atlas_lum_data </w:t>
      </w:r>
    </w:p>
    <w:p w14:paraId="7B07883C" w14:textId="77777777" w:rsidR="00F969C8" w:rsidRDefault="00F969C8" w:rsidP="00F969C8">
      <w:pPr>
        <w:pStyle w:val="NoSpacing"/>
      </w:pPr>
      <w:r>
        <w:t xml:space="preserve">WHERE </w:t>
      </w:r>
    </w:p>
    <w:p w14:paraId="6B026CF7" w14:textId="77777777" w:rsidR="00F969C8" w:rsidRDefault="00F969C8" w:rsidP="00F969C8">
      <w:pPr>
        <w:pStyle w:val="NoSpacing"/>
      </w:pPr>
      <w:r>
        <w:t xml:space="preserve">loan_status_id = 25  </w:t>
      </w:r>
    </w:p>
    <w:p w14:paraId="571B33A5" w14:textId="77777777" w:rsidR="00F969C8" w:rsidRDefault="00F969C8" w:rsidP="00F969C8">
      <w:pPr>
        <w:pStyle w:val="NoSpacing"/>
      </w:pPr>
      <w:r>
        <w:tab/>
      </w:r>
      <w:r>
        <w:tab/>
      </w:r>
      <w:r>
        <w:tab/>
      </w:r>
    </w:p>
    <w:p w14:paraId="49991AC8" w14:textId="77777777" w:rsidR="00F969C8" w:rsidRDefault="00F969C8" w:rsidP="00F969C8">
      <w:pPr>
        <w:pStyle w:val="NoSpacing"/>
      </w:pPr>
      <w:r>
        <w:t>' subtotal each series within a coopid</w:t>
      </w:r>
    </w:p>
    <w:p w14:paraId="11A53C55" w14:textId="77777777" w:rsidR="00F969C8" w:rsidRDefault="00F969C8" w:rsidP="00F969C8">
      <w:pPr>
        <w:pStyle w:val="NoSpacing"/>
      </w:pPr>
      <w:r>
        <w:t xml:space="preserve">UNION </w:t>
      </w:r>
    </w:p>
    <w:p w14:paraId="0B083BE9" w14:textId="77777777" w:rsidR="00F969C8" w:rsidRDefault="00F969C8" w:rsidP="00F969C8">
      <w:pPr>
        <w:pStyle w:val="NoSpacing"/>
      </w:pPr>
      <w:r>
        <w:tab/>
      </w:r>
      <w:r>
        <w:tab/>
      </w:r>
      <w:r>
        <w:tab/>
      </w:r>
    </w:p>
    <w:p w14:paraId="55EF0181" w14:textId="77777777" w:rsidR="00F969C8" w:rsidRDefault="00F969C8" w:rsidP="00F969C8">
      <w:pPr>
        <w:pStyle w:val="NoSpacing"/>
      </w:pPr>
      <w:r>
        <w:lastRenderedPageBreak/>
        <w:t xml:space="preserve">SELECT </w:t>
      </w:r>
    </w:p>
    <w:p w14:paraId="4D19A3FB" w14:textId="77777777" w:rsidR="00F969C8" w:rsidRDefault="00F969C8" w:rsidP="00F969C8">
      <w:pPr>
        <w:pStyle w:val="NoSpacing"/>
      </w:pPr>
      <w:r>
        <w:t>cusnum + series_name_num + '~' as sorter, cusnum, '', null, '', '" + subTotal + "', sum(cfc_loan_amt) "</w:t>
      </w:r>
    </w:p>
    <w:p w14:paraId="6BB4A029" w14:textId="77777777" w:rsidR="00F969C8" w:rsidRDefault="00F969C8" w:rsidP="00F969C8">
      <w:pPr>
        <w:pStyle w:val="NoSpacing"/>
      </w:pPr>
      <w:r>
        <w:t xml:space="preserve">FROM </w:t>
      </w:r>
    </w:p>
    <w:p w14:paraId="0B7125C8" w14:textId="77777777" w:rsidR="00F969C8" w:rsidRDefault="00F969C8" w:rsidP="00F969C8">
      <w:pPr>
        <w:pStyle w:val="NoSpacing"/>
      </w:pPr>
      <w:r>
        <w:t xml:space="preserve">atlas_lum_data </w:t>
      </w:r>
    </w:p>
    <w:p w14:paraId="0EC317E4" w14:textId="77777777" w:rsidR="00F969C8" w:rsidRDefault="00F969C8" w:rsidP="00F969C8">
      <w:pPr>
        <w:pStyle w:val="NoSpacing"/>
      </w:pPr>
      <w:r>
        <w:t>WHERE</w:t>
      </w:r>
    </w:p>
    <w:p w14:paraId="6D783C13" w14:textId="77777777" w:rsidR="00F969C8" w:rsidRDefault="00F969C8" w:rsidP="00F969C8">
      <w:pPr>
        <w:pStyle w:val="NoSpacing"/>
      </w:pPr>
      <w:r>
        <w:t xml:space="preserve">loan_status_id = 25 </w:t>
      </w:r>
    </w:p>
    <w:p w14:paraId="38A59239" w14:textId="77777777" w:rsidR="00F969C8" w:rsidRDefault="00F969C8" w:rsidP="00F969C8">
      <w:pPr>
        <w:pStyle w:val="NoSpacing"/>
      </w:pPr>
      <w:r>
        <w:t xml:space="preserve">GROUP BY series_name_num, cusnum </w:t>
      </w:r>
    </w:p>
    <w:p w14:paraId="42E76F25" w14:textId="77777777" w:rsidR="00F969C8" w:rsidRDefault="00F969C8" w:rsidP="00F969C8">
      <w:pPr>
        <w:pStyle w:val="NoSpacing"/>
      </w:pPr>
    </w:p>
    <w:p w14:paraId="439FC17F" w14:textId="77777777" w:rsidR="00F969C8" w:rsidRDefault="00F969C8" w:rsidP="00F969C8">
      <w:pPr>
        <w:pStyle w:val="NoSpacing"/>
      </w:pPr>
      <w:r>
        <w:t>' total the overall amount for a coopid</w:t>
      </w:r>
    </w:p>
    <w:p w14:paraId="62CF03EB" w14:textId="77777777" w:rsidR="00F969C8" w:rsidRDefault="00F969C8" w:rsidP="00F969C8">
      <w:pPr>
        <w:pStyle w:val="NoSpacing"/>
      </w:pPr>
      <w:r>
        <w:t xml:space="preserve">UNION </w:t>
      </w:r>
    </w:p>
    <w:p w14:paraId="3AD645F5" w14:textId="77777777" w:rsidR="00F969C8" w:rsidRDefault="00F969C8" w:rsidP="00F969C8">
      <w:pPr>
        <w:pStyle w:val="NoSpacing"/>
      </w:pPr>
      <w:r>
        <w:tab/>
      </w:r>
    </w:p>
    <w:p w14:paraId="49469DF2" w14:textId="77777777" w:rsidR="00F969C8" w:rsidRDefault="00F969C8" w:rsidP="00F969C8">
      <w:pPr>
        <w:pStyle w:val="NoSpacing"/>
      </w:pPr>
      <w:r>
        <w:t xml:space="preserve">SELECT </w:t>
      </w:r>
    </w:p>
    <w:p w14:paraId="352633DE" w14:textId="77777777" w:rsidR="00F969C8" w:rsidRDefault="00F969C8" w:rsidP="00F969C8">
      <w:pPr>
        <w:pStyle w:val="NoSpacing"/>
      </w:pPr>
      <w:r>
        <w:t xml:space="preserve">cusnum + '~' as sorter, cusnum, '', null, '', '" + grandTotal + "', sum(cfc_loan_amt) </w:t>
      </w:r>
    </w:p>
    <w:p w14:paraId="15A09528" w14:textId="77777777" w:rsidR="00F969C8" w:rsidRDefault="00F969C8" w:rsidP="00F969C8">
      <w:pPr>
        <w:pStyle w:val="NoSpacing"/>
      </w:pPr>
      <w:r>
        <w:t xml:space="preserve">FROM </w:t>
      </w:r>
    </w:p>
    <w:p w14:paraId="4C86DA46" w14:textId="77777777" w:rsidR="00F969C8" w:rsidRDefault="00F969C8" w:rsidP="00F969C8">
      <w:pPr>
        <w:pStyle w:val="NoSpacing"/>
      </w:pPr>
      <w:r>
        <w:t xml:space="preserve">atlas_lum_data </w:t>
      </w:r>
    </w:p>
    <w:p w14:paraId="6C7098DA" w14:textId="77777777" w:rsidR="00F969C8" w:rsidRDefault="00F969C8" w:rsidP="00F969C8">
      <w:pPr>
        <w:pStyle w:val="NoSpacing"/>
      </w:pPr>
      <w:r>
        <w:t xml:space="preserve">WHERE </w:t>
      </w:r>
    </w:p>
    <w:p w14:paraId="36A4D2D7" w14:textId="77777777" w:rsidR="00F969C8" w:rsidRDefault="00F969C8" w:rsidP="00F969C8">
      <w:pPr>
        <w:pStyle w:val="NoSpacing"/>
      </w:pPr>
      <w:r>
        <w:t xml:space="preserve">loan_status_id = 25 </w:t>
      </w:r>
    </w:p>
    <w:p w14:paraId="6C394E74" w14:textId="77777777" w:rsidR="00F969C8" w:rsidRDefault="00F969C8" w:rsidP="00F969C8">
      <w:pPr>
        <w:pStyle w:val="NoSpacing"/>
      </w:pPr>
      <w:r>
        <w:t xml:space="preserve">GROUP BY cusnum </w:t>
      </w:r>
    </w:p>
    <w:p w14:paraId="4CE92646" w14:textId="6D83BBDD" w:rsidR="00F969C8" w:rsidRDefault="00F969C8" w:rsidP="00F969C8">
      <w:pPr>
        <w:pStyle w:val="NoSpacing"/>
      </w:pPr>
      <w:r>
        <w:t>ORDER BY sorter</w:t>
      </w:r>
    </w:p>
    <w:p w14:paraId="4D49F388" w14:textId="77777777" w:rsidR="00762EEC" w:rsidRDefault="00762EEC" w:rsidP="00F969C8">
      <w:pPr>
        <w:pStyle w:val="NoSpacing"/>
      </w:pPr>
    </w:p>
    <w:p w14:paraId="2F0A676F" w14:textId="0AE1404D" w:rsidR="00762EEC" w:rsidRDefault="00762EEC" w:rsidP="00F969C8">
      <w:pPr>
        <w:pStyle w:val="NoSpacing"/>
      </w:pPr>
      <w:r>
        <w:t xml:space="preserve">Updtime = </w:t>
      </w:r>
      <w:r w:rsidRPr="00762EEC">
        <w:t>SELECT updtime FROM dbupdtime WHERE dbname = 'ATLAS'</w:t>
      </w:r>
    </w:p>
    <w:p w14:paraId="64923063" w14:textId="77777777" w:rsidR="00762EEC" w:rsidRPr="00762EEC" w:rsidRDefault="00762EEC" w:rsidP="00762EEC">
      <w:pPr>
        <w:tabs>
          <w:tab w:val="left" w:pos="2190"/>
          <w:tab w:val="left" w:pos="3630"/>
          <w:tab w:val="left" w:pos="4710"/>
          <w:tab w:val="left" w:pos="6150"/>
          <w:tab w:val="left" w:pos="7230"/>
          <w:tab w:val="left" w:pos="8310"/>
          <w:tab w:val="left" w:pos="9570"/>
        </w:tabs>
        <w:autoSpaceDE w:val="0"/>
        <w:autoSpaceDN w:val="0"/>
        <w:adjustRightInd w:val="0"/>
        <w:spacing w:after="120" w:line="240" w:lineRule="auto"/>
        <w:rPr>
          <w:rFonts w:ascii="Tms Rmn" w:hAnsi="Tms Rmn"/>
          <w:sz w:val="24"/>
          <w:szCs w:val="24"/>
        </w:rPr>
      </w:pPr>
    </w:p>
    <w:p w14:paraId="57572858" w14:textId="0E215018" w:rsidR="00762EEC" w:rsidRPr="00762EEC" w:rsidRDefault="00762EEC" w:rsidP="00762EEC">
      <w:pPr>
        <w:tabs>
          <w:tab w:val="left" w:pos="2190"/>
          <w:tab w:val="left" w:pos="3630"/>
          <w:tab w:val="left" w:pos="4710"/>
          <w:tab w:val="left" w:pos="6150"/>
          <w:tab w:val="left" w:pos="7230"/>
          <w:tab w:val="left" w:pos="8310"/>
          <w:tab w:val="left" w:pos="9570"/>
        </w:tabs>
        <w:autoSpaceDE w:val="0"/>
        <w:autoSpaceDN w:val="0"/>
        <w:adjustRightInd w:val="0"/>
        <w:spacing w:after="120" w:line="240" w:lineRule="auto"/>
        <w:rPr>
          <w:rFonts w:ascii="Helv" w:hAnsi="Helv" w:cs="Helv"/>
          <w:color w:val="000000"/>
          <w:sz w:val="20"/>
          <w:szCs w:val="20"/>
        </w:rPr>
      </w:pPr>
      <w:r w:rsidRPr="00762EEC">
        <w:rPr>
          <w:rFonts w:ascii="Helv" w:hAnsi="Helv" w:cs="Helv"/>
          <w:b/>
          <w:bCs/>
          <w:color w:val="000000"/>
          <w:sz w:val="20"/>
          <w:szCs w:val="20"/>
        </w:rPr>
        <w:t>Pending Long-Term Facilities as of</w:t>
      </w:r>
      <w:r w:rsidRPr="00762EEC">
        <w:rPr>
          <w:rFonts w:ascii="Helv" w:hAnsi="Helv" w:cs="Helv"/>
          <w:color w:val="000000"/>
          <w:sz w:val="20"/>
          <w:szCs w:val="20"/>
        </w:rPr>
        <w:t xml:space="preserve"> </w:t>
      </w:r>
      <w:r>
        <w:rPr>
          <w:rFonts w:ascii="Helv" w:hAnsi="Helv" w:cs="Helv"/>
          <w:color w:val="000000"/>
          <w:sz w:val="20"/>
          <w:szCs w:val="20"/>
        </w:rPr>
        <w:t>updtime</w:t>
      </w:r>
    </w:p>
    <w:p w14:paraId="45B3A4C4" w14:textId="6A5B1E2F" w:rsidR="00762EEC" w:rsidRPr="00762EEC" w:rsidRDefault="00762EEC" w:rsidP="00762EEC">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rFonts w:ascii="Helv" w:hAnsi="Helv" w:cs="Helv"/>
          <w:color w:val="800000"/>
          <w:sz w:val="20"/>
          <w:szCs w:val="20"/>
        </w:rPr>
      </w:pPr>
    </w:p>
    <w:tbl>
      <w:tblPr>
        <w:tblW w:w="0" w:type="auto"/>
        <w:tblInd w:w="-14" w:type="dxa"/>
        <w:tblLayout w:type="fixed"/>
        <w:tblCellMar>
          <w:top w:w="14" w:type="dxa"/>
          <w:left w:w="14" w:type="dxa"/>
          <w:bottom w:w="14" w:type="dxa"/>
          <w:right w:w="14" w:type="dxa"/>
        </w:tblCellMar>
        <w:tblLook w:val="00A0" w:firstRow="1" w:lastRow="0" w:firstColumn="1" w:lastColumn="0" w:noHBand="0" w:noVBand="0"/>
      </w:tblPr>
      <w:tblGrid>
        <w:gridCol w:w="632"/>
        <w:gridCol w:w="1064"/>
        <w:gridCol w:w="1468"/>
        <w:gridCol w:w="1468"/>
        <w:gridCol w:w="1756"/>
      </w:tblGrid>
      <w:tr w:rsidR="00762EEC" w:rsidRPr="00762EEC" w14:paraId="2EB99CA7" w14:textId="77777777">
        <w:tc>
          <w:tcPr>
            <w:tcW w:w="632" w:type="dxa"/>
          </w:tcPr>
          <w:p w14:paraId="17C4C328" w14:textId="77777777" w:rsidR="00762EEC" w:rsidRPr="00762EEC" w:rsidRDefault="00762EEC" w:rsidP="00762EEC">
            <w:pPr>
              <w:keepNext/>
              <w:keepLines/>
              <w:autoSpaceDE w:val="0"/>
              <w:autoSpaceDN w:val="0"/>
              <w:adjustRightInd w:val="0"/>
              <w:spacing w:after="0" w:line="240" w:lineRule="auto"/>
              <w:rPr>
                <w:rFonts w:ascii="Helv" w:hAnsi="Helv" w:cs="Helv"/>
                <w:b/>
                <w:bCs/>
                <w:color w:val="000000"/>
                <w:sz w:val="18"/>
                <w:szCs w:val="18"/>
              </w:rPr>
            </w:pPr>
            <w:r w:rsidRPr="00762EEC">
              <w:rPr>
                <w:rFonts w:ascii="Helv" w:hAnsi="Helv" w:cs="Helv"/>
                <w:b/>
                <w:bCs/>
                <w:color w:val="000000"/>
                <w:sz w:val="18"/>
                <w:szCs w:val="18"/>
              </w:rPr>
              <w:t>Series</w:t>
            </w:r>
          </w:p>
        </w:tc>
        <w:tc>
          <w:tcPr>
            <w:tcW w:w="1064" w:type="dxa"/>
          </w:tcPr>
          <w:p w14:paraId="727F81BC" w14:textId="77777777" w:rsidR="00762EEC" w:rsidRPr="00762EEC" w:rsidRDefault="00762EEC" w:rsidP="00762EEC">
            <w:pPr>
              <w:keepNext/>
              <w:keepLines/>
              <w:autoSpaceDE w:val="0"/>
              <w:autoSpaceDN w:val="0"/>
              <w:adjustRightInd w:val="0"/>
              <w:spacing w:after="0" w:line="240" w:lineRule="auto"/>
              <w:jc w:val="center"/>
              <w:rPr>
                <w:rFonts w:ascii="Helv" w:hAnsi="Helv" w:cs="Helv"/>
                <w:b/>
                <w:bCs/>
                <w:color w:val="000000"/>
                <w:sz w:val="18"/>
                <w:szCs w:val="18"/>
              </w:rPr>
            </w:pPr>
            <w:r w:rsidRPr="00762EEC">
              <w:rPr>
                <w:rFonts w:ascii="Helv" w:hAnsi="Helv" w:cs="Helv"/>
                <w:b/>
                <w:bCs/>
                <w:color w:val="000000"/>
                <w:sz w:val="18"/>
                <w:szCs w:val="18"/>
              </w:rPr>
              <w:t xml:space="preserve">Sale </w:t>
            </w:r>
          </w:p>
          <w:p w14:paraId="20A10FF2" w14:textId="77777777" w:rsidR="00762EEC" w:rsidRPr="00762EEC" w:rsidRDefault="00762EEC" w:rsidP="00762EEC">
            <w:pPr>
              <w:keepNext/>
              <w:keepLines/>
              <w:autoSpaceDE w:val="0"/>
              <w:autoSpaceDN w:val="0"/>
              <w:adjustRightInd w:val="0"/>
              <w:spacing w:after="0" w:line="240" w:lineRule="auto"/>
              <w:jc w:val="center"/>
              <w:rPr>
                <w:rFonts w:ascii="Helv" w:hAnsi="Helv" w:cs="Helv"/>
                <w:b/>
                <w:bCs/>
                <w:color w:val="000000"/>
                <w:sz w:val="18"/>
                <w:szCs w:val="18"/>
              </w:rPr>
            </w:pPr>
            <w:r w:rsidRPr="00762EEC">
              <w:rPr>
                <w:rFonts w:ascii="Helv" w:hAnsi="Helv" w:cs="Helv"/>
                <w:b/>
                <w:bCs/>
                <w:color w:val="000000"/>
                <w:sz w:val="18"/>
                <w:szCs w:val="18"/>
              </w:rPr>
              <w:t>Date</w:t>
            </w:r>
          </w:p>
        </w:tc>
        <w:tc>
          <w:tcPr>
            <w:tcW w:w="1468" w:type="dxa"/>
          </w:tcPr>
          <w:p w14:paraId="5DED7A20" w14:textId="77777777" w:rsidR="00762EEC" w:rsidRPr="00762EEC" w:rsidRDefault="00762EEC" w:rsidP="00762EEC">
            <w:pPr>
              <w:keepNext/>
              <w:keepLines/>
              <w:autoSpaceDE w:val="0"/>
              <w:autoSpaceDN w:val="0"/>
              <w:adjustRightInd w:val="0"/>
              <w:spacing w:after="0" w:line="240" w:lineRule="auto"/>
              <w:ind w:left="1"/>
              <w:jc w:val="center"/>
              <w:rPr>
                <w:rFonts w:ascii="Helv" w:hAnsi="Helv" w:cs="Helv"/>
                <w:b/>
                <w:bCs/>
                <w:color w:val="000000"/>
                <w:sz w:val="18"/>
                <w:szCs w:val="18"/>
              </w:rPr>
            </w:pPr>
            <w:r w:rsidRPr="00762EEC">
              <w:rPr>
                <w:rFonts w:ascii="Helv" w:hAnsi="Helv" w:cs="Helv"/>
                <w:b/>
                <w:bCs/>
                <w:color w:val="000000"/>
                <w:sz w:val="18"/>
                <w:szCs w:val="18"/>
              </w:rPr>
              <w:t xml:space="preserve">New </w:t>
            </w:r>
          </w:p>
          <w:p w14:paraId="7A72F4D7" w14:textId="77777777" w:rsidR="00762EEC" w:rsidRPr="00762EEC" w:rsidRDefault="00762EEC" w:rsidP="00762EEC">
            <w:pPr>
              <w:keepNext/>
              <w:keepLines/>
              <w:autoSpaceDE w:val="0"/>
              <w:autoSpaceDN w:val="0"/>
              <w:adjustRightInd w:val="0"/>
              <w:spacing w:after="0" w:line="240" w:lineRule="auto"/>
              <w:ind w:left="1"/>
              <w:jc w:val="center"/>
              <w:rPr>
                <w:rFonts w:ascii="Helv" w:hAnsi="Helv" w:cs="Helv"/>
                <w:b/>
                <w:bCs/>
                <w:color w:val="000000"/>
                <w:sz w:val="18"/>
                <w:szCs w:val="18"/>
              </w:rPr>
            </w:pPr>
            <w:r w:rsidRPr="00762EEC">
              <w:rPr>
                <w:rFonts w:ascii="Helv" w:hAnsi="Helv" w:cs="Helv"/>
                <w:b/>
                <w:bCs/>
                <w:color w:val="000000"/>
                <w:sz w:val="18"/>
                <w:szCs w:val="18"/>
              </w:rPr>
              <w:t>Loan #</w:t>
            </w:r>
          </w:p>
        </w:tc>
        <w:tc>
          <w:tcPr>
            <w:tcW w:w="1468" w:type="dxa"/>
          </w:tcPr>
          <w:p w14:paraId="2727C66E" w14:textId="77777777" w:rsidR="00762EEC" w:rsidRPr="00762EEC" w:rsidRDefault="00762EEC" w:rsidP="00762EEC">
            <w:pPr>
              <w:keepNext/>
              <w:keepLines/>
              <w:autoSpaceDE w:val="0"/>
              <w:autoSpaceDN w:val="0"/>
              <w:adjustRightInd w:val="0"/>
              <w:spacing w:after="0" w:line="240" w:lineRule="auto"/>
              <w:jc w:val="center"/>
              <w:rPr>
                <w:rFonts w:ascii="Helv" w:hAnsi="Helv" w:cs="Helv"/>
                <w:b/>
                <w:bCs/>
                <w:color w:val="000000"/>
                <w:sz w:val="18"/>
                <w:szCs w:val="18"/>
              </w:rPr>
            </w:pPr>
            <w:r w:rsidRPr="00762EEC">
              <w:rPr>
                <w:rFonts w:ascii="Helv" w:hAnsi="Helv" w:cs="Helv"/>
                <w:b/>
                <w:bCs/>
                <w:color w:val="000000"/>
                <w:sz w:val="18"/>
                <w:szCs w:val="18"/>
              </w:rPr>
              <w:t>Old</w:t>
            </w:r>
          </w:p>
          <w:p w14:paraId="3BF43A36" w14:textId="77777777" w:rsidR="00762EEC" w:rsidRPr="00762EEC" w:rsidRDefault="00762EEC" w:rsidP="00762EEC">
            <w:pPr>
              <w:keepNext/>
              <w:keepLines/>
              <w:autoSpaceDE w:val="0"/>
              <w:autoSpaceDN w:val="0"/>
              <w:adjustRightInd w:val="0"/>
              <w:spacing w:after="0" w:line="240" w:lineRule="auto"/>
              <w:jc w:val="center"/>
              <w:rPr>
                <w:rFonts w:ascii="Helv" w:hAnsi="Helv" w:cs="Helv"/>
                <w:b/>
                <w:bCs/>
                <w:color w:val="000000"/>
                <w:sz w:val="18"/>
                <w:szCs w:val="18"/>
              </w:rPr>
            </w:pPr>
            <w:r w:rsidRPr="00762EEC">
              <w:rPr>
                <w:rFonts w:ascii="Helv" w:hAnsi="Helv" w:cs="Helv"/>
                <w:b/>
                <w:bCs/>
                <w:color w:val="000000"/>
                <w:sz w:val="18"/>
                <w:szCs w:val="18"/>
              </w:rPr>
              <w:t>Loan #</w:t>
            </w:r>
          </w:p>
        </w:tc>
        <w:tc>
          <w:tcPr>
            <w:tcW w:w="1756" w:type="dxa"/>
          </w:tcPr>
          <w:p w14:paraId="2369F1B3" w14:textId="77777777" w:rsidR="00762EEC" w:rsidRPr="00762EEC" w:rsidRDefault="00762EEC" w:rsidP="00762EEC">
            <w:pPr>
              <w:keepNext/>
              <w:keepLines/>
              <w:autoSpaceDE w:val="0"/>
              <w:autoSpaceDN w:val="0"/>
              <w:adjustRightInd w:val="0"/>
              <w:spacing w:after="0" w:line="240" w:lineRule="auto"/>
              <w:jc w:val="right"/>
              <w:rPr>
                <w:rFonts w:ascii="Helv" w:hAnsi="Helv" w:cs="Helv"/>
                <w:b/>
                <w:bCs/>
                <w:color w:val="000000"/>
                <w:sz w:val="18"/>
                <w:szCs w:val="18"/>
              </w:rPr>
            </w:pPr>
            <w:r w:rsidRPr="00762EEC">
              <w:rPr>
                <w:rFonts w:ascii="Helv" w:hAnsi="Helv" w:cs="Helv"/>
                <w:b/>
                <w:bCs/>
                <w:color w:val="000000"/>
                <w:sz w:val="18"/>
                <w:szCs w:val="18"/>
              </w:rPr>
              <w:t>Original</w:t>
            </w:r>
          </w:p>
          <w:p w14:paraId="326A2FD4" w14:textId="77777777" w:rsidR="00762EEC" w:rsidRPr="00762EEC" w:rsidRDefault="00762EEC" w:rsidP="00762EEC">
            <w:pPr>
              <w:keepNext/>
              <w:keepLines/>
              <w:autoSpaceDE w:val="0"/>
              <w:autoSpaceDN w:val="0"/>
              <w:adjustRightInd w:val="0"/>
              <w:spacing w:after="0" w:line="240" w:lineRule="auto"/>
              <w:jc w:val="right"/>
              <w:rPr>
                <w:rFonts w:ascii="Helv" w:hAnsi="Helv" w:cs="Helv"/>
                <w:b/>
                <w:bCs/>
                <w:color w:val="000000"/>
                <w:sz w:val="18"/>
                <w:szCs w:val="18"/>
              </w:rPr>
            </w:pPr>
            <w:r w:rsidRPr="00762EEC">
              <w:rPr>
                <w:rFonts w:ascii="Helv" w:hAnsi="Helv" w:cs="Helv"/>
                <w:b/>
                <w:bCs/>
                <w:color w:val="000000"/>
                <w:sz w:val="18"/>
                <w:szCs w:val="18"/>
              </w:rPr>
              <w:t>Amount</w:t>
            </w:r>
          </w:p>
        </w:tc>
      </w:tr>
      <w:tr w:rsidR="00762EEC" w:rsidRPr="00762EEC" w14:paraId="774DEAEB" w14:textId="77777777">
        <w:tc>
          <w:tcPr>
            <w:tcW w:w="632" w:type="dxa"/>
          </w:tcPr>
          <w:p w14:paraId="21BB74D5" w14:textId="3F96D3D3" w:rsidR="00762EEC" w:rsidRPr="00762EEC" w:rsidRDefault="00272D04" w:rsidP="00762EEC">
            <w:pPr>
              <w:keepNext/>
              <w:keepLines/>
              <w:autoSpaceDE w:val="0"/>
              <w:autoSpaceDN w:val="0"/>
              <w:adjustRightInd w:val="0"/>
              <w:spacing w:after="0" w:line="240" w:lineRule="auto"/>
              <w:rPr>
                <w:rFonts w:ascii="Helv" w:hAnsi="Helv" w:cs="Helv"/>
                <w:b/>
                <w:bCs/>
                <w:color w:val="000000"/>
                <w:sz w:val="18"/>
                <w:szCs w:val="18"/>
              </w:rPr>
            </w:pPr>
            <w:r w:rsidRPr="00272D04">
              <w:rPr>
                <w:rFonts w:ascii="Helv" w:hAnsi="Helv" w:cs="Helv"/>
                <w:b/>
                <w:bCs/>
                <w:color w:val="000000"/>
                <w:sz w:val="18"/>
                <w:szCs w:val="18"/>
              </w:rPr>
              <w:t>series_name_num</w:t>
            </w:r>
          </w:p>
        </w:tc>
        <w:tc>
          <w:tcPr>
            <w:tcW w:w="1064" w:type="dxa"/>
          </w:tcPr>
          <w:p w14:paraId="2F7DD1C4" w14:textId="157C72AC" w:rsidR="00762EEC" w:rsidRPr="00762EEC" w:rsidRDefault="000D071B" w:rsidP="00762EEC">
            <w:pPr>
              <w:keepNext/>
              <w:keepLines/>
              <w:autoSpaceDE w:val="0"/>
              <w:autoSpaceDN w:val="0"/>
              <w:adjustRightInd w:val="0"/>
              <w:spacing w:after="0" w:line="240" w:lineRule="auto"/>
              <w:jc w:val="center"/>
              <w:rPr>
                <w:rFonts w:ascii="Helv" w:hAnsi="Helv" w:cs="Helv"/>
                <w:b/>
                <w:bCs/>
                <w:color w:val="000000"/>
                <w:sz w:val="18"/>
                <w:szCs w:val="18"/>
              </w:rPr>
            </w:pPr>
            <w:r w:rsidRPr="000D071B">
              <w:rPr>
                <w:rFonts w:ascii="Helv" w:hAnsi="Helv" w:cs="Helv"/>
                <w:b/>
                <w:bCs/>
                <w:color w:val="000000"/>
                <w:sz w:val="18"/>
                <w:szCs w:val="18"/>
              </w:rPr>
              <w:t>sale_date</w:t>
            </w:r>
          </w:p>
        </w:tc>
        <w:tc>
          <w:tcPr>
            <w:tcW w:w="1468" w:type="dxa"/>
          </w:tcPr>
          <w:p w14:paraId="08E52380" w14:textId="585EA6FE" w:rsidR="00762EEC" w:rsidRPr="00762EEC" w:rsidRDefault="000D071B" w:rsidP="00762EEC">
            <w:pPr>
              <w:keepNext/>
              <w:keepLines/>
              <w:autoSpaceDE w:val="0"/>
              <w:autoSpaceDN w:val="0"/>
              <w:adjustRightInd w:val="0"/>
              <w:spacing w:after="0" w:line="240" w:lineRule="auto"/>
              <w:ind w:left="1"/>
              <w:jc w:val="center"/>
              <w:rPr>
                <w:rFonts w:ascii="Helv" w:hAnsi="Helv" w:cs="Helv"/>
                <w:b/>
                <w:bCs/>
                <w:color w:val="000000"/>
                <w:sz w:val="18"/>
                <w:szCs w:val="18"/>
              </w:rPr>
            </w:pPr>
            <w:r w:rsidRPr="000D071B">
              <w:rPr>
                <w:rFonts w:ascii="Helv" w:hAnsi="Helv" w:cs="Helv"/>
                <w:b/>
                <w:bCs/>
                <w:color w:val="000000"/>
                <w:sz w:val="18"/>
                <w:szCs w:val="18"/>
              </w:rPr>
              <w:t>new_loan_num</w:t>
            </w:r>
          </w:p>
        </w:tc>
        <w:tc>
          <w:tcPr>
            <w:tcW w:w="1468" w:type="dxa"/>
          </w:tcPr>
          <w:p w14:paraId="598F8A10" w14:textId="418BEF7F" w:rsidR="00762EEC" w:rsidRPr="00762EEC" w:rsidRDefault="000D071B" w:rsidP="00762EEC">
            <w:pPr>
              <w:keepNext/>
              <w:keepLines/>
              <w:autoSpaceDE w:val="0"/>
              <w:autoSpaceDN w:val="0"/>
              <w:adjustRightInd w:val="0"/>
              <w:spacing w:after="0" w:line="240" w:lineRule="auto"/>
              <w:jc w:val="right"/>
              <w:rPr>
                <w:rFonts w:ascii="Helv" w:hAnsi="Helv" w:cs="Helv"/>
                <w:b/>
                <w:bCs/>
                <w:color w:val="000000"/>
                <w:sz w:val="18"/>
                <w:szCs w:val="18"/>
              </w:rPr>
            </w:pPr>
            <w:r>
              <w:rPr>
                <w:rFonts w:ascii="Helv" w:hAnsi="Helv" w:cs="Helv"/>
                <w:b/>
                <w:bCs/>
                <w:color w:val="000000"/>
                <w:sz w:val="18"/>
                <w:szCs w:val="18"/>
              </w:rPr>
              <w:t>old</w:t>
            </w:r>
            <w:r w:rsidRPr="000D071B">
              <w:rPr>
                <w:rFonts w:ascii="Helv" w:hAnsi="Helv" w:cs="Helv"/>
                <w:b/>
                <w:bCs/>
                <w:color w:val="000000"/>
                <w:sz w:val="18"/>
                <w:szCs w:val="18"/>
              </w:rPr>
              <w:t>_loan_num</w:t>
            </w:r>
          </w:p>
        </w:tc>
        <w:tc>
          <w:tcPr>
            <w:tcW w:w="1756" w:type="dxa"/>
          </w:tcPr>
          <w:p w14:paraId="72B07A3A" w14:textId="40B23855" w:rsidR="00762EEC" w:rsidRPr="00762EEC" w:rsidRDefault="000D071B" w:rsidP="00762EEC">
            <w:pPr>
              <w:keepNext/>
              <w:keepLines/>
              <w:autoSpaceDE w:val="0"/>
              <w:autoSpaceDN w:val="0"/>
              <w:adjustRightInd w:val="0"/>
              <w:spacing w:after="0" w:line="240" w:lineRule="auto"/>
              <w:jc w:val="right"/>
              <w:rPr>
                <w:rFonts w:ascii="Helv" w:hAnsi="Helv" w:cs="Helv"/>
                <w:b/>
                <w:bCs/>
                <w:color w:val="000000"/>
                <w:sz w:val="18"/>
                <w:szCs w:val="18"/>
              </w:rPr>
            </w:pPr>
            <w:r w:rsidRPr="000D071B">
              <w:rPr>
                <w:rFonts w:ascii="Helv" w:hAnsi="Helv" w:cs="Helv"/>
                <w:b/>
                <w:bCs/>
                <w:color w:val="000000"/>
                <w:sz w:val="18"/>
                <w:szCs w:val="18"/>
              </w:rPr>
              <w:t>cfc_loan_amt</w:t>
            </w:r>
          </w:p>
        </w:tc>
      </w:tr>
    </w:tbl>
    <w:p w14:paraId="033A3049" w14:textId="77777777" w:rsidR="00762EEC" w:rsidRPr="00762EEC" w:rsidRDefault="00762EEC" w:rsidP="00762EEC">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rFonts w:ascii="Helv" w:hAnsi="Helv" w:cs="Helv"/>
          <w:b/>
          <w:bCs/>
          <w:color w:val="000000"/>
          <w:sz w:val="18"/>
          <w:szCs w:val="18"/>
        </w:rPr>
      </w:pPr>
    </w:p>
    <w:p w14:paraId="79FCB592" w14:textId="77777777" w:rsidR="00762EEC" w:rsidRDefault="00762EEC" w:rsidP="00F969C8">
      <w:pPr>
        <w:pStyle w:val="NoSpacing"/>
      </w:pPr>
    </w:p>
    <w:p w14:paraId="3471F723" w14:textId="1322CFF6" w:rsidR="00133B9A" w:rsidRDefault="00133B9A" w:rsidP="00DF5E40">
      <w:pPr>
        <w:pStyle w:val="Heading1"/>
        <w:rPr>
          <w:ins w:id="357" w:author="Che Frenz" w:date="2017-10-12T13:31:00Z"/>
        </w:rPr>
      </w:pPr>
      <w:bookmarkStart w:id="358" w:name="_Toc495590226"/>
      <w:ins w:id="359" w:author="Che Frenz" w:date="2017-10-12T13:21:00Z">
        <w:r>
          <w:t>Guarantees</w:t>
        </w:r>
      </w:ins>
      <w:bookmarkEnd w:id="358"/>
    </w:p>
    <w:p w14:paraId="52DD43A4" w14:textId="64461BE2" w:rsidR="0090021A" w:rsidRDefault="002F3042">
      <w:pPr>
        <w:rPr>
          <w:ins w:id="360" w:author="Che Frenz" w:date="2017-10-12T13:31:00Z"/>
        </w:rPr>
        <w:pPrChange w:id="361" w:author="Che Frenz" w:date="2017-10-12T13:31:00Z">
          <w:pPr>
            <w:pStyle w:val="Heading1"/>
          </w:pPr>
        </w:pPrChange>
      </w:pPr>
      <w:ins w:id="362" w:author="Che Frenz" w:date="2017-10-12T16:47:00Z">
        <w:r>
          <w:t>I could not find functioning code that updates this tab.  I checked with Karen and she says they do not use it as it has never worked correctly.</w:t>
        </w:r>
      </w:ins>
    </w:p>
    <w:p w14:paraId="5F7699A8" w14:textId="77777777" w:rsidR="00153DAE" w:rsidRDefault="0090021A">
      <w:pPr>
        <w:pStyle w:val="Heading1"/>
        <w:rPr>
          <w:ins w:id="363" w:author="Che Frenz" w:date="2017-10-12T13:52:00Z"/>
        </w:rPr>
      </w:pPr>
      <w:bookmarkStart w:id="364" w:name="_Toc495590227"/>
      <w:ins w:id="365" w:author="Che Frenz" w:date="2017-10-12T13:31:00Z">
        <w:r>
          <w:t>Financial</w:t>
        </w:r>
      </w:ins>
      <w:bookmarkEnd w:id="364"/>
    </w:p>
    <w:p w14:paraId="7AE8B8AE" w14:textId="63F19F3D" w:rsidR="0090021A" w:rsidRDefault="0090021A">
      <w:pPr>
        <w:pStyle w:val="Heading2"/>
        <w:rPr>
          <w:ins w:id="366" w:author="Che Frenz" w:date="2017-10-12T13:49:00Z"/>
        </w:rPr>
        <w:pPrChange w:id="367" w:author="Che Frenz" w:date="2017-10-12T13:52:00Z">
          <w:pPr>
            <w:pStyle w:val="Heading1"/>
          </w:pPr>
        </w:pPrChange>
      </w:pPr>
      <w:bookmarkStart w:id="368" w:name="_Toc495590228"/>
      <w:ins w:id="369" w:author="Che Frenz" w:date="2017-10-12T13:32:00Z">
        <w:r>
          <w:t>Form 7</w:t>
        </w:r>
      </w:ins>
      <w:bookmarkEnd w:id="368"/>
    </w:p>
    <w:p w14:paraId="42F2DDAA" w14:textId="7A2E8CA2" w:rsidR="00153DAE" w:rsidRPr="00153DAE" w:rsidRDefault="00153DAE">
      <w:pPr>
        <w:rPr>
          <w:ins w:id="370" w:author="Che Frenz" w:date="2017-10-12T13:32:00Z"/>
        </w:rPr>
        <w:pPrChange w:id="371" w:author="Che Frenz" w:date="2017-10-12T13:49:00Z">
          <w:pPr>
            <w:pStyle w:val="Heading1"/>
          </w:pPr>
        </w:pPrChange>
      </w:pPr>
      <w:ins w:id="372" w:author="Che Frenz" w:date="2017-10-12T13:49:00Z">
        <w:r>
          <w:t>***This section is updated based on a status document that can be manually updated by the business.  So this data is only updated when the business indicates.</w:t>
        </w:r>
      </w:ins>
    </w:p>
    <w:p w14:paraId="39C45AB0" w14:textId="3CD7EED9" w:rsidR="00153DAE" w:rsidRDefault="0090021A" w:rsidP="0090021A">
      <w:pPr>
        <w:rPr>
          <w:ins w:id="373" w:author="Che Frenz" w:date="2017-10-12T13:49:00Z"/>
        </w:rPr>
      </w:pPr>
      <w:ins w:id="374" w:author="Che Frenz" w:date="2017-10-12T13:33:00Z">
        <w:r w:rsidRPr="0090021A">
          <w:t>CFCPROD_CIS_REPO</w:t>
        </w:r>
      </w:ins>
    </w:p>
    <w:p w14:paraId="2B843E56" w14:textId="77777777" w:rsidR="0090021A" w:rsidRDefault="0090021A" w:rsidP="0090021A">
      <w:pPr>
        <w:rPr>
          <w:ins w:id="375" w:author="Che Frenz" w:date="2017-10-12T13:36:00Z"/>
        </w:rPr>
      </w:pPr>
      <w:ins w:id="376" w:author="Che Frenz" w:date="2017-10-12T13:36:00Z">
        <w:r>
          <w:t xml:space="preserve">SELECT  </w:t>
        </w:r>
      </w:ins>
    </w:p>
    <w:p w14:paraId="0B5842EF" w14:textId="77777777" w:rsidR="0090021A" w:rsidRDefault="0090021A" w:rsidP="0090021A">
      <w:pPr>
        <w:rPr>
          <w:ins w:id="377" w:author="Che Frenz" w:date="2017-10-12T13:36:00Z"/>
        </w:rPr>
      </w:pPr>
      <w:ins w:id="378" w:author="Che Frenz" w:date="2017-10-12T13:36:00Z">
        <w:r>
          <w:t xml:space="preserve">coop_id,  year,  end_of_year_ltd_rus,  end_of_year_ltd_cfc,  end_of_year_ltd_bc,  end_of_year_ltd_ffb,  end_of_year_ltd_rus_edl,  payee_ltd_other1,  end_of_year_ltd_other1,  payee_ltd_other2,  end_of_year_ltd_other2,  payee_ltd_other3,  end_of_year_ltd_other3,  payee_ltd_other4,  end_of_year_ltd_other4,  end_of_year_ltd_other5,  </w:t>
        </w:r>
        <w:r>
          <w:lastRenderedPageBreak/>
          <w:t xml:space="preserve">payee_ltd_other5,  end_of_year_ltd_other6,  payee_ltd_other6,  end_of_year_ltd_other7, payee_ltd_other7,  end_of_year_ltd_other8, payee_ltd_other8,  end_of_year_ltd_other9, payee_ltd_other9,  end_of_year_ltd_other10, payee_ltd_other10,  tot_end_of_year_ltd  </w:t>
        </w:r>
      </w:ins>
    </w:p>
    <w:p w14:paraId="540C8E8F" w14:textId="77777777" w:rsidR="0090021A" w:rsidRDefault="0090021A" w:rsidP="0090021A">
      <w:pPr>
        <w:rPr>
          <w:ins w:id="379" w:author="Che Frenz" w:date="2017-10-12T13:36:00Z"/>
        </w:rPr>
      </w:pPr>
      <w:ins w:id="380" w:author="Che Frenz" w:date="2017-10-12T13:36:00Z">
        <w:r>
          <w:t xml:space="preserve">FROM f7mop </w:t>
        </w:r>
      </w:ins>
    </w:p>
    <w:p w14:paraId="430E905B" w14:textId="3E3ED71B" w:rsidR="0090021A" w:rsidRDefault="0090021A">
      <w:pPr>
        <w:rPr>
          <w:ins w:id="381" w:author="Che Frenz" w:date="2017-10-12T13:37:00Z"/>
        </w:rPr>
        <w:pPrChange w:id="382" w:author="Che Frenz" w:date="2017-10-12T13:32:00Z">
          <w:pPr>
            <w:pStyle w:val="Heading1"/>
          </w:pPr>
        </w:pPrChange>
      </w:pPr>
      <w:ins w:id="383" w:author="Che Frenz" w:date="2017-10-12T13:36:00Z">
        <w:r>
          <w:t>WHERE year in (SELECT max(year) FROM f7mop) ORDER BY coop_id ASC</w:t>
        </w:r>
      </w:ins>
    </w:p>
    <w:p w14:paraId="0BCF011A" w14:textId="3E57188E" w:rsidR="0090021A" w:rsidRDefault="0090021A">
      <w:pPr>
        <w:pStyle w:val="Heading3"/>
        <w:rPr>
          <w:ins w:id="384" w:author="Che Frenz" w:date="2017-10-12T13:53:00Z"/>
        </w:rPr>
        <w:pPrChange w:id="385" w:author="Che Frenz" w:date="2017-10-12T13:52:00Z">
          <w:pPr>
            <w:pStyle w:val="Heading1"/>
          </w:pPr>
        </w:pPrChange>
      </w:pPr>
      <w:bookmarkStart w:id="386" w:name="_Toc495590229"/>
      <w:ins w:id="387" w:author="Che Frenz" w:date="2017-10-12T13:37:00Z">
        <w:r>
          <w:t>Form 7 Field Mapping</w:t>
        </w:r>
      </w:ins>
      <w:bookmarkEnd w:id="386"/>
    </w:p>
    <w:p w14:paraId="01681A3D" w14:textId="77777777" w:rsidR="00153DAE" w:rsidRPr="005E598C" w:rsidRDefault="00153DAE">
      <w:pPr>
        <w:rPr>
          <w:ins w:id="388" w:author="Che Frenz" w:date="2017-10-12T13:37:00Z"/>
        </w:rPr>
        <w:pPrChange w:id="389" w:author="Che Frenz" w:date="2017-10-12T13:53:00Z">
          <w:pPr>
            <w:pStyle w:val="Heading1"/>
          </w:pPr>
        </w:pPrChange>
      </w:pPr>
    </w:p>
    <w:p w14:paraId="6E81E4BE" w14:textId="230CF746" w:rsidR="00153DAE" w:rsidRPr="00153DAE" w:rsidRDefault="00153DAE">
      <w:pPr>
        <w:spacing w:after="0"/>
        <w:rPr>
          <w:ins w:id="390" w:author="Che Frenz" w:date="2017-10-12T13:46:00Z"/>
          <w:b/>
          <w:rPrChange w:id="391" w:author="Che Frenz" w:date="2017-10-12T13:53:00Z">
            <w:rPr>
              <w:ins w:id="392" w:author="Che Frenz" w:date="2017-10-12T13:46:00Z"/>
            </w:rPr>
          </w:rPrChange>
        </w:rPr>
        <w:pPrChange w:id="393" w:author="Che Frenz" w:date="2017-10-12T13:53:00Z">
          <w:pPr>
            <w:tabs>
              <w:tab w:val="left" w:pos="3780"/>
              <w:tab w:val="left" w:pos="6300"/>
              <w:tab w:val="left" w:pos="7200"/>
            </w:tabs>
            <w:autoSpaceDE w:val="0"/>
            <w:autoSpaceDN w:val="0"/>
            <w:adjustRightInd w:val="0"/>
            <w:spacing w:after="0" w:line="240" w:lineRule="auto"/>
            <w:ind w:left="-360"/>
          </w:pPr>
        </w:pPrChange>
      </w:pPr>
      <w:ins w:id="394" w:author="Che Frenz" w:date="2017-10-12T13:46:00Z">
        <w:r w:rsidRPr="00153DAE">
          <w:rPr>
            <w:b/>
            <w:rPrChange w:id="395" w:author="Che Frenz" w:date="2017-10-12T13:53:00Z">
              <w:rPr/>
            </w:rPrChange>
          </w:rPr>
          <w:t>Calendar Year-end Balances from</w:t>
        </w:r>
      </w:ins>
      <w:ins w:id="396" w:author="Che Frenz" w:date="2017-10-12T13:48:00Z">
        <w:r w:rsidRPr="00153DAE">
          <w:rPr>
            <w:b/>
            <w:rPrChange w:id="397" w:author="Che Frenz" w:date="2017-10-12T13:53:00Z">
              <w:rPr/>
            </w:rPrChange>
          </w:rPr>
          <w:t xml:space="preserve"> &lt;year&gt;</w:t>
        </w:r>
      </w:ins>
      <w:ins w:id="398" w:author="Che Frenz" w:date="2017-10-12T13:46:00Z">
        <w:r w:rsidRPr="00153DAE">
          <w:rPr>
            <w:b/>
            <w:rPrChange w:id="399" w:author="Che Frenz" w:date="2017-10-12T13:53:00Z">
              <w:rPr/>
            </w:rPrChange>
          </w:rPr>
          <w:t xml:space="preserve">   last updated on </w:t>
        </w:r>
      </w:ins>
      <w:ins w:id="400" w:author="Che Frenz" w:date="2017-10-12T13:50:00Z">
        <w:r w:rsidRPr="00153DAE">
          <w:rPr>
            <w:b/>
            <w:rPrChange w:id="401" w:author="Che Frenz" w:date="2017-10-12T13:53:00Z">
              <w:rPr/>
            </w:rPrChange>
          </w:rPr>
          <w:t>&lt;</w:t>
        </w:r>
      </w:ins>
      <w:ins w:id="402" w:author="Che Frenz" w:date="2017-10-12T13:46:00Z">
        <w:r w:rsidRPr="00153DAE">
          <w:rPr>
            <w:b/>
            <w:rPrChange w:id="403" w:author="Che Frenz" w:date="2017-10-12T13:53:00Z">
              <w:rPr/>
            </w:rPrChange>
          </w:rPr>
          <w:t>*</w:t>
        </w:r>
      </w:ins>
      <w:ins w:id="404" w:author="Che Frenz" w:date="2017-10-12T13:50:00Z">
        <w:r w:rsidRPr="00153DAE">
          <w:rPr>
            <w:b/>
            <w:rPrChange w:id="405" w:author="Che Frenz" w:date="2017-10-12T13:53:00Z">
              <w:rPr/>
            </w:rPrChange>
          </w:rPr>
          <w:t>**When Status doc is set to indicate up</w:t>
        </w:r>
      </w:ins>
      <w:ins w:id="406" w:author="Che Frenz" w:date="2017-10-12T13:51:00Z">
        <w:r w:rsidRPr="00153DAE">
          <w:rPr>
            <w:b/>
            <w:rPrChange w:id="407" w:author="Che Frenz" w:date="2017-10-12T13:53:00Z">
              <w:rPr/>
            </w:rPrChange>
          </w:rPr>
          <w:t>d</w:t>
        </w:r>
      </w:ins>
      <w:ins w:id="408" w:author="Che Frenz" w:date="2017-10-12T13:50:00Z">
        <w:r w:rsidRPr="00153DAE">
          <w:rPr>
            <w:b/>
            <w:rPrChange w:id="409" w:author="Che Frenz" w:date="2017-10-12T13:53:00Z">
              <w:rPr/>
            </w:rPrChange>
          </w:rPr>
          <w:t>ate&gt;</w:t>
        </w:r>
      </w:ins>
    </w:p>
    <w:p w14:paraId="0831358D" w14:textId="77777777" w:rsidR="00153DAE" w:rsidRDefault="00153DAE">
      <w:pPr>
        <w:tabs>
          <w:tab w:val="left" w:pos="3780"/>
          <w:tab w:val="left" w:pos="6300"/>
          <w:tab w:val="left" w:pos="7200"/>
        </w:tabs>
        <w:autoSpaceDE w:val="0"/>
        <w:autoSpaceDN w:val="0"/>
        <w:adjustRightInd w:val="0"/>
        <w:spacing w:after="0" w:line="240" w:lineRule="auto"/>
        <w:rPr>
          <w:ins w:id="410" w:author="Che Frenz" w:date="2017-10-12T13:46:00Z"/>
          <w:rFonts w:ascii="MS Sans Serif" w:hAnsi="MS Sans Serif" w:cs="MS Sans Serif"/>
          <w:color w:val="800000"/>
          <w:sz w:val="20"/>
          <w:szCs w:val="20"/>
        </w:rPr>
        <w:pPrChange w:id="411" w:author="Che Frenz" w:date="2017-10-12T13:53:00Z">
          <w:pPr>
            <w:tabs>
              <w:tab w:val="left" w:pos="3780"/>
              <w:tab w:val="left" w:pos="6300"/>
              <w:tab w:val="left" w:pos="7200"/>
            </w:tabs>
            <w:autoSpaceDE w:val="0"/>
            <w:autoSpaceDN w:val="0"/>
            <w:adjustRightInd w:val="0"/>
            <w:spacing w:after="0" w:line="240" w:lineRule="auto"/>
            <w:ind w:left="-360"/>
          </w:pPr>
        </w:pPrChange>
      </w:pPr>
      <w:ins w:id="412" w:author="Che Frenz" w:date="2017-10-12T13:46:00Z">
        <w:r>
          <w:rPr>
            <w:rFonts w:ascii="MS Sans Serif" w:hAnsi="MS Sans Serif" w:cs="MS Sans Serif"/>
            <w:color w:val="800000"/>
            <w:sz w:val="20"/>
            <w:szCs w:val="20"/>
          </w:rPr>
          <w:t>This Information is Not Applicable.</w:t>
        </w:r>
      </w:ins>
    </w:p>
    <w:tbl>
      <w:tblPr>
        <w:tblW w:w="0" w:type="auto"/>
        <w:tblLayout w:type="fixed"/>
        <w:tblCellMar>
          <w:left w:w="0" w:type="dxa"/>
          <w:right w:w="0" w:type="dxa"/>
        </w:tblCellMar>
        <w:tblLook w:val="00A0" w:firstRow="1" w:lastRow="0" w:firstColumn="1" w:lastColumn="0" w:noHBand="0" w:noVBand="0"/>
        <w:tblPrChange w:id="413" w:author="Che Frenz" w:date="2017-10-12T13:53:00Z">
          <w:tblPr>
            <w:tblW w:w="0" w:type="auto"/>
            <w:tblInd w:w="-360" w:type="dxa"/>
            <w:tblLayout w:type="fixed"/>
            <w:tblCellMar>
              <w:left w:w="0" w:type="dxa"/>
              <w:right w:w="0" w:type="dxa"/>
            </w:tblCellMar>
            <w:tblLook w:val="00A0" w:firstRow="1" w:lastRow="0" w:firstColumn="1" w:lastColumn="0" w:noHBand="0" w:noVBand="0"/>
          </w:tblPr>
        </w:tblPrChange>
      </w:tblPr>
      <w:tblGrid>
        <w:gridCol w:w="4896"/>
        <w:gridCol w:w="2448"/>
        <w:tblGridChange w:id="414">
          <w:tblGrid>
            <w:gridCol w:w="4896"/>
            <w:gridCol w:w="2448"/>
          </w:tblGrid>
        </w:tblGridChange>
      </w:tblGrid>
      <w:tr w:rsidR="00153DAE" w14:paraId="3E5A778D" w14:textId="77777777" w:rsidTr="00153DAE">
        <w:trPr>
          <w:ins w:id="415" w:author="Che Frenz" w:date="2017-10-12T13:46:00Z"/>
        </w:trPr>
        <w:tc>
          <w:tcPr>
            <w:tcW w:w="4896" w:type="dxa"/>
            <w:tcBorders>
              <w:bottom w:val="threeDEmboss" w:sz="6" w:space="0" w:color="auto"/>
            </w:tcBorders>
            <w:tcPrChange w:id="416" w:author="Che Frenz" w:date="2017-10-12T13:53:00Z">
              <w:tcPr>
                <w:tcW w:w="4896" w:type="dxa"/>
                <w:tcBorders>
                  <w:bottom w:val="threeDEmboss" w:sz="6" w:space="0" w:color="auto"/>
                </w:tcBorders>
              </w:tcPr>
            </w:tcPrChange>
          </w:tcPr>
          <w:p w14:paraId="62E024AF" w14:textId="77777777" w:rsidR="00153DAE" w:rsidRDefault="00153DAE" w:rsidP="005E598C">
            <w:pPr>
              <w:keepNext/>
              <w:keepLines/>
              <w:autoSpaceDE w:val="0"/>
              <w:autoSpaceDN w:val="0"/>
              <w:adjustRightInd w:val="0"/>
              <w:spacing w:after="0" w:line="240" w:lineRule="auto"/>
              <w:ind w:left="49" w:right="49"/>
              <w:rPr>
                <w:ins w:id="417" w:author="Che Frenz" w:date="2017-10-12T13:46:00Z"/>
                <w:rFonts w:ascii="MS Sans Serif" w:hAnsi="MS Sans Serif" w:cs="MS Sans Serif"/>
                <w:color w:val="800000"/>
                <w:sz w:val="20"/>
                <w:szCs w:val="20"/>
              </w:rPr>
            </w:pPr>
          </w:p>
        </w:tc>
        <w:tc>
          <w:tcPr>
            <w:tcW w:w="2448" w:type="dxa"/>
            <w:tcBorders>
              <w:bottom w:val="threeDEmboss" w:sz="6" w:space="0" w:color="auto"/>
            </w:tcBorders>
            <w:tcPrChange w:id="418" w:author="Che Frenz" w:date="2017-10-12T13:53:00Z">
              <w:tcPr>
                <w:tcW w:w="2448" w:type="dxa"/>
                <w:tcBorders>
                  <w:bottom w:val="threeDEmboss" w:sz="6" w:space="0" w:color="auto"/>
                </w:tcBorders>
              </w:tcPr>
            </w:tcPrChange>
          </w:tcPr>
          <w:p w14:paraId="4BEC2BD5" w14:textId="77777777" w:rsidR="00153DAE" w:rsidRDefault="00153DAE" w:rsidP="005E598C">
            <w:pPr>
              <w:keepNext/>
              <w:keepLines/>
              <w:autoSpaceDE w:val="0"/>
              <w:autoSpaceDN w:val="0"/>
              <w:adjustRightInd w:val="0"/>
              <w:spacing w:after="0" w:line="240" w:lineRule="auto"/>
              <w:ind w:left="49" w:right="49"/>
              <w:rPr>
                <w:ins w:id="419" w:author="Che Frenz" w:date="2017-10-12T13:46:00Z"/>
                <w:rFonts w:ascii="MS Sans Serif" w:hAnsi="MS Sans Serif" w:cs="MS Sans Serif"/>
                <w:color w:val="800000"/>
                <w:sz w:val="20"/>
                <w:szCs w:val="20"/>
              </w:rPr>
            </w:pPr>
          </w:p>
        </w:tc>
      </w:tr>
      <w:tr w:rsidR="00153DAE" w14:paraId="394DC502" w14:textId="77777777" w:rsidTr="00153DAE">
        <w:trPr>
          <w:ins w:id="420" w:author="Che Frenz" w:date="2017-10-12T13:46:00Z"/>
        </w:trPr>
        <w:tc>
          <w:tcPr>
            <w:tcW w:w="4896" w:type="dxa"/>
            <w:tcBorders>
              <w:top w:val="threeDEmboss" w:sz="6" w:space="0" w:color="auto"/>
            </w:tcBorders>
            <w:tcPrChange w:id="421" w:author="Che Frenz" w:date="2017-10-12T13:53:00Z">
              <w:tcPr>
                <w:tcW w:w="4896" w:type="dxa"/>
                <w:tcBorders>
                  <w:top w:val="threeDEmboss" w:sz="6" w:space="0" w:color="auto"/>
                </w:tcBorders>
              </w:tcPr>
            </w:tcPrChange>
          </w:tcPr>
          <w:p w14:paraId="2FA928A7" w14:textId="77777777" w:rsidR="00153DAE" w:rsidRDefault="00153DAE" w:rsidP="005E598C">
            <w:pPr>
              <w:keepNext/>
              <w:keepLines/>
              <w:autoSpaceDE w:val="0"/>
              <w:autoSpaceDN w:val="0"/>
              <w:adjustRightInd w:val="0"/>
              <w:spacing w:after="0" w:line="240" w:lineRule="auto"/>
              <w:ind w:left="49" w:right="49"/>
              <w:rPr>
                <w:ins w:id="422" w:author="Che Frenz" w:date="2017-10-12T13:46:00Z"/>
                <w:rFonts w:ascii="MS Sans Serif" w:hAnsi="MS Sans Serif" w:cs="MS Sans Serif"/>
                <w:b/>
                <w:bCs/>
                <w:color w:val="0000FF"/>
                <w:sz w:val="16"/>
                <w:szCs w:val="16"/>
              </w:rPr>
            </w:pPr>
            <w:ins w:id="423" w:author="Che Frenz" w:date="2017-10-12T13:46:00Z">
              <w:r>
                <w:rPr>
                  <w:rFonts w:ascii="MS Sans Serif" w:hAnsi="MS Sans Serif" w:cs="MS Sans Serif"/>
                  <w:b/>
                  <w:bCs/>
                  <w:color w:val="0000FF"/>
                  <w:sz w:val="16"/>
                  <w:szCs w:val="16"/>
                </w:rPr>
                <w:t>RUS (excludes Economic Development Loans):</w:t>
              </w:r>
            </w:ins>
          </w:p>
        </w:tc>
        <w:tc>
          <w:tcPr>
            <w:tcW w:w="2448" w:type="dxa"/>
            <w:tcBorders>
              <w:top w:val="threeDEmboss" w:sz="6" w:space="0" w:color="auto"/>
            </w:tcBorders>
            <w:tcPrChange w:id="424" w:author="Che Frenz" w:date="2017-10-12T13:53:00Z">
              <w:tcPr>
                <w:tcW w:w="2448" w:type="dxa"/>
                <w:tcBorders>
                  <w:top w:val="threeDEmboss" w:sz="6" w:space="0" w:color="auto"/>
                </w:tcBorders>
              </w:tcPr>
            </w:tcPrChange>
          </w:tcPr>
          <w:p w14:paraId="07894CA3" w14:textId="77777777" w:rsidR="00153DAE" w:rsidRDefault="00153DAE" w:rsidP="005E598C">
            <w:pPr>
              <w:keepNext/>
              <w:keepLines/>
              <w:autoSpaceDE w:val="0"/>
              <w:autoSpaceDN w:val="0"/>
              <w:adjustRightInd w:val="0"/>
              <w:spacing w:after="0" w:line="240" w:lineRule="auto"/>
              <w:ind w:left="49" w:right="49"/>
              <w:jc w:val="right"/>
              <w:rPr>
                <w:ins w:id="425" w:author="Che Frenz" w:date="2017-10-12T13:46:00Z"/>
                <w:rFonts w:ascii="MS Sans Serif" w:hAnsi="MS Sans Serif" w:cs="MS Sans Serif"/>
                <w:b/>
                <w:bCs/>
                <w:color w:val="0000FF"/>
                <w:sz w:val="16"/>
                <w:szCs w:val="16"/>
              </w:rPr>
            </w:pPr>
            <w:ins w:id="426" w:author="Che Frenz" w:date="2017-10-12T13:46:00Z">
              <w:r w:rsidRPr="004F4905">
                <w:rPr>
                  <w:rFonts w:ascii="MS Sans Serif" w:hAnsi="MS Sans Serif" w:cs="MS Sans Serif"/>
                  <w:b/>
                  <w:bCs/>
                  <w:color w:val="0000FF"/>
                  <w:sz w:val="16"/>
                  <w:szCs w:val="16"/>
                </w:rPr>
                <w:t>end_of_year_ltd_rus</w:t>
              </w:r>
            </w:ins>
          </w:p>
        </w:tc>
      </w:tr>
      <w:tr w:rsidR="00153DAE" w14:paraId="7015F990" w14:textId="77777777" w:rsidTr="00153DAE">
        <w:trPr>
          <w:ins w:id="427" w:author="Che Frenz" w:date="2017-10-12T13:46:00Z"/>
        </w:trPr>
        <w:tc>
          <w:tcPr>
            <w:tcW w:w="4896" w:type="dxa"/>
            <w:tcPrChange w:id="428" w:author="Che Frenz" w:date="2017-10-12T13:53:00Z">
              <w:tcPr>
                <w:tcW w:w="4896" w:type="dxa"/>
              </w:tcPr>
            </w:tcPrChange>
          </w:tcPr>
          <w:p w14:paraId="778BB59D" w14:textId="77777777" w:rsidR="00153DAE" w:rsidRDefault="00153DAE" w:rsidP="005E598C">
            <w:pPr>
              <w:keepNext/>
              <w:keepLines/>
              <w:autoSpaceDE w:val="0"/>
              <w:autoSpaceDN w:val="0"/>
              <w:adjustRightInd w:val="0"/>
              <w:spacing w:after="0" w:line="240" w:lineRule="auto"/>
              <w:ind w:left="49" w:right="49"/>
              <w:rPr>
                <w:ins w:id="429" w:author="Che Frenz" w:date="2017-10-12T13:46:00Z"/>
                <w:rFonts w:ascii="MS Sans Serif" w:hAnsi="MS Sans Serif" w:cs="MS Sans Serif"/>
                <w:b/>
                <w:bCs/>
                <w:color w:val="0000FF"/>
                <w:sz w:val="16"/>
                <w:szCs w:val="16"/>
              </w:rPr>
            </w:pPr>
            <w:ins w:id="430" w:author="Che Frenz" w:date="2017-10-12T13:46:00Z">
              <w:r>
                <w:rPr>
                  <w:rFonts w:ascii="MS Sans Serif" w:hAnsi="MS Sans Serif" w:cs="MS Sans Serif"/>
                  <w:b/>
                  <w:bCs/>
                  <w:color w:val="0000FF"/>
                  <w:sz w:val="16"/>
                  <w:szCs w:val="16"/>
                </w:rPr>
                <w:t>NRUCFC:</w:t>
              </w:r>
            </w:ins>
          </w:p>
        </w:tc>
        <w:tc>
          <w:tcPr>
            <w:tcW w:w="2448" w:type="dxa"/>
            <w:tcPrChange w:id="431" w:author="Che Frenz" w:date="2017-10-12T13:53:00Z">
              <w:tcPr>
                <w:tcW w:w="2448" w:type="dxa"/>
              </w:tcPr>
            </w:tcPrChange>
          </w:tcPr>
          <w:p w14:paraId="45C34AB6" w14:textId="77777777" w:rsidR="00153DAE" w:rsidRDefault="00153DAE" w:rsidP="005E598C">
            <w:pPr>
              <w:keepNext/>
              <w:keepLines/>
              <w:autoSpaceDE w:val="0"/>
              <w:autoSpaceDN w:val="0"/>
              <w:adjustRightInd w:val="0"/>
              <w:spacing w:after="0" w:line="240" w:lineRule="auto"/>
              <w:ind w:left="49" w:right="49"/>
              <w:jc w:val="right"/>
              <w:rPr>
                <w:ins w:id="432" w:author="Che Frenz" w:date="2017-10-12T13:46:00Z"/>
                <w:rFonts w:ascii="MS Sans Serif" w:hAnsi="MS Sans Serif" w:cs="MS Sans Serif"/>
                <w:b/>
                <w:bCs/>
                <w:color w:val="0000FF"/>
                <w:sz w:val="16"/>
                <w:szCs w:val="16"/>
              </w:rPr>
            </w:pPr>
            <w:ins w:id="433" w:author="Che Frenz" w:date="2017-10-12T13:46:00Z">
              <w:r w:rsidRPr="004F4905">
                <w:rPr>
                  <w:rFonts w:ascii="MS Sans Serif" w:hAnsi="MS Sans Serif" w:cs="MS Sans Serif"/>
                  <w:b/>
                  <w:bCs/>
                  <w:color w:val="0000FF"/>
                  <w:sz w:val="16"/>
                  <w:szCs w:val="16"/>
                </w:rPr>
                <w:t>end_of_year_ltd_cfc</w:t>
              </w:r>
            </w:ins>
          </w:p>
        </w:tc>
      </w:tr>
      <w:tr w:rsidR="00153DAE" w14:paraId="5FB4566A" w14:textId="77777777" w:rsidTr="00153DAE">
        <w:trPr>
          <w:ins w:id="434" w:author="Che Frenz" w:date="2017-10-12T13:46:00Z"/>
        </w:trPr>
        <w:tc>
          <w:tcPr>
            <w:tcW w:w="4896" w:type="dxa"/>
            <w:tcPrChange w:id="435" w:author="Che Frenz" w:date="2017-10-12T13:53:00Z">
              <w:tcPr>
                <w:tcW w:w="4896" w:type="dxa"/>
              </w:tcPr>
            </w:tcPrChange>
          </w:tcPr>
          <w:p w14:paraId="1613F42A" w14:textId="77777777" w:rsidR="00153DAE" w:rsidRDefault="00153DAE" w:rsidP="005E598C">
            <w:pPr>
              <w:keepNext/>
              <w:keepLines/>
              <w:autoSpaceDE w:val="0"/>
              <w:autoSpaceDN w:val="0"/>
              <w:adjustRightInd w:val="0"/>
              <w:spacing w:after="0" w:line="240" w:lineRule="auto"/>
              <w:ind w:left="49" w:right="49"/>
              <w:rPr>
                <w:ins w:id="436" w:author="Che Frenz" w:date="2017-10-12T13:46:00Z"/>
                <w:rFonts w:ascii="MS Sans Serif" w:hAnsi="MS Sans Serif" w:cs="MS Sans Serif"/>
                <w:b/>
                <w:bCs/>
                <w:color w:val="0000FF"/>
                <w:sz w:val="16"/>
                <w:szCs w:val="16"/>
              </w:rPr>
            </w:pPr>
            <w:ins w:id="437" w:author="Che Frenz" w:date="2017-10-12T13:46:00Z">
              <w:r>
                <w:rPr>
                  <w:rFonts w:ascii="MS Sans Serif" w:hAnsi="MS Sans Serif" w:cs="MS Sans Serif"/>
                  <w:b/>
                  <w:bCs/>
                  <w:color w:val="0000FF"/>
                  <w:sz w:val="16"/>
                  <w:szCs w:val="16"/>
                </w:rPr>
                <w:t>Bank for Cooperatives:</w:t>
              </w:r>
            </w:ins>
          </w:p>
        </w:tc>
        <w:tc>
          <w:tcPr>
            <w:tcW w:w="2448" w:type="dxa"/>
            <w:tcPrChange w:id="438" w:author="Che Frenz" w:date="2017-10-12T13:53:00Z">
              <w:tcPr>
                <w:tcW w:w="2448" w:type="dxa"/>
              </w:tcPr>
            </w:tcPrChange>
          </w:tcPr>
          <w:p w14:paraId="168AA3A3" w14:textId="77777777" w:rsidR="00153DAE" w:rsidRDefault="00153DAE" w:rsidP="005E598C">
            <w:pPr>
              <w:keepNext/>
              <w:keepLines/>
              <w:autoSpaceDE w:val="0"/>
              <w:autoSpaceDN w:val="0"/>
              <w:adjustRightInd w:val="0"/>
              <w:spacing w:after="0" w:line="240" w:lineRule="auto"/>
              <w:ind w:left="49" w:right="49"/>
              <w:jc w:val="right"/>
              <w:rPr>
                <w:ins w:id="439" w:author="Che Frenz" w:date="2017-10-12T13:46:00Z"/>
                <w:rFonts w:ascii="MS Sans Serif" w:hAnsi="MS Sans Serif" w:cs="MS Sans Serif"/>
                <w:b/>
                <w:bCs/>
                <w:color w:val="0000FF"/>
                <w:sz w:val="16"/>
                <w:szCs w:val="16"/>
              </w:rPr>
            </w:pPr>
            <w:ins w:id="440" w:author="Che Frenz" w:date="2017-10-12T13:46:00Z">
              <w:r w:rsidRPr="004F4905">
                <w:rPr>
                  <w:rFonts w:ascii="MS Sans Serif" w:hAnsi="MS Sans Serif" w:cs="MS Sans Serif"/>
                  <w:b/>
                  <w:bCs/>
                  <w:color w:val="0000FF"/>
                  <w:sz w:val="16"/>
                  <w:szCs w:val="16"/>
                </w:rPr>
                <w:t>end_of_year_ltd_bc</w:t>
              </w:r>
            </w:ins>
          </w:p>
        </w:tc>
      </w:tr>
      <w:tr w:rsidR="00153DAE" w14:paraId="7406E69B" w14:textId="77777777" w:rsidTr="00153DAE">
        <w:trPr>
          <w:ins w:id="441" w:author="Che Frenz" w:date="2017-10-12T13:46:00Z"/>
        </w:trPr>
        <w:tc>
          <w:tcPr>
            <w:tcW w:w="4896" w:type="dxa"/>
            <w:tcPrChange w:id="442" w:author="Che Frenz" w:date="2017-10-12T13:53:00Z">
              <w:tcPr>
                <w:tcW w:w="4896" w:type="dxa"/>
              </w:tcPr>
            </w:tcPrChange>
          </w:tcPr>
          <w:p w14:paraId="2464152C" w14:textId="77777777" w:rsidR="00153DAE" w:rsidRDefault="00153DAE" w:rsidP="005E598C">
            <w:pPr>
              <w:keepNext/>
              <w:keepLines/>
              <w:autoSpaceDE w:val="0"/>
              <w:autoSpaceDN w:val="0"/>
              <w:adjustRightInd w:val="0"/>
              <w:spacing w:after="0" w:line="240" w:lineRule="auto"/>
              <w:ind w:left="49" w:right="49"/>
              <w:rPr>
                <w:ins w:id="443" w:author="Che Frenz" w:date="2017-10-12T13:46:00Z"/>
                <w:rFonts w:ascii="MS Sans Serif" w:hAnsi="MS Sans Serif" w:cs="MS Sans Serif"/>
                <w:b/>
                <w:bCs/>
                <w:color w:val="0000FF"/>
                <w:sz w:val="16"/>
                <w:szCs w:val="16"/>
              </w:rPr>
            </w:pPr>
            <w:ins w:id="444" w:author="Che Frenz" w:date="2017-10-12T13:46:00Z">
              <w:r>
                <w:rPr>
                  <w:rFonts w:ascii="MS Sans Serif" w:hAnsi="MS Sans Serif" w:cs="MS Sans Serif"/>
                  <w:b/>
                  <w:bCs/>
                  <w:color w:val="0000FF"/>
                  <w:sz w:val="16"/>
                  <w:szCs w:val="16"/>
                </w:rPr>
                <w:t>Federal Financing Bank:</w:t>
              </w:r>
            </w:ins>
          </w:p>
        </w:tc>
        <w:tc>
          <w:tcPr>
            <w:tcW w:w="2448" w:type="dxa"/>
            <w:tcPrChange w:id="445" w:author="Che Frenz" w:date="2017-10-12T13:53:00Z">
              <w:tcPr>
                <w:tcW w:w="2448" w:type="dxa"/>
              </w:tcPr>
            </w:tcPrChange>
          </w:tcPr>
          <w:p w14:paraId="2E8D0BB5" w14:textId="77777777" w:rsidR="00153DAE" w:rsidRDefault="00153DAE" w:rsidP="005E598C">
            <w:pPr>
              <w:keepNext/>
              <w:keepLines/>
              <w:autoSpaceDE w:val="0"/>
              <w:autoSpaceDN w:val="0"/>
              <w:adjustRightInd w:val="0"/>
              <w:spacing w:after="0" w:line="240" w:lineRule="auto"/>
              <w:ind w:left="49" w:right="49"/>
              <w:jc w:val="right"/>
              <w:rPr>
                <w:ins w:id="446" w:author="Che Frenz" w:date="2017-10-12T13:46:00Z"/>
                <w:rFonts w:ascii="MS Sans Serif" w:hAnsi="MS Sans Serif" w:cs="MS Sans Serif"/>
                <w:b/>
                <w:bCs/>
                <w:color w:val="0000FF"/>
                <w:sz w:val="16"/>
                <w:szCs w:val="16"/>
              </w:rPr>
            </w:pPr>
            <w:ins w:id="447" w:author="Che Frenz" w:date="2017-10-12T13:46:00Z">
              <w:r w:rsidRPr="004F4905">
                <w:rPr>
                  <w:rFonts w:ascii="MS Sans Serif" w:hAnsi="MS Sans Serif" w:cs="MS Sans Serif"/>
                  <w:b/>
                  <w:bCs/>
                  <w:color w:val="0000FF"/>
                  <w:sz w:val="16"/>
                  <w:szCs w:val="16"/>
                </w:rPr>
                <w:t>end_of_year_ltd_ffb</w:t>
              </w:r>
            </w:ins>
          </w:p>
        </w:tc>
      </w:tr>
      <w:tr w:rsidR="00153DAE" w14:paraId="7A4965A5" w14:textId="77777777" w:rsidTr="00153DAE">
        <w:trPr>
          <w:ins w:id="448" w:author="Che Frenz" w:date="2017-10-12T13:46:00Z"/>
        </w:trPr>
        <w:tc>
          <w:tcPr>
            <w:tcW w:w="4896" w:type="dxa"/>
            <w:tcPrChange w:id="449" w:author="Che Frenz" w:date="2017-10-12T13:53:00Z">
              <w:tcPr>
                <w:tcW w:w="4896" w:type="dxa"/>
              </w:tcPr>
            </w:tcPrChange>
          </w:tcPr>
          <w:p w14:paraId="47C9CFEE" w14:textId="77777777" w:rsidR="00153DAE" w:rsidRDefault="00153DAE" w:rsidP="005E598C">
            <w:pPr>
              <w:keepNext/>
              <w:keepLines/>
              <w:autoSpaceDE w:val="0"/>
              <w:autoSpaceDN w:val="0"/>
              <w:adjustRightInd w:val="0"/>
              <w:spacing w:after="0" w:line="240" w:lineRule="auto"/>
              <w:ind w:left="49" w:right="49"/>
              <w:rPr>
                <w:ins w:id="450" w:author="Che Frenz" w:date="2017-10-12T13:46:00Z"/>
                <w:rFonts w:ascii="MS Sans Serif" w:hAnsi="MS Sans Serif" w:cs="MS Sans Serif"/>
                <w:b/>
                <w:bCs/>
                <w:color w:val="0000FF"/>
                <w:sz w:val="16"/>
                <w:szCs w:val="16"/>
              </w:rPr>
            </w:pPr>
            <w:ins w:id="451" w:author="Che Frenz" w:date="2017-10-12T13:46:00Z">
              <w:r>
                <w:rPr>
                  <w:rFonts w:ascii="MS Sans Serif" w:hAnsi="MS Sans Serif" w:cs="MS Sans Serif"/>
                  <w:b/>
                  <w:bCs/>
                  <w:color w:val="0000FF"/>
                  <w:sz w:val="16"/>
                  <w:szCs w:val="16"/>
                </w:rPr>
                <w:t>RUS - Economic Development Loans:</w:t>
              </w:r>
            </w:ins>
          </w:p>
        </w:tc>
        <w:tc>
          <w:tcPr>
            <w:tcW w:w="2448" w:type="dxa"/>
            <w:tcPrChange w:id="452" w:author="Che Frenz" w:date="2017-10-12T13:53:00Z">
              <w:tcPr>
                <w:tcW w:w="2448" w:type="dxa"/>
              </w:tcPr>
            </w:tcPrChange>
          </w:tcPr>
          <w:p w14:paraId="243AAE9C" w14:textId="77777777" w:rsidR="00153DAE" w:rsidRDefault="00153DAE" w:rsidP="005E598C">
            <w:pPr>
              <w:keepNext/>
              <w:keepLines/>
              <w:autoSpaceDE w:val="0"/>
              <w:autoSpaceDN w:val="0"/>
              <w:adjustRightInd w:val="0"/>
              <w:spacing w:after="0" w:line="240" w:lineRule="auto"/>
              <w:ind w:left="49" w:right="49"/>
              <w:jc w:val="right"/>
              <w:rPr>
                <w:ins w:id="453" w:author="Che Frenz" w:date="2017-10-12T13:46:00Z"/>
                <w:rFonts w:ascii="MS Sans Serif" w:hAnsi="MS Sans Serif" w:cs="MS Sans Serif"/>
                <w:b/>
                <w:bCs/>
                <w:color w:val="0000FF"/>
                <w:sz w:val="16"/>
                <w:szCs w:val="16"/>
              </w:rPr>
            </w:pPr>
            <w:ins w:id="454" w:author="Che Frenz" w:date="2017-10-12T13:46:00Z">
              <w:r w:rsidRPr="004F4905">
                <w:rPr>
                  <w:rFonts w:ascii="MS Sans Serif" w:hAnsi="MS Sans Serif" w:cs="MS Sans Serif"/>
                  <w:b/>
                  <w:bCs/>
                  <w:color w:val="0000FF"/>
                  <w:sz w:val="16"/>
                  <w:szCs w:val="16"/>
                </w:rPr>
                <w:t>end_of_year_ltd_rus_edl</w:t>
              </w:r>
            </w:ins>
          </w:p>
        </w:tc>
      </w:tr>
      <w:tr w:rsidR="00153DAE" w14:paraId="1B4538B5" w14:textId="77777777" w:rsidTr="00153DAE">
        <w:trPr>
          <w:ins w:id="455" w:author="Che Frenz" w:date="2017-10-12T13:46:00Z"/>
        </w:trPr>
        <w:tc>
          <w:tcPr>
            <w:tcW w:w="4896" w:type="dxa"/>
            <w:tcPrChange w:id="456" w:author="Che Frenz" w:date="2017-10-12T13:53:00Z">
              <w:tcPr>
                <w:tcW w:w="4896" w:type="dxa"/>
              </w:tcPr>
            </w:tcPrChange>
          </w:tcPr>
          <w:p w14:paraId="6CCD5603" w14:textId="2C338B26" w:rsidR="00153DAE" w:rsidRDefault="00153DAE" w:rsidP="005E598C">
            <w:pPr>
              <w:keepNext/>
              <w:keepLines/>
              <w:autoSpaceDE w:val="0"/>
              <w:autoSpaceDN w:val="0"/>
              <w:adjustRightInd w:val="0"/>
              <w:spacing w:after="0" w:line="240" w:lineRule="auto"/>
              <w:ind w:left="49" w:right="49"/>
              <w:rPr>
                <w:ins w:id="457" w:author="Che Frenz" w:date="2017-10-12T13:46:00Z"/>
                <w:rFonts w:ascii="MS Sans Serif" w:hAnsi="MS Sans Serif" w:cs="MS Sans Serif"/>
                <w:b/>
                <w:bCs/>
                <w:color w:val="0000FF"/>
                <w:sz w:val="16"/>
                <w:szCs w:val="16"/>
              </w:rPr>
            </w:pPr>
            <w:ins w:id="458" w:author="Che Frenz" w:date="2017-10-12T13:47:00Z">
              <w:r w:rsidRPr="00153DAE">
                <w:rPr>
                  <w:rFonts w:ascii="MS Sans Serif" w:hAnsi="MS Sans Serif" w:cs="MS Sans Serif"/>
                  <w:b/>
                  <w:bCs/>
                  <w:color w:val="0000FF"/>
                  <w:sz w:val="16"/>
                  <w:szCs w:val="16"/>
                </w:rPr>
                <w:t>payee_ltd_other1</w:t>
              </w:r>
            </w:ins>
            <w:ins w:id="459" w:author="Che Frenz" w:date="2017-10-12T13:46:00Z">
              <w:r>
                <w:rPr>
                  <w:rFonts w:ascii="MS Sans Serif" w:hAnsi="MS Sans Serif" w:cs="MS Sans Serif"/>
                  <w:b/>
                  <w:bCs/>
                  <w:color w:val="0000FF"/>
                  <w:sz w:val="16"/>
                  <w:szCs w:val="16"/>
                </w:rPr>
                <w:t>:</w:t>
              </w:r>
            </w:ins>
          </w:p>
        </w:tc>
        <w:tc>
          <w:tcPr>
            <w:tcW w:w="2448" w:type="dxa"/>
            <w:tcPrChange w:id="460" w:author="Che Frenz" w:date="2017-10-12T13:53:00Z">
              <w:tcPr>
                <w:tcW w:w="2448" w:type="dxa"/>
              </w:tcPr>
            </w:tcPrChange>
          </w:tcPr>
          <w:p w14:paraId="1C69A0A9" w14:textId="77777777" w:rsidR="00153DAE" w:rsidRDefault="00153DAE" w:rsidP="005E598C">
            <w:pPr>
              <w:keepNext/>
              <w:keepLines/>
              <w:autoSpaceDE w:val="0"/>
              <w:autoSpaceDN w:val="0"/>
              <w:adjustRightInd w:val="0"/>
              <w:spacing w:after="0" w:line="240" w:lineRule="auto"/>
              <w:ind w:left="49" w:right="49"/>
              <w:jc w:val="right"/>
              <w:rPr>
                <w:ins w:id="461" w:author="Che Frenz" w:date="2017-10-12T13:46:00Z"/>
                <w:rFonts w:ascii="MS Sans Serif" w:hAnsi="MS Sans Serif" w:cs="MS Sans Serif"/>
                <w:b/>
                <w:bCs/>
                <w:color w:val="0000FF"/>
                <w:sz w:val="16"/>
                <w:szCs w:val="16"/>
              </w:rPr>
            </w:pPr>
            <w:ins w:id="462" w:author="Che Frenz" w:date="2017-10-12T13:46:00Z">
              <w:r w:rsidRPr="004F4905">
                <w:rPr>
                  <w:rFonts w:ascii="MS Sans Serif" w:hAnsi="MS Sans Serif" w:cs="MS Sans Serif"/>
                  <w:b/>
                  <w:bCs/>
                  <w:color w:val="0000FF"/>
                  <w:sz w:val="16"/>
                  <w:szCs w:val="16"/>
                </w:rPr>
                <w:t>end_of_year_ltd_other1</w:t>
              </w:r>
            </w:ins>
          </w:p>
        </w:tc>
      </w:tr>
      <w:tr w:rsidR="00153DAE" w14:paraId="73A4C636" w14:textId="77777777" w:rsidTr="00153DAE">
        <w:trPr>
          <w:ins w:id="463" w:author="Che Frenz" w:date="2017-10-12T13:46:00Z"/>
        </w:trPr>
        <w:tc>
          <w:tcPr>
            <w:tcW w:w="4896" w:type="dxa"/>
            <w:tcPrChange w:id="464" w:author="Che Frenz" w:date="2017-10-12T13:53:00Z">
              <w:tcPr>
                <w:tcW w:w="4896" w:type="dxa"/>
              </w:tcPr>
            </w:tcPrChange>
          </w:tcPr>
          <w:p w14:paraId="499D2BE7" w14:textId="2ADE9A02" w:rsidR="00153DAE" w:rsidRDefault="00153DAE" w:rsidP="005E598C">
            <w:pPr>
              <w:keepNext/>
              <w:keepLines/>
              <w:autoSpaceDE w:val="0"/>
              <w:autoSpaceDN w:val="0"/>
              <w:adjustRightInd w:val="0"/>
              <w:spacing w:after="0" w:line="240" w:lineRule="auto"/>
              <w:ind w:left="49" w:right="49"/>
              <w:rPr>
                <w:ins w:id="465" w:author="Che Frenz" w:date="2017-10-12T13:46:00Z"/>
                <w:rFonts w:ascii="MS Sans Serif" w:hAnsi="MS Sans Serif" w:cs="MS Sans Serif"/>
                <w:b/>
                <w:bCs/>
                <w:color w:val="0000FF"/>
                <w:sz w:val="16"/>
                <w:szCs w:val="16"/>
              </w:rPr>
            </w:pPr>
            <w:ins w:id="466" w:author="Che Frenz" w:date="2017-10-12T13:47:00Z">
              <w:r>
                <w:rPr>
                  <w:rFonts w:ascii="MS Sans Serif" w:hAnsi="MS Sans Serif" w:cs="MS Sans Serif"/>
                  <w:b/>
                  <w:bCs/>
                  <w:color w:val="0000FF"/>
                  <w:sz w:val="16"/>
                  <w:szCs w:val="16"/>
                </w:rPr>
                <w:t>payee_ltd_other2</w:t>
              </w:r>
            </w:ins>
            <w:ins w:id="467" w:author="Che Frenz" w:date="2017-10-12T13:46:00Z">
              <w:r>
                <w:rPr>
                  <w:rFonts w:ascii="MS Sans Serif" w:hAnsi="MS Sans Serif" w:cs="MS Sans Serif"/>
                  <w:b/>
                  <w:bCs/>
                  <w:color w:val="0000FF"/>
                  <w:sz w:val="16"/>
                  <w:szCs w:val="16"/>
                </w:rPr>
                <w:t>:</w:t>
              </w:r>
            </w:ins>
          </w:p>
        </w:tc>
        <w:tc>
          <w:tcPr>
            <w:tcW w:w="2448" w:type="dxa"/>
            <w:tcPrChange w:id="468" w:author="Che Frenz" w:date="2017-10-12T13:53:00Z">
              <w:tcPr>
                <w:tcW w:w="2448" w:type="dxa"/>
              </w:tcPr>
            </w:tcPrChange>
          </w:tcPr>
          <w:p w14:paraId="2DAA26F1" w14:textId="77777777" w:rsidR="00153DAE" w:rsidRDefault="00153DAE" w:rsidP="005E598C">
            <w:pPr>
              <w:keepNext/>
              <w:keepLines/>
              <w:autoSpaceDE w:val="0"/>
              <w:autoSpaceDN w:val="0"/>
              <w:adjustRightInd w:val="0"/>
              <w:spacing w:after="0" w:line="240" w:lineRule="auto"/>
              <w:ind w:left="49" w:right="49"/>
              <w:jc w:val="right"/>
              <w:rPr>
                <w:ins w:id="469" w:author="Che Frenz" w:date="2017-10-12T13:46:00Z"/>
                <w:rFonts w:ascii="MS Sans Serif" w:hAnsi="MS Sans Serif" w:cs="MS Sans Serif"/>
                <w:b/>
                <w:bCs/>
                <w:color w:val="0000FF"/>
                <w:sz w:val="16"/>
                <w:szCs w:val="16"/>
              </w:rPr>
            </w:pPr>
            <w:ins w:id="470" w:author="Che Frenz" w:date="2017-10-12T13:46:00Z">
              <w:r>
                <w:rPr>
                  <w:rFonts w:ascii="MS Sans Serif" w:hAnsi="MS Sans Serif" w:cs="MS Sans Serif"/>
                  <w:b/>
                  <w:bCs/>
                  <w:color w:val="0000FF"/>
                  <w:sz w:val="16"/>
                  <w:szCs w:val="16"/>
                </w:rPr>
                <w:t>end_of_year_ltd_other2</w:t>
              </w:r>
            </w:ins>
          </w:p>
        </w:tc>
      </w:tr>
      <w:tr w:rsidR="00153DAE" w14:paraId="585188A7" w14:textId="77777777" w:rsidTr="00153DAE">
        <w:trPr>
          <w:ins w:id="471" w:author="Che Frenz" w:date="2017-10-12T13:46:00Z"/>
        </w:trPr>
        <w:tc>
          <w:tcPr>
            <w:tcW w:w="4896" w:type="dxa"/>
            <w:tcPrChange w:id="472" w:author="Che Frenz" w:date="2017-10-12T13:53:00Z">
              <w:tcPr>
                <w:tcW w:w="4896" w:type="dxa"/>
              </w:tcPr>
            </w:tcPrChange>
          </w:tcPr>
          <w:p w14:paraId="1354FD95" w14:textId="6288B6D5" w:rsidR="00153DAE" w:rsidRDefault="00153DAE">
            <w:pPr>
              <w:keepNext/>
              <w:keepLines/>
              <w:autoSpaceDE w:val="0"/>
              <w:autoSpaceDN w:val="0"/>
              <w:adjustRightInd w:val="0"/>
              <w:spacing w:after="0" w:line="240" w:lineRule="auto"/>
              <w:ind w:right="49"/>
              <w:rPr>
                <w:ins w:id="473" w:author="Che Frenz" w:date="2017-10-12T13:46:00Z"/>
                <w:rFonts w:ascii="MS Sans Serif" w:hAnsi="MS Sans Serif" w:cs="MS Sans Serif"/>
                <w:b/>
                <w:bCs/>
                <w:color w:val="0000FF"/>
                <w:sz w:val="16"/>
                <w:szCs w:val="16"/>
              </w:rPr>
              <w:pPrChange w:id="474" w:author="Che Frenz" w:date="2017-10-12T13:47:00Z">
                <w:pPr>
                  <w:keepNext/>
                  <w:keepLines/>
                  <w:autoSpaceDE w:val="0"/>
                  <w:autoSpaceDN w:val="0"/>
                  <w:adjustRightInd w:val="0"/>
                  <w:spacing w:after="0" w:line="240" w:lineRule="auto"/>
                  <w:ind w:left="49" w:right="49"/>
                </w:pPr>
              </w:pPrChange>
            </w:pPr>
            <w:ins w:id="475" w:author="Che Frenz" w:date="2017-10-12T13:47:00Z">
              <w:r>
                <w:rPr>
                  <w:rFonts w:ascii="MS Sans Serif" w:hAnsi="MS Sans Serif" w:cs="MS Sans Serif"/>
                  <w:b/>
                  <w:bCs/>
                  <w:color w:val="0000FF"/>
                  <w:sz w:val="16"/>
                  <w:szCs w:val="16"/>
                </w:rPr>
                <w:t>payee_ltd_other3</w:t>
              </w:r>
            </w:ins>
            <w:ins w:id="476" w:author="Che Frenz" w:date="2017-10-12T13:46:00Z">
              <w:r>
                <w:rPr>
                  <w:rFonts w:ascii="MS Sans Serif" w:hAnsi="MS Sans Serif" w:cs="MS Sans Serif"/>
                  <w:b/>
                  <w:bCs/>
                  <w:color w:val="0000FF"/>
                  <w:sz w:val="16"/>
                  <w:szCs w:val="16"/>
                </w:rPr>
                <w:t>:</w:t>
              </w:r>
            </w:ins>
          </w:p>
        </w:tc>
        <w:tc>
          <w:tcPr>
            <w:tcW w:w="2448" w:type="dxa"/>
            <w:tcPrChange w:id="477" w:author="Che Frenz" w:date="2017-10-12T13:53:00Z">
              <w:tcPr>
                <w:tcW w:w="2448" w:type="dxa"/>
              </w:tcPr>
            </w:tcPrChange>
          </w:tcPr>
          <w:p w14:paraId="3E90E943" w14:textId="77777777" w:rsidR="00153DAE" w:rsidRDefault="00153DAE" w:rsidP="005E598C">
            <w:pPr>
              <w:keepNext/>
              <w:keepLines/>
              <w:autoSpaceDE w:val="0"/>
              <w:autoSpaceDN w:val="0"/>
              <w:adjustRightInd w:val="0"/>
              <w:spacing w:after="0" w:line="240" w:lineRule="auto"/>
              <w:ind w:left="49" w:right="49"/>
              <w:jc w:val="right"/>
              <w:rPr>
                <w:ins w:id="478" w:author="Che Frenz" w:date="2017-10-12T13:46:00Z"/>
                <w:rFonts w:ascii="MS Sans Serif" w:hAnsi="MS Sans Serif" w:cs="MS Sans Serif"/>
                <w:b/>
                <w:bCs/>
                <w:color w:val="0000FF"/>
                <w:sz w:val="16"/>
                <w:szCs w:val="16"/>
              </w:rPr>
            </w:pPr>
            <w:ins w:id="479" w:author="Che Frenz" w:date="2017-10-12T13:46:00Z">
              <w:r>
                <w:rPr>
                  <w:rFonts w:ascii="MS Sans Serif" w:hAnsi="MS Sans Serif" w:cs="MS Sans Serif"/>
                  <w:b/>
                  <w:bCs/>
                  <w:color w:val="0000FF"/>
                  <w:sz w:val="16"/>
                  <w:szCs w:val="16"/>
                </w:rPr>
                <w:t>end_of_year_ltd_other3</w:t>
              </w:r>
            </w:ins>
          </w:p>
        </w:tc>
      </w:tr>
      <w:tr w:rsidR="00153DAE" w14:paraId="64C4A814" w14:textId="77777777" w:rsidTr="00153DAE">
        <w:trPr>
          <w:ins w:id="480" w:author="Che Frenz" w:date="2017-10-12T13:46:00Z"/>
        </w:trPr>
        <w:tc>
          <w:tcPr>
            <w:tcW w:w="4896" w:type="dxa"/>
            <w:tcPrChange w:id="481" w:author="Che Frenz" w:date="2017-10-12T13:53:00Z">
              <w:tcPr>
                <w:tcW w:w="4896" w:type="dxa"/>
              </w:tcPr>
            </w:tcPrChange>
          </w:tcPr>
          <w:p w14:paraId="4AF45C4A" w14:textId="1921A4B1" w:rsidR="00153DAE" w:rsidRDefault="00153DAE" w:rsidP="005E598C">
            <w:pPr>
              <w:keepNext/>
              <w:keepLines/>
              <w:autoSpaceDE w:val="0"/>
              <w:autoSpaceDN w:val="0"/>
              <w:adjustRightInd w:val="0"/>
              <w:spacing w:after="0" w:line="240" w:lineRule="auto"/>
              <w:ind w:left="49" w:right="49"/>
              <w:rPr>
                <w:ins w:id="482" w:author="Che Frenz" w:date="2017-10-12T13:46:00Z"/>
                <w:rFonts w:ascii="MS Sans Serif" w:hAnsi="MS Sans Serif" w:cs="MS Sans Serif"/>
                <w:b/>
                <w:bCs/>
                <w:color w:val="0000FF"/>
                <w:sz w:val="16"/>
                <w:szCs w:val="16"/>
              </w:rPr>
            </w:pPr>
            <w:ins w:id="483" w:author="Che Frenz" w:date="2017-10-12T13:47:00Z">
              <w:r>
                <w:rPr>
                  <w:rFonts w:ascii="MS Sans Serif" w:hAnsi="MS Sans Serif" w:cs="MS Sans Serif"/>
                  <w:b/>
                  <w:bCs/>
                  <w:color w:val="0000FF"/>
                  <w:sz w:val="16"/>
                  <w:szCs w:val="16"/>
                </w:rPr>
                <w:t>payee_ltd_other4</w:t>
              </w:r>
            </w:ins>
            <w:ins w:id="484" w:author="Che Frenz" w:date="2017-10-12T13:46:00Z">
              <w:r>
                <w:rPr>
                  <w:rFonts w:ascii="MS Sans Serif" w:hAnsi="MS Sans Serif" w:cs="MS Sans Serif"/>
                  <w:b/>
                  <w:bCs/>
                  <w:color w:val="0000FF"/>
                  <w:sz w:val="16"/>
                  <w:szCs w:val="16"/>
                </w:rPr>
                <w:t>:</w:t>
              </w:r>
            </w:ins>
          </w:p>
        </w:tc>
        <w:tc>
          <w:tcPr>
            <w:tcW w:w="2448" w:type="dxa"/>
            <w:tcPrChange w:id="485" w:author="Che Frenz" w:date="2017-10-12T13:53:00Z">
              <w:tcPr>
                <w:tcW w:w="2448" w:type="dxa"/>
              </w:tcPr>
            </w:tcPrChange>
          </w:tcPr>
          <w:p w14:paraId="1B8552C2" w14:textId="77777777" w:rsidR="00153DAE" w:rsidRDefault="00153DAE" w:rsidP="005E598C">
            <w:pPr>
              <w:keepNext/>
              <w:keepLines/>
              <w:autoSpaceDE w:val="0"/>
              <w:autoSpaceDN w:val="0"/>
              <w:adjustRightInd w:val="0"/>
              <w:spacing w:after="0" w:line="240" w:lineRule="auto"/>
              <w:ind w:left="49" w:right="49"/>
              <w:jc w:val="right"/>
              <w:rPr>
                <w:ins w:id="486" w:author="Che Frenz" w:date="2017-10-12T13:46:00Z"/>
                <w:rFonts w:ascii="MS Sans Serif" w:hAnsi="MS Sans Serif" w:cs="MS Sans Serif"/>
                <w:b/>
                <w:bCs/>
                <w:color w:val="0000FF"/>
                <w:sz w:val="16"/>
                <w:szCs w:val="16"/>
              </w:rPr>
            </w:pPr>
            <w:ins w:id="487" w:author="Che Frenz" w:date="2017-10-12T13:46:00Z">
              <w:r>
                <w:rPr>
                  <w:rFonts w:ascii="MS Sans Serif" w:hAnsi="MS Sans Serif" w:cs="MS Sans Serif"/>
                  <w:b/>
                  <w:bCs/>
                  <w:color w:val="0000FF"/>
                  <w:sz w:val="16"/>
                  <w:szCs w:val="16"/>
                </w:rPr>
                <w:t>end_of_year_ltd_other4</w:t>
              </w:r>
            </w:ins>
          </w:p>
        </w:tc>
      </w:tr>
      <w:tr w:rsidR="00153DAE" w14:paraId="1A938CA9" w14:textId="77777777" w:rsidTr="00153DAE">
        <w:trPr>
          <w:ins w:id="488" w:author="Che Frenz" w:date="2017-10-12T13:46:00Z"/>
        </w:trPr>
        <w:tc>
          <w:tcPr>
            <w:tcW w:w="4896" w:type="dxa"/>
            <w:tcPrChange w:id="489" w:author="Che Frenz" w:date="2017-10-12T13:53:00Z">
              <w:tcPr>
                <w:tcW w:w="4896" w:type="dxa"/>
              </w:tcPr>
            </w:tcPrChange>
          </w:tcPr>
          <w:p w14:paraId="6770EBAB" w14:textId="03E91B1B" w:rsidR="00153DAE" w:rsidRDefault="00153DAE" w:rsidP="005E598C">
            <w:pPr>
              <w:keepNext/>
              <w:keepLines/>
              <w:autoSpaceDE w:val="0"/>
              <w:autoSpaceDN w:val="0"/>
              <w:adjustRightInd w:val="0"/>
              <w:spacing w:after="0" w:line="240" w:lineRule="auto"/>
              <w:rPr>
                <w:ins w:id="490" w:author="Che Frenz" w:date="2017-10-12T13:46:00Z"/>
                <w:rFonts w:ascii="MS Sans Serif" w:hAnsi="MS Sans Serif" w:cs="MS Sans Serif"/>
                <w:b/>
                <w:bCs/>
                <w:color w:val="0000FF"/>
                <w:sz w:val="16"/>
                <w:szCs w:val="16"/>
              </w:rPr>
            </w:pPr>
            <w:ins w:id="491" w:author="Che Frenz" w:date="2017-10-12T13:47:00Z">
              <w:r>
                <w:rPr>
                  <w:rFonts w:ascii="MS Sans Serif" w:hAnsi="MS Sans Serif" w:cs="MS Sans Serif"/>
                  <w:b/>
                  <w:bCs/>
                  <w:color w:val="0000FF"/>
                  <w:sz w:val="16"/>
                  <w:szCs w:val="16"/>
                </w:rPr>
                <w:t>payee_ltd_other5</w:t>
              </w:r>
            </w:ins>
            <w:ins w:id="492" w:author="Che Frenz" w:date="2017-10-12T13:46:00Z">
              <w:r>
                <w:rPr>
                  <w:rFonts w:ascii="MS Sans Serif" w:hAnsi="MS Sans Serif" w:cs="MS Sans Serif"/>
                  <w:b/>
                  <w:bCs/>
                  <w:color w:val="0000FF"/>
                  <w:sz w:val="16"/>
                  <w:szCs w:val="16"/>
                </w:rPr>
                <w:t>:</w:t>
              </w:r>
            </w:ins>
          </w:p>
        </w:tc>
        <w:tc>
          <w:tcPr>
            <w:tcW w:w="2448" w:type="dxa"/>
            <w:tcPrChange w:id="493" w:author="Che Frenz" w:date="2017-10-12T13:53:00Z">
              <w:tcPr>
                <w:tcW w:w="2448" w:type="dxa"/>
              </w:tcPr>
            </w:tcPrChange>
          </w:tcPr>
          <w:p w14:paraId="720DE83E" w14:textId="77777777" w:rsidR="00153DAE" w:rsidRDefault="00153DAE" w:rsidP="005E598C">
            <w:pPr>
              <w:keepNext/>
              <w:keepLines/>
              <w:autoSpaceDE w:val="0"/>
              <w:autoSpaceDN w:val="0"/>
              <w:adjustRightInd w:val="0"/>
              <w:spacing w:after="0" w:line="240" w:lineRule="auto"/>
              <w:jc w:val="right"/>
              <w:rPr>
                <w:ins w:id="494" w:author="Che Frenz" w:date="2017-10-12T13:46:00Z"/>
                <w:rFonts w:ascii="MS Sans Serif" w:hAnsi="MS Sans Serif" w:cs="MS Sans Serif"/>
                <w:b/>
                <w:bCs/>
                <w:color w:val="0000FF"/>
                <w:sz w:val="16"/>
                <w:szCs w:val="16"/>
              </w:rPr>
            </w:pPr>
            <w:ins w:id="495" w:author="Che Frenz" w:date="2017-10-12T13:46:00Z">
              <w:r>
                <w:rPr>
                  <w:rFonts w:ascii="MS Sans Serif" w:hAnsi="MS Sans Serif" w:cs="MS Sans Serif"/>
                  <w:b/>
                  <w:bCs/>
                  <w:color w:val="0000FF"/>
                  <w:sz w:val="16"/>
                  <w:szCs w:val="16"/>
                </w:rPr>
                <w:t>end_of_year_ltd_other5</w:t>
              </w:r>
            </w:ins>
          </w:p>
        </w:tc>
      </w:tr>
      <w:tr w:rsidR="00153DAE" w14:paraId="1E65DC98" w14:textId="77777777" w:rsidTr="00153DAE">
        <w:trPr>
          <w:ins w:id="496" w:author="Che Frenz" w:date="2017-10-12T13:46:00Z"/>
        </w:trPr>
        <w:tc>
          <w:tcPr>
            <w:tcW w:w="4896" w:type="dxa"/>
            <w:tcPrChange w:id="497" w:author="Che Frenz" w:date="2017-10-12T13:53:00Z">
              <w:tcPr>
                <w:tcW w:w="4896" w:type="dxa"/>
              </w:tcPr>
            </w:tcPrChange>
          </w:tcPr>
          <w:p w14:paraId="2987E5DE" w14:textId="6314A273" w:rsidR="00153DAE" w:rsidRDefault="00153DAE" w:rsidP="005E598C">
            <w:pPr>
              <w:keepNext/>
              <w:keepLines/>
              <w:autoSpaceDE w:val="0"/>
              <w:autoSpaceDN w:val="0"/>
              <w:adjustRightInd w:val="0"/>
              <w:spacing w:after="0" w:line="240" w:lineRule="auto"/>
              <w:rPr>
                <w:ins w:id="498" w:author="Che Frenz" w:date="2017-10-12T13:46:00Z"/>
                <w:rFonts w:ascii="MS Sans Serif" w:hAnsi="MS Sans Serif" w:cs="MS Sans Serif"/>
                <w:b/>
                <w:bCs/>
                <w:color w:val="0000FF"/>
                <w:sz w:val="16"/>
                <w:szCs w:val="16"/>
              </w:rPr>
            </w:pPr>
            <w:ins w:id="499" w:author="Che Frenz" w:date="2017-10-12T13:47:00Z">
              <w:r>
                <w:rPr>
                  <w:rFonts w:ascii="MS Sans Serif" w:hAnsi="MS Sans Serif" w:cs="MS Sans Serif"/>
                  <w:b/>
                  <w:bCs/>
                  <w:color w:val="0000FF"/>
                  <w:sz w:val="16"/>
                  <w:szCs w:val="16"/>
                </w:rPr>
                <w:t>payee_ltd_other6</w:t>
              </w:r>
            </w:ins>
            <w:ins w:id="500" w:author="Che Frenz" w:date="2017-10-12T13:46:00Z">
              <w:r>
                <w:rPr>
                  <w:rFonts w:ascii="MS Sans Serif" w:hAnsi="MS Sans Serif" w:cs="MS Sans Serif"/>
                  <w:b/>
                  <w:bCs/>
                  <w:color w:val="0000FF"/>
                  <w:sz w:val="16"/>
                  <w:szCs w:val="16"/>
                </w:rPr>
                <w:t>:</w:t>
              </w:r>
            </w:ins>
          </w:p>
        </w:tc>
        <w:tc>
          <w:tcPr>
            <w:tcW w:w="2448" w:type="dxa"/>
            <w:tcPrChange w:id="501" w:author="Che Frenz" w:date="2017-10-12T13:53:00Z">
              <w:tcPr>
                <w:tcW w:w="2448" w:type="dxa"/>
              </w:tcPr>
            </w:tcPrChange>
          </w:tcPr>
          <w:p w14:paraId="5D8A5182" w14:textId="77777777" w:rsidR="00153DAE" w:rsidRDefault="00153DAE" w:rsidP="005E598C">
            <w:pPr>
              <w:keepNext/>
              <w:keepLines/>
              <w:autoSpaceDE w:val="0"/>
              <w:autoSpaceDN w:val="0"/>
              <w:adjustRightInd w:val="0"/>
              <w:spacing w:after="0" w:line="240" w:lineRule="auto"/>
              <w:jc w:val="right"/>
              <w:rPr>
                <w:ins w:id="502" w:author="Che Frenz" w:date="2017-10-12T13:46:00Z"/>
                <w:rFonts w:ascii="MS Sans Serif" w:hAnsi="MS Sans Serif" w:cs="MS Sans Serif"/>
                <w:b/>
                <w:bCs/>
                <w:color w:val="0000FF"/>
                <w:sz w:val="16"/>
                <w:szCs w:val="16"/>
              </w:rPr>
            </w:pPr>
            <w:ins w:id="503" w:author="Che Frenz" w:date="2017-10-12T13:46:00Z">
              <w:r>
                <w:rPr>
                  <w:rFonts w:ascii="MS Sans Serif" w:hAnsi="MS Sans Serif" w:cs="MS Sans Serif"/>
                  <w:b/>
                  <w:bCs/>
                  <w:color w:val="0000FF"/>
                  <w:sz w:val="16"/>
                  <w:szCs w:val="16"/>
                </w:rPr>
                <w:t>end_of_year_ltd_other6</w:t>
              </w:r>
            </w:ins>
          </w:p>
        </w:tc>
      </w:tr>
      <w:tr w:rsidR="00153DAE" w14:paraId="3D5135B6" w14:textId="77777777" w:rsidTr="00153DAE">
        <w:trPr>
          <w:ins w:id="504" w:author="Che Frenz" w:date="2017-10-12T13:46:00Z"/>
        </w:trPr>
        <w:tc>
          <w:tcPr>
            <w:tcW w:w="4896" w:type="dxa"/>
            <w:tcPrChange w:id="505" w:author="Che Frenz" w:date="2017-10-12T13:53:00Z">
              <w:tcPr>
                <w:tcW w:w="4896" w:type="dxa"/>
              </w:tcPr>
            </w:tcPrChange>
          </w:tcPr>
          <w:p w14:paraId="44CC6A11" w14:textId="7AB427F1" w:rsidR="00153DAE" w:rsidRDefault="00153DAE" w:rsidP="005E598C">
            <w:pPr>
              <w:keepNext/>
              <w:keepLines/>
              <w:autoSpaceDE w:val="0"/>
              <w:autoSpaceDN w:val="0"/>
              <w:adjustRightInd w:val="0"/>
              <w:spacing w:after="0" w:line="240" w:lineRule="auto"/>
              <w:rPr>
                <w:ins w:id="506" w:author="Che Frenz" w:date="2017-10-12T13:46:00Z"/>
                <w:rFonts w:ascii="MS Sans Serif" w:hAnsi="MS Sans Serif" w:cs="MS Sans Serif"/>
                <w:b/>
                <w:bCs/>
                <w:color w:val="0000FF"/>
                <w:sz w:val="16"/>
                <w:szCs w:val="16"/>
              </w:rPr>
            </w:pPr>
            <w:ins w:id="507" w:author="Che Frenz" w:date="2017-10-12T13:47:00Z">
              <w:r>
                <w:rPr>
                  <w:rFonts w:ascii="MS Sans Serif" w:hAnsi="MS Sans Serif" w:cs="MS Sans Serif"/>
                  <w:b/>
                  <w:bCs/>
                  <w:color w:val="0000FF"/>
                  <w:sz w:val="16"/>
                  <w:szCs w:val="16"/>
                </w:rPr>
                <w:t>payee_ltd_other7</w:t>
              </w:r>
            </w:ins>
            <w:ins w:id="508" w:author="Che Frenz" w:date="2017-10-12T13:46:00Z">
              <w:r>
                <w:rPr>
                  <w:rFonts w:ascii="MS Sans Serif" w:hAnsi="MS Sans Serif" w:cs="MS Sans Serif"/>
                  <w:b/>
                  <w:bCs/>
                  <w:color w:val="0000FF"/>
                  <w:sz w:val="16"/>
                  <w:szCs w:val="16"/>
                </w:rPr>
                <w:t>:</w:t>
              </w:r>
            </w:ins>
          </w:p>
        </w:tc>
        <w:tc>
          <w:tcPr>
            <w:tcW w:w="2448" w:type="dxa"/>
            <w:tcPrChange w:id="509" w:author="Che Frenz" w:date="2017-10-12T13:53:00Z">
              <w:tcPr>
                <w:tcW w:w="2448" w:type="dxa"/>
              </w:tcPr>
            </w:tcPrChange>
          </w:tcPr>
          <w:p w14:paraId="710DE683" w14:textId="77777777" w:rsidR="00153DAE" w:rsidRDefault="00153DAE" w:rsidP="005E598C">
            <w:pPr>
              <w:keepNext/>
              <w:keepLines/>
              <w:autoSpaceDE w:val="0"/>
              <w:autoSpaceDN w:val="0"/>
              <w:adjustRightInd w:val="0"/>
              <w:spacing w:after="0" w:line="240" w:lineRule="auto"/>
              <w:jc w:val="right"/>
              <w:rPr>
                <w:ins w:id="510" w:author="Che Frenz" w:date="2017-10-12T13:46:00Z"/>
                <w:rFonts w:ascii="MS Sans Serif" w:hAnsi="MS Sans Serif" w:cs="MS Sans Serif"/>
                <w:b/>
                <w:bCs/>
                <w:color w:val="0000FF"/>
                <w:sz w:val="16"/>
                <w:szCs w:val="16"/>
              </w:rPr>
            </w:pPr>
            <w:ins w:id="511" w:author="Che Frenz" w:date="2017-10-12T13:46:00Z">
              <w:r>
                <w:rPr>
                  <w:rFonts w:ascii="MS Sans Serif" w:hAnsi="MS Sans Serif" w:cs="MS Sans Serif"/>
                  <w:b/>
                  <w:bCs/>
                  <w:color w:val="0000FF"/>
                  <w:sz w:val="16"/>
                  <w:szCs w:val="16"/>
                </w:rPr>
                <w:t>end_of_year_ltd_other7</w:t>
              </w:r>
            </w:ins>
          </w:p>
        </w:tc>
      </w:tr>
      <w:tr w:rsidR="00153DAE" w14:paraId="3F845684" w14:textId="77777777" w:rsidTr="00153DAE">
        <w:trPr>
          <w:ins w:id="512" w:author="Che Frenz" w:date="2017-10-12T13:46:00Z"/>
        </w:trPr>
        <w:tc>
          <w:tcPr>
            <w:tcW w:w="4896" w:type="dxa"/>
            <w:tcPrChange w:id="513" w:author="Che Frenz" w:date="2017-10-12T13:53:00Z">
              <w:tcPr>
                <w:tcW w:w="4896" w:type="dxa"/>
              </w:tcPr>
            </w:tcPrChange>
          </w:tcPr>
          <w:p w14:paraId="6F866659" w14:textId="32F825A2" w:rsidR="00153DAE" w:rsidRDefault="00153DAE" w:rsidP="005E598C">
            <w:pPr>
              <w:keepNext/>
              <w:keepLines/>
              <w:autoSpaceDE w:val="0"/>
              <w:autoSpaceDN w:val="0"/>
              <w:adjustRightInd w:val="0"/>
              <w:spacing w:after="0" w:line="240" w:lineRule="auto"/>
              <w:rPr>
                <w:ins w:id="514" w:author="Che Frenz" w:date="2017-10-12T13:46:00Z"/>
                <w:rFonts w:ascii="MS Sans Serif" w:hAnsi="MS Sans Serif" w:cs="MS Sans Serif"/>
                <w:b/>
                <w:bCs/>
                <w:color w:val="0000FF"/>
                <w:sz w:val="16"/>
                <w:szCs w:val="16"/>
              </w:rPr>
            </w:pPr>
            <w:ins w:id="515" w:author="Che Frenz" w:date="2017-10-12T13:47:00Z">
              <w:r>
                <w:rPr>
                  <w:rFonts w:ascii="MS Sans Serif" w:hAnsi="MS Sans Serif" w:cs="MS Sans Serif"/>
                  <w:b/>
                  <w:bCs/>
                  <w:color w:val="0000FF"/>
                  <w:sz w:val="16"/>
                  <w:szCs w:val="16"/>
                </w:rPr>
                <w:t>payee_ltd_other8</w:t>
              </w:r>
            </w:ins>
            <w:ins w:id="516" w:author="Che Frenz" w:date="2017-10-12T13:46:00Z">
              <w:r>
                <w:rPr>
                  <w:rFonts w:ascii="MS Sans Serif" w:hAnsi="MS Sans Serif" w:cs="MS Sans Serif"/>
                  <w:b/>
                  <w:bCs/>
                  <w:color w:val="0000FF"/>
                  <w:sz w:val="16"/>
                  <w:szCs w:val="16"/>
                </w:rPr>
                <w:t>:</w:t>
              </w:r>
            </w:ins>
          </w:p>
        </w:tc>
        <w:tc>
          <w:tcPr>
            <w:tcW w:w="2448" w:type="dxa"/>
            <w:tcPrChange w:id="517" w:author="Che Frenz" w:date="2017-10-12T13:53:00Z">
              <w:tcPr>
                <w:tcW w:w="2448" w:type="dxa"/>
              </w:tcPr>
            </w:tcPrChange>
          </w:tcPr>
          <w:p w14:paraId="12115F5E" w14:textId="77777777" w:rsidR="00153DAE" w:rsidRDefault="00153DAE" w:rsidP="005E598C">
            <w:pPr>
              <w:keepNext/>
              <w:keepLines/>
              <w:autoSpaceDE w:val="0"/>
              <w:autoSpaceDN w:val="0"/>
              <w:adjustRightInd w:val="0"/>
              <w:spacing w:after="0" w:line="240" w:lineRule="auto"/>
              <w:jc w:val="right"/>
              <w:rPr>
                <w:ins w:id="518" w:author="Che Frenz" w:date="2017-10-12T13:46:00Z"/>
                <w:rFonts w:ascii="MS Sans Serif" w:hAnsi="MS Sans Serif" w:cs="MS Sans Serif"/>
                <w:b/>
                <w:bCs/>
                <w:color w:val="0000FF"/>
                <w:sz w:val="16"/>
                <w:szCs w:val="16"/>
              </w:rPr>
            </w:pPr>
            <w:ins w:id="519" w:author="Che Frenz" w:date="2017-10-12T13:46:00Z">
              <w:r>
                <w:rPr>
                  <w:rFonts w:ascii="MS Sans Serif" w:hAnsi="MS Sans Serif" w:cs="MS Sans Serif"/>
                  <w:b/>
                  <w:bCs/>
                  <w:color w:val="0000FF"/>
                  <w:sz w:val="16"/>
                  <w:szCs w:val="16"/>
                </w:rPr>
                <w:t>end_of_year_ltd_other8</w:t>
              </w:r>
            </w:ins>
          </w:p>
        </w:tc>
      </w:tr>
      <w:tr w:rsidR="00153DAE" w14:paraId="4AD9157D" w14:textId="77777777" w:rsidTr="00153DAE">
        <w:trPr>
          <w:ins w:id="520" w:author="Che Frenz" w:date="2017-10-12T13:46:00Z"/>
        </w:trPr>
        <w:tc>
          <w:tcPr>
            <w:tcW w:w="4896" w:type="dxa"/>
            <w:tcPrChange w:id="521" w:author="Che Frenz" w:date="2017-10-12T13:53:00Z">
              <w:tcPr>
                <w:tcW w:w="4896" w:type="dxa"/>
              </w:tcPr>
            </w:tcPrChange>
          </w:tcPr>
          <w:p w14:paraId="52F7D6BA" w14:textId="7FD046CA" w:rsidR="00153DAE" w:rsidRDefault="00153DAE" w:rsidP="005E598C">
            <w:pPr>
              <w:keepNext/>
              <w:keepLines/>
              <w:autoSpaceDE w:val="0"/>
              <w:autoSpaceDN w:val="0"/>
              <w:adjustRightInd w:val="0"/>
              <w:spacing w:after="0" w:line="240" w:lineRule="auto"/>
              <w:rPr>
                <w:ins w:id="522" w:author="Che Frenz" w:date="2017-10-12T13:46:00Z"/>
                <w:rFonts w:ascii="MS Sans Serif" w:hAnsi="MS Sans Serif" w:cs="MS Sans Serif"/>
                <w:b/>
                <w:bCs/>
                <w:color w:val="0000FF"/>
                <w:sz w:val="16"/>
                <w:szCs w:val="16"/>
              </w:rPr>
            </w:pPr>
            <w:ins w:id="523" w:author="Che Frenz" w:date="2017-10-12T13:47:00Z">
              <w:r>
                <w:rPr>
                  <w:rFonts w:ascii="MS Sans Serif" w:hAnsi="MS Sans Serif" w:cs="MS Sans Serif"/>
                  <w:b/>
                  <w:bCs/>
                  <w:color w:val="0000FF"/>
                  <w:sz w:val="16"/>
                  <w:szCs w:val="16"/>
                </w:rPr>
                <w:t>payee_ltd_other9</w:t>
              </w:r>
            </w:ins>
            <w:ins w:id="524" w:author="Che Frenz" w:date="2017-10-12T13:46:00Z">
              <w:r>
                <w:rPr>
                  <w:rFonts w:ascii="MS Sans Serif" w:hAnsi="MS Sans Serif" w:cs="MS Sans Serif"/>
                  <w:b/>
                  <w:bCs/>
                  <w:color w:val="0000FF"/>
                  <w:sz w:val="16"/>
                  <w:szCs w:val="16"/>
                </w:rPr>
                <w:t>:</w:t>
              </w:r>
            </w:ins>
          </w:p>
        </w:tc>
        <w:tc>
          <w:tcPr>
            <w:tcW w:w="2448" w:type="dxa"/>
            <w:tcPrChange w:id="525" w:author="Che Frenz" w:date="2017-10-12T13:53:00Z">
              <w:tcPr>
                <w:tcW w:w="2448" w:type="dxa"/>
              </w:tcPr>
            </w:tcPrChange>
          </w:tcPr>
          <w:p w14:paraId="08F57012" w14:textId="77777777" w:rsidR="00153DAE" w:rsidRDefault="00153DAE" w:rsidP="005E598C">
            <w:pPr>
              <w:keepNext/>
              <w:keepLines/>
              <w:autoSpaceDE w:val="0"/>
              <w:autoSpaceDN w:val="0"/>
              <w:adjustRightInd w:val="0"/>
              <w:spacing w:after="0" w:line="240" w:lineRule="auto"/>
              <w:jc w:val="right"/>
              <w:rPr>
                <w:ins w:id="526" w:author="Che Frenz" w:date="2017-10-12T13:46:00Z"/>
                <w:rFonts w:ascii="MS Sans Serif" w:hAnsi="MS Sans Serif" w:cs="MS Sans Serif"/>
                <w:b/>
                <w:bCs/>
                <w:color w:val="0000FF"/>
                <w:sz w:val="16"/>
                <w:szCs w:val="16"/>
              </w:rPr>
            </w:pPr>
            <w:ins w:id="527" w:author="Che Frenz" w:date="2017-10-12T13:46:00Z">
              <w:r>
                <w:rPr>
                  <w:rFonts w:ascii="MS Sans Serif" w:hAnsi="MS Sans Serif" w:cs="MS Sans Serif"/>
                  <w:b/>
                  <w:bCs/>
                  <w:color w:val="0000FF"/>
                  <w:sz w:val="16"/>
                  <w:szCs w:val="16"/>
                </w:rPr>
                <w:t>end_of_year_ltd_other9</w:t>
              </w:r>
            </w:ins>
          </w:p>
        </w:tc>
      </w:tr>
      <w:tr w:rsidR="00153DAE" w14:paraId="23D39843" w14:textId="77777777" w:rsidTr="00153DAE">
        <w:trPr>
          <w:ins w:id="528" w:author="Che Frenz" w:date="2017-10-12T13:46:00Z"/>
        </w:trPr>
        <w:tc>
          <w:tcPr>
            <w:tcW w:w="4896" w:type="dxa"/>
            <w:tcPrChange w:id="529" w:author="Che Frenz" w:date="2017-10-12T13:53:00Z">
              <w:tcPr>
                <w:tcW w:w="4896" w:type="dxa"/>
              </w:tcPr>
            </w:tcPrChange>
          </w:tcPr>
          <w:p w14:paraId="051A4A09" w14:textId="6E4264E6" w:rsidR="00153DAE" w:rsidRDefault="00153DAE" w:rsidP="005E598C">
            <w:pPr>
              <w:keepNext/>
              <w:keepLines/>
              <w:autoSpaceDE w:val="0"/>
              <w:autoSpaceDN w:val="0"/>
              <w:adjustRightInd w:val="0"/>
              <w:spacing w:after="0" w:line="240" w:lineRule="auto"/>
              <w:rPr>
                <w:ins w:id="530" w:author="Che Frenz" w:date="2017-10-12T13:46:00Z"/>
                <w:rFonts w:ascii="MS Sans Serif" w:hAnsi="MS Sans Serif" w:cs="MS Sans Serif"/>
                <w:b/>
                <w:bCs/>
                <w:color w:val="0000FF"/>
                <w:sz w:val="16"/>
                <w:szCs w:val="16"/>
              </w:rPr>
            </w:pPr>
            <w:ins w:id="531" w:author="Che Frenz" w:date="2017-10-12T13:47:00Z">
              <w:r w:rsidRPr="00153DAE">
                <w:rPr>
                  <w:rFonts w:ascii="MS Sans Serif" w:hAnsi="MS Sans Serif" w:cs="MS Sans Serif"/>
                  <w:b/>
                  <w:bCs/>
                  <w:color w:val="0000FF"/>
                  <w:sz w:val="16"/>
                  <w:szCs w:val="16"/>
                </w:rPr>
                <w:t>payee_ltd_other1</w:t>
              </w:r>
              <w:r>
                <w:rPr>
                  <w:rFonts w:ascii="MS Sans Serif" w:hAnsi="MS Sans Serif" w:cs="MS Sans Serif"/>
                  <w:b/>
                  <w:bCs/>
                  <w:color w:val="0000FF"/>
                  <w:sz w:val="16"/>
                  <w:szCs w:val="16"/>
                </w:rPr>
                <w:t>0</w:t>
              </w:r>
            </w:ins>
            <w:ins w:id="532" w:author="Che Frenz" w:date="2017-10-12T13:46:00Z">
              <w:r>
                <w:rPr>
                  <w:rFonts w:ascii="MS Sans Serif" w:hAnsi="MS Sans Serif" w:cs="MS Sans Serif"/>
                  <w:b/>
                  <w:bCs/>
                  <w:color w:val="0000FF"/>
                  <w:sz w:val="16"/>
                  <w:szCs w:val="16"/>
                </w:rPr>
                <w:t>:</w:t>
              </w:r>
            </w:ins>
          </w:p>
        </w:tc>
        <w:tc>
          <w:tcPr>
            <w:tcW w:w="2448" w:type="dxa"/>
            <w:tcPrChange w:id="533" w:author="Che Frenz" w:date="2017-10-12T13:53:00Z">
              <w:tcPr>
                <w:tcW w:w="2448" w:type="dxa"/>
              </w:tcPr>
            </w:tcPrChange>
          </w:tcPr>
          <w:p w14:paraId="5C96E4C7" w14:textId="77777777" w:rsidR="00153DAE" w:rsidRDefault="00153DAE" w:rsidP="005E598C">
            <w:pPr>
              <w:keepNext/>
              <w:keepLines/>
              <w:autoSpaceDE w:val="0"/>
              <w:autoSpaceDN w:val="0"/>
              <w:adjustRightInd w:val="0"/>
              <w:spacing w:after="0" w:line="240" w:lineRule="auto"/>
              <w:jc w:val="right"/>
              <w:rPr>
                <w:ins w:id="534" w:author="Che Frenz" w:date="2017-10-12T13:46:00Z"/>
                <w:rFonts w:ascii="MS Sans Serif" w:hAnsi="MS Sans Serif" w:cs="MS Sans Serif"/>
                <w:b/>
                <w:bCs/>
                <w:color w:val="0000FF"/>
                <w:sz w:val="16"/>
                <w:szCs w:val="16"/>
              </w:rPr>
            </w:pPr>
            <w:ins w:id="535" w:author="Che Frenz" w:date="2017-10-12T13:46:00Z">
              <w:r w:rsidRPr="004F4905">
                <w:rPr>
                  <w:rFonts w:ascii="MS Sans Serif" w:hAnsi="MS Sans Serif" w:cs="MS Sans Serif"/>
                  <w:b/>
                  <w:bCs/>
                  <w:color w:val="0000FF"/>
                  <w:sz w:val="16"/>
                  <w:szCs w:val="16"/>
                </w:rPr>
                <w:t>end_of_year_ltd_other1</w:t>
              </w:r>
              <w:r>
                <w:rPr>
                  <w:rFonts w:ascii="MS Sans Serif" w:hAnsi="MS Sans Serif" w:cs="MS Sans Serif"/>
                  <w:b/>
                  <w:bCs/>
                  <w:color w:val="0000FF"/>
                  <w:sz w:val="16"/>
                  <w:szCs w:val="16"/>
                </w:rPr>
                <w:t>0</w:t>
              </w:r>
            </w:ins>
          </w:p>
        </w:tc>
      </w:tr>
      <w:tr w:rsidR="00153DAE" w14:paraId="1F6C2D8F" w14:textId="77777777" w:rsidTr="00153DAE">
        <w:trPr>
          <w:ins w:id="536" w:author="Che Frenz" w:date="2017-10-12T13:46:00Z"/>
        </w:trPr>
        <w:tc>
          <w:tcPr>
            <w:tcW w:w="4896" w:type="dxa"/>
            <w:tcBorders>
              <w:top w:val="threeDEmboss" w:sz="6" w:space="0" w:color="auto"/>
            </w:tcBorders>
            <w:tcPrChange w:id="537" w:author="Che Frenz" w:date="2017-10-12T13:53:00Z">
              <w:tcPr>
                <w:tcW w:w="4896" w:type="dxa"/>
                <w:tcBorders>
                  <w:top w:val="threeDEmboss" w:sz="6" w:space="0" w:color="auto"/>
                </w:tcBorders>
              </w:tcPr>
            </w:tcPrChange>
          </w:tcPr>
          <w:p w14:paraId="07850062" w14:textId="77777777" w:rsidR="00153DAE" w:rsidRDefault="00153DAE" w:rsidP="005E598C">
            <w:pPr>
              <w:keepNext/>
              <w:keepLines/>
              <w:autoSpaceDE w:val="0"/>
              <w:autoSpaceDN w:val="0"/>
              <w:adjustRightInd w:val="0"/>
              <w:spacing w:after="0" w:line="240" w:lineRule="auto"/>
              <w:ind w:left="49" w:right="49"/>
              <w:rPr>
                <w:ins w:id="538" w:author="Che Frenz" w:date="2017-10-12T13:46:00Z"/>
                <w:rFonts w:ascii="MS Sans Serif" w:hAnsi="MS Sans Serif" w:cs="MS Sans Serif"/>
                <w:b/>
                <w:bCs/>
                <w:color w:val="000000"/>
                <w:sz w:val="16"/>
                <w:szCs w:val="16"/>
              </w:rPr>
            </w:pPr>
            <w:ins w:id="539" w:author="Che Frenz" w:date="2017-10-12T13:46:00Z">
              <w:r>
                <w:rPr>
                  <w:rFonts w:ascii="MS Sans Serif" w:hAnsi="MS Sans Serif" w:cs="MS Sans Serif"/>
                  <w:b/>
                  <w:bCs/>
                  <w:color w:val="000000"/>
                  <w:sz w:val="16"/>
                  <w:szCs w:val="16"/>
                </w:rPr>
                <w:t>Total:</w:t>
              </w:r>
            </w:ins>
          </w:p>
        </w:tc>
        <w:tc>
          <w:tcPr>
            <w:tcW w:w="2448" w:type="dxa"/>
            <w:tcBorders>
              <w:top w:val="threeDEmboss" w:sz="6" w:space="0" w:color="auto"/>
            </w:tcBorders>
            <w:tcPrChange w:id="540" w:author="Che Frenz" w:date="2017-10-12T13:53:00Z">
              <w:tcPr>
                <w:tcW w:w="2448" w:type="dxa"/>
                <w:tcBorders>
                  <w:top w:val="threeDEmboss" w:sz="6" w:space="0" w:color="auto"/>
                </w:tcBorders>
              </w:tcPr>
            </w:tcPrChange>
          </w:tcPr>
          <w:p w14:paraId="146C725E" w14:textId="77777777" w:rsidR="00153DAE" w:rsidRDefault="00153DAE" w:rsidP="005E598C">
            <w:pPr>
              <w:keepNext/>
              <w:keepLines/>
              <w:autoSpaceDE w:val="0"/>
              <w:autoSpaceDN w:val="0"/>
              <w:adjustRightInd w:val="0"/>
              <w:spacing w:after="0" w:line="240" w:lineRule="auto"/>
              <w:ind w:left="49" w:right="49"/>
              <w:jc w:val="right"/>
              <w:rPr>
                <w:ins w:id="541" w:author="Che Frenz" w:date="2017-10-12T13:46:00Z"/>
                <w:rFonts w:ascii="MS Sans Serif" w:hAnsi="MS Sans Serif" w:cs="MS Sans Serif"/>
                <w:b/>
                <w:bCs/>
                <w:color w:val="000000"/>
                <w:sz w:val="16"/>
                <w:szCs w:val="16"/>
              </w:rPr>
            </w:pPr>
          </w:p>
        </w:tc>
      </w:tr>
    </w:tbl>
    <w:p w14:paraId="141C7D46" w14:textId="77777777" w:rsidR="00153DAE" w:rsidRDefault="00153DAE">
      <w:pPr>
        <w:ind w:left="360"/>
        <w:rPr>
          <w:ins w:id="542" w:author="Che Frenz" w:date="2017-10-12T13:46:00Z"/>
        </w:rPr>
        <w:pPrChange w:id="543" w:author="Che Frenz" w:date="2017-10-12T13:53:00Z">
          <w:pPr/>
        </w:pPrChange>
      </w:pPr>
    </w:p>
    <w:p w14:paraId="1F69F134" w14:textId="4376EEE7" w:rsidR="0090021A" w:rsidRDefault="00153DAE">
      <w:pPr>
        <w:pStyle w:val="Heading2"/>
        <w:rPr>
          <w:ins w:id="544" w:author="Che Frenz" w:date="2017-10-12T13:55:00Z"/>
        </w:rPr>
        <w:pPrChange w:id="545" w:author="Che Frenz" w:date="2017-10-12T13:51:00Z">
          <w:pPr>
            <w:pStyle w:val="Heading1"/>
          </w:pPr>
        </w:pPrChange>
      </w:pPr>
      <w:bookmarkStart w:id="546" w:name="_Toc495590230"/>
      <w:ins w:id="547" w:author="Che Frenz" w:date="2017-10-12T13:51:00Z">
        <w:r>
          <w:t>Capitalization</w:t>
        </w:r>
      </w:ins>
      <w:bookmarkEnd w:id="546"/>
    </w:p>
    <w:p w14:paraId="3D3443FE" w14:textId="65AED239" w:rsidR="007C31AB" w:rsidRDefault="007C31AB">
      <w:pPr>
        <w:rPr>
          <w:ins w:id="548" w:author="Che Frenz" w:date="2017-10-12T14:18:00Z"/>
        </w:rPr>
        <w:pPrChange w:id="549" w:author="Che Frenz" w:date="2017-10-12T13:55:00Z">
          <w:pPr>
            <w:pStyle w:val="Heading1"/>
          </w:pPr>
        </w:pPrChange>
      </w:pPr>
      <w:ins w:id="550" w:author="Che Frenz" w:date="2017-10-12T13:55:00Z">
        <w:r w:rsidRPr="007C31AB">
          <w:t>CFCPROD_EA_KRTA_KRTA</w:t>
        </w:r>
      </w:ins>
    </w:p>
    <w:p w14:paraId="325E3942" w14:textId="77777777" w:rsidR="004E754B" w:rsidRDefault="004E754B">
      <w:pPr>
        <w:spacing w:after="0"/>
        <w:rPr>
          <w:ins w:id="551" w:author="Che Frenz" w:date="2017-10-12T14:18:00Z"/>
        </w:rPr>
        <w:pPrChange w:id="552" w:author="Che Frenz" w:date="2017-10-12T14:18:00Z">
          <w:pPr/>
        </w:pPrChange>
      </w:pPr>
      <w:ins w:id="553" w:author="Che Frenz" w:date="2017-10-12T14:18:00Z">
        <w:r>
          <w:t>SELECT current_year from krta_system</w:t>
        </w:r>
      </w:ins>
    </w:p>
    <w:p w14:paraId="63C77284" w14:textId="77777777" w:rsidR="004E754B" w:rsidRDefault="004E754B">
      <w:pPr>
        <w:spacing w:after="0"/>
        <w:rPr>
          <w:ins w:id="554" w:author="Che Frenz" w:date="2017-10-12T14:18:00Z"/>
        </w:rPr>
        <w:pPrChange w:id="555" w:author="Che Frenz" w:date="2017-10-12T14:18:00Z">
          <w:pPr/>
        </w:pPrChange>
      </w:pPr>
      <w:ins w:id="556" w:author="Che Frenz" w:date="2017-10-12T14:18:00Z">
        <w:r>
          <w:t>keyyear =  res.GetValue("current_year")</w:t>
        </w:r>
      </w:ins>
    </w:p>
    <w:p w14:paraId="75810E1D" w14:textId="77777777" w:rsidR="004E754B" w:rsidRDefault="004E754B">
      <w:pPr>
        <w:spacing w:after="0"/>
        <w:rPr>
          <w:ins w:id="557" w:author="Che Frenz" w:date="2017-10-12T14:18:00Z"/>
        </w:rPr>
        <w:pPrChange w:id="558" w:author="Che Frenz" w:date="2017-10-12T14:18:00Z">
          <w:pPr/>
        </w:pPrChange>
      </w:pPr>
      <w:ins w:id="559" w:author="Che Frenz" w:date="2017-10-12T14:18:00Z">
        <w:r>
          <w:tab/>
        </w:r>
        <w:r>
          <w:tab/>
        </w:r>
        <w:r>
          <w:tab/>
          <w:t>keyyear0 = keyyear - 1</w:t>
        </w:r>
      </w:ins>
    </w:p>
    <w:p w14:paraId="73075868" w14:textId="77777777" w:rsidR="004E754B" w:rsidRDefault="004E754B">
      <w:pPr>
        <w:spacing w:after="0"/>
        <w:rPr>
          <w:ins w:id="560" w:author="Che Frenz" w:date="2017-10-12T14:18:00Z"/>
        </w:rPr>
        <w:pPrChange w:id="561" w:author="Che Frenz" w:date="2017-10-12T14:18:00Z">
          <w:pPr/>
        </w:pPrChange>
      </w:pPr>
      <w:ins w:id="562" w:author="Che Frenz" w:date="2017-10-12T14:18:00Z">
        <w:r>
          <w:tab/>
        </w:r>
        <w:r>
          <w:tab/>
        </w:r>
        <w:r>
          <w:tab/>
          <w:t>keyyear1 = keyyear - 2</w:t>
        </w:r>
      </w:ins>
    </w:p>
    <w:p w14:paraId="7BD780F1" w14:textId="77777777" w:rsidR="004E754B" w:rsidRDefault="004E754B">
      <w:pPr>
        <w:spacing w:after="0"/>
        <w:rPr>
          <w:ins w:id="563" w:author="Che Frenz" w:date="2017-10-12T14:18:00Z"/>
        </w:rPr>
        <w:pPrChange w:id="564" w:author="Che Frenz" w:date="2017-10-12T14:18:00Z">
          <w:pPr/>
        </w:pPrChange>
      </w:pPr>
      <w:ins w:id="565" w:author="Che Frenz" w:date="2017-10-12T14:18:00Z">
        <w:r>
          <w:tab/>
        </w:r>
        <w:r>
          <w:tab/>
        </w:r>
        <w:r>
          <w:tab/>
          <w:t>keyyear2 = keyyear - 3</w:t>
        </w:r>
      </w:ins>
    </w:p>
    <w:p w14:paraId="157AA4CD" w14:textId="77777777" w:rsidR="004E754B" w:rsidRDefault="004E754B">
      <w:pPr>
        <w:spacing w:after="0"/>
        <w:rPr>
          <w:ins w:id="566" w:author="Che Frenz" w:date="2017-10-12T14:18:00Z"/>
        </w:rPr>
        <w:pPrChange w:id="567" w:author="Che Frenz" w:date="2017-10-12T14:18:00Z">
          <w:pPr/>
        </w:pPrChange>
      </w:pPr>
    </w:p>
    <w:p w14:paraId="1D10FAB5" w14:textId="77777777" w:rsidR="004E754B" w:rsidRDefault="004E754B">
      <w:pPr>
        <w:spacing w:after="0"/>
        <w:rPr>
          <w:ins w:id="568" w:author="Che Frenz" w:date="2017-10-12T14:18:00Z"/>
        </w:rPr>
        <w:pPrChange w:id="569" w:author="Che Frenz" w:date="2017-10-12T14:18:00Z">
          <w:pPr/>
        </w:pPrChange>
      </w:pPr>
      <w:ins w:id="570" w:author="Che Frenz" w:date="2017-10-12T14:18:00Z">
        <w:r>
          <w:t>If coopID(0) = "TN060" Then</w:t>
        </w:r>
      </w:ins>
    </w:p>
    <w:p w14:paraId="2F6EA801" w14:textId="119B220C" w:rsidR="004E754B" w:rsidRDefault="004E754B">
      <w:pPr>
        <w:spacing w:after="0"/>
        <w:ind w:firstLine="720"/>
        <w:rPr>
          <w:ins w:id="571" w:author="Che Frenz" w:date="2017-10-12T14:18:00Z"/>
        </w:rPr>
        <w:pPrChange w:id="572" w:author="Che Frenz" w:date="2017-10-12T14:18:00Z">
          <w:pPr/>
        </w:pPrChange>
      </w:pPr>
      <w:ins w:id="573" w:author="Che Frenz" w:date="2017-10-12T14:18:00Z">
        <w:r>
          <w:t>temp="stop"</w:t>
        </w:r>
      </w:ins>
    </w:p>
    <w:p w14:paraId="21E32528" w14:textId="60AE6FE7" w:rsidR="004E754B" w:rsidRDefault="005F7777">
      <w:pPr>
        <w:spacing w:after="0"/>
        <w:rPr>
          <w:ins w:id="574" w:author="Che Frenz" w:date="2017-10-12T14:18:00Z"/>
        </w:rPr>
        <w:pPrChange w:id="575" w:author="Che Frenz" w:date="2017-10-12T14:18:00Z">
          <w:pPr/>
        </w:pPrChange>
      </w:pPr>
      <w:ins w:id="576" w:author="Che Frenz" w:date="2017-10-12T14:18:00Z">
        <w:r>
          <w:t>End If</w:t>
        </w:r>
        <w:r>
          <w:tab/>
        </w:r>
        <w:r>
          <w:tab/>
        </w:r>
      </w:ins>
    </w:p>
    <w:p w14:paraId="22152542" w14:textId="77777777" w:rsidR="004E754B" w:rsidRDefault="004E754B">
      <w:pPr>
        <w:spacing w:after="0"/>
        <w:rPr>
          <w:ins w:id="577" w:author="Che Frenz" w:date="2017-10-12T15:31:00Z"/>
        </w:rPr>
        <w:pPrChange w:id="578" w:author="Che Frenz" w:date="2017-10-12T14:18:00Z">
          <w:pPr/>
        </w:pPrChange>
      </w:pPr>
    </w:p>
    <w:p w14:paraId="2E90483C" w14:textId="7C15C5E4" w:rsidR="00285D04" w:rsidRDefault="00285D04">
      <w:pPr>
        <w:spacing w:after="0"/>
        <w:rPr>
          <w:ins w:id="579" w:author="Che Frenz" w:date="2017-10-12T14:18:00Z"/>
        </w:rPr>
        <w:pPrChange w:id="580" w:author="Che Frenz" w:date="2017-10-12T14:18:00Z">
          <w:pPr/>
        </w:pPrChange>
      </w:pPr>
      <w:ins w:id="581" w:author="Che Frenz" w:date="2017-10-12T15:31:00Z">
        <w:r w:rsidRPr="00285D04">
          <w:rPr>
            <w:b/>
            <w:rPrChange w:id="582" w:author="Che Frenz" w:date="2017-10-12T15:31:00Z">
              <w:rPr/>
            </w:rPrChange>
          </w:rPr>
          <w:t>YEAR0</w:t>
        </w:r>
        <w:r>
          <w:t>:</w:t>
        </w:r>
      </w:ins>
    </w:p>
    <w:p w14:paraId="0ECA1970" w14:textId="2625482E" w:rsidR="003A4D75" w:rsidRDefault="003A4D75">
      <w:pPr>
        <w:spacing w:after="0"/>
        <w:rPr>
          <w:ins w:id="583" w:author="Che Frenz" w:date="2017-10-12T15:10:00Z"/>
        </w:rPr>
        <w:pPrChange w:id="584" w:author="Che Frenz" w:date="2017-10-12T14:18:00Z">
          <w:pPr/>
        </w:pPrChange>
      </w:pPr>
      <w:ins w:id="585" w:author="Che Frenz" w:date="2017-10-12T15:10:00Z">
        <w:r w:rsidRPr="003A4D75">
          <w:t>TotAsset0</w:t>
        </w:r>
        <w:r>
          <w:t xml:space="preserve"> = tot_assets_other_debits</w:t>
        </w:r>
      </w:ins>
      <w:ins w:id="586" w:author="Che Frenz" w:date="2017-10-12T15:11:00Z">
        <w:r>
          <w:t>,</w:t>
        </w:r>
      </w:ins>
      <w:ins w:id="587" w:author="Che Frenz" w:date="2017-10-12T15:14:00Z">
        <w:r>
          <w:t xml:space="preserve"> </w:t>
        </w:r>
      </w:ins>
    </w:p>
    <w:p w14:paraId="1346D870" w14:textId="3DCB620E" w:rsidR="003A4D75" w:rsidRDefault="003A4D75">
      <w:pPr>
        <w:spacing w:after="0"/>
        <w:rPr>
          <w:ins w:id="588" w:author="Che Frenz" w:date="2017-10-12T15:11:00Z"/>
        </w:rPr>
        <w:pPrChange w:id="589" w:author="Che Frenz" w:date="2017-10-12T14:18:00Z">
          <w:pPr/>
        </w:pPrChange>
      </w:pPr>
      <w:ins w:id="590" w:author="Che Frenz" w:date="2017-10-12T15:10:00Z">
        <w:r>
          <w:t xml:space="preserve">LTDEBT0 = </w:t>
        </w:r>
      </w:ins>
      <w:ins w:id="591" w:author="Che Frenz" w:date="2017-10-12T15:11:00Z">
        <w:r>
          <w:t>tot_ltd,</w:t>
        </w:r>
      </w:ins>
    </w:p>
    <w:p w14:paraId="20431185" w14:textId="6F6CD8F0" w:rsidR="004E754B" w:rsidRDefault="003A4D75">
      <w:pPr>
        <w:spacing w:after="0"/>
        <w:rPr>
          <w:ins w:id="592" w:author="Che Frenz" w:date="2017-10-12T14:18:00Z"/>
        </w:rPr>
        <w:pPrChange w:id="593" w:author="Che Frenz" w:date="2017-10-12T14:18:00Z">
          <w:pPr/>
        </w:pPrChange>
      </w:pPr>
      <w:ins w:id="594" w:author="Che Frenz" w:date="2017-10-12T15:10:00Z">
        <w:r>
          <w:t xml:space="preserve">NETWORTH0 = </w:t>
        </w:r>
      </w:ins>
      <w:ins w:id="595" w:author="Che Frenz" w:date="2017-10-12T15:11:00Z">
        <w:r>
          <w:t>tot_margins_equities  IN</w:t>
        </w:r>
      </w:ins>
      <w:ins w:id="596" w:author="Che Frenz" w:date="2017-10-12T15:10:00Z">
        <w:r>
          <w:t xml:space="preserve"> </w:t>
        </w:r>
      </w:ins>
      <w:ins w:id="597" w:author="Che Frenz" w:date="2017-10-12T14:18:00Z">
        <w:r w:rsidR="004E754B">
          <w:t>"SELECT tot_assets_other_debits, tot_ltd, tot_margins_equities " + _</w:t>
        </w:r>
      </w:ins>
    </w:p>
    <w:p w14:paraId="4803EC2A" w14:textId="77777777" w:rsidR="004E754B" w:rsidRDefault="004E754B">
      <w:pPr>
        <w:spacing w:after="0"/>
        <w:rPr>
          <w:ins w:id="598" w:author="Che Frenz" w:date="2017-10-12T14:18:00Z"/>
        </w:rPr>
        <w:pPrChange w:id="599" w:author="Che Frenz" w:date="2017-10-12T14:18:00Z">
          <w:pPr/>
        </w:pPrChange>
      </w:pPr>
      <w:ins w:id="600" w:author="Che Frenz" w:date="2017-10-12T14:18:00Z">
        <w:r>
          <w:tab/>
        </w:r>
        <w:r>
          <w:tab/>
        </w:r>
        <w:r>
          <w:tab/>
        </w:r>
        <w:r>
          <w:tab/>
          <w:t>"FROM f7abc " + _</w:t>
        </w:r>
      </w:ins>
    </w:p>
    <w:p w14:paraId="5987E0B9" w14:textId="77777777" w:rsidR="004E754B" w:rsidRDefault="004E754B">
      <w:pPr>
        <w:spacing w:after="0"/>
        <w:rPr>
          <w:ins w:id="601" w:author="Che Frenz" w:date="2017-10-12T14:18:00Z"/>
        </w:rPr>
        <w:pPrChange w:id="602" w:author="Che Frenz" w:date="2017-10-12T14:18:00Z">
          <w:pPr/>
        </w:pPrChange>
      </w:pPr>
      <w:ins w:id="603" w:author="Che Frenz" w:date="2017-10-12T14:18:00Z">
        <w:r>
          <w:tab/>
        </w:r>
        <w:r>
          <w:tab/>
        </w:r>
        <w:r>
          <w:tab/>
        </w:r>
        <w:r>
          <w:tab/>
          <w:t xml:space="preserve">"WHERE year = "+ </w:t>
        </w:r>
        <w:r w:rsidRPr="005F7777">
          <w:rPr>
            <w:b/>
            <w:rPrChange w:id="604" w:author="Che Frenz" w:date="2017-10-12T14:55:00Z">
              <w:rPr/>
            </w:rPrChange>
          </w:rPr>
          <w:t>keyyear0</w:t>
        </w:r>
        <w:r>
          <w:t xml:space="preserve"> +"" +_</w:t>
        </w:r>
      </w:ins>
    </w:p>
    <w:p w14:paraId="39FAAD0D" w14:textId="0BD7452C" w:rsidR="004E754B" w:rsidRDefault="004E754B">
      <w:pPr>
        <w:spacing w:after="0"/>
        <w:rPr>
          <w:ins w:id="605" w:author="Che Frenz" w:date="2017-10-12T15:09:00Z"/>
        </w:rPr>
        <w:pPrChange w:id="606" w:author="Che Frenz" w:date="2017-10-12T14:18:00Z">
          <w:pPr/>
        </w:pPrChange>
      </w:pPr>
      <w:ins w:id="607" w:author="Che Frenz" w:date="2017-10-12T14:18:00Z">
        <w:r>
          <w:tab/>
        </w:r>
        <w:r>
          <w:tab/>
        </w:r>
        <w:r>
          <w:tab/>
        </w:r>
        <w:r>
          <w:tab/>
          <w:t xml:space="preserve">" </w:t>
        </w:r>
        <w:r w:rsidR="005F7777">
          <w:t>AND coop_id = '"+CoopID(0)+"' "</w:t>
        </w:r>
      </w:ins>
    </w:p>
    <w:p w14:paraId="46BBE929" w14:textId="77777777" w:rsidR="003A4D75" w:rsidRDefault="003A4D75">
      <w:pPr>
        <w:spacing w:after="0"/>
        <w:rPr>
          <w:ins w:id="608" w:author="Che Frenz" w:date="2017-10-12T15:09:00Z"/>
        </w:rPr>
        <w:pPrChange w:id="609" w:author="Che Frenz" w:date="2017-10-12T14:18:00Z">
          <w:pPr/>
        </w:pPrChange>
      </w:pPr>
    </w:p>
    <w:p w14:paraId="31EC9832" w14:textId="00F4D555" w:rsidR="003A4D75" w:rsidRDefault="00913E1E">
      <w:pPr>
        <w:spacing w:after="0"/>
        <w:rPr>
          <w:ins w:id="610" w:author="Che Frenz" w:date="2017-10-12T15:19:00Z"/>
        </w:rPr>
        <w:pPrChange w:id="611" w:author="Che Frenz" w:date="2017-10-12T15:16:00Z">
          <w:pPr/>
        </w:pPrChange>
      </w:pPr>
      <w:ins w:id="612" w:author="Che Frenz" w:date="2017-10-12T15:15:00Z">
        <w:r>
          <w:lastRenderedPageBreak/>
          <w:t>LTD</w:t>
        </w:r>
      </w:ins>
      <w:ins w:id="613" w:author="Che Frenz" w:date="2017-10-12T15:16:00Z">
        <w:r>
          <w:t>ebtPct0</w:t>
        </w:r>
      </w:ins>
      <w:ins w:id="614" w:author="Che Frenz" w:date="2017-10-12T15:09:00Z">
        <w:r w:rsidR="003A4D75">
          <w:t xml:space="preserve">= </w:t>
        </w:r>
      </w:ins>
      <w:ins w:id="615" w:author="Che Frenz" w:date="2017-10-12T15:16:00Z">
        <w:r>
          <w:t>LTDEBT0/ TotAsset0 (“N/A” if no #s)</w:t>
        </w:r>
      </w:ins>
    </w:p>
    <w:p w14:paraId="6C7EDCFE" w14:textId="4CFDAECA" w:rsidR="00913E1E" w:rsidRDefault="00913E1E">
      <w:pPr>
        <w:spacing w:after="0"/>
        <w:rPr>
          <w:ins w:id="616" w:author="Che Frenz" w:date="2017-10-12T14:18:00Z"/>
        </w:rPr>
        <w:pPrChange w:id="617" w:author="Che Frenz" w:date="2017-10-12T15:16:00Z">
          <w:pPr/>
        </w:pPrChange>
      </w:pPr>
      <w:ins w:id="618" w:author="Che Frenz" w:date="2017-10-12T15:19:00Z">
        <w:r>
          <w:t>NetWorthPct0= NETWORTH0 / TotAsset0 (“N/A” if no #s)</w:t>
        </w:r>
      </w:ins>
    </w:p>
    <w:p w14:paraId="60CD9813" w14:textId="77777777" w:rsidR="004E754B" w:rsidRDefault="004E754B">
      <w:pPr>
        <w:spacing w:after="0"/>
        <w:rPr>
          <w:ins w:id="619" w:author="Che Frenz" w:date="2017-10-12T15:32:00Z"/>
        </w:rPr>
        <w:pPrChange w:id="620" w:author="Che Frenz" w:date="2017-10-12T14:18:00Z">
          <w:pPr/>
        </w:pPrChange>
      </w:pPr>
    </w:p>
    <w:p w14:paraId="360DCD18" w14:textId="5EF17037" w:rsidR="00285D04" w:rsidRDefault="00285D04">
      <w:pPr>
        <w:spacing w:after="0"/>
        <w:rPr>
          <w:ins w:id="621" w:author="Che Frenz" w:date="2017-10-12T14:18:00Z"/>
        </w:rPr>
        <w:pPrChange w:id="622" w:author="Che Frenz" w:date="2017-10-12T14:18:00Z">
          <w:pPr/>
        </w:pPrChange>
      </w:pPr>
      <w:ins w:id="623" w:author="Che Frenz" w:date="2017-10-12T15:32:00Z">
        <w:r>
          <w:rPr>
            <w:b/>
          </w:rPr>
          <w:t>YEAR1</w:t>
        </w:r>
        <w:r w:rsidRPr="00E20ECF">
          <w:rPr>
            <w:b/>
          </w:rPr>
          <w:t>:</w:t>
        </w:r>
      </w:ins>
    </w:p>
    <w:p w14:paraId="2233F23F" w14:textId="58D00816" w:rsidR="003A4D75" w:rsidRDefault="003A4D75" w:rsidP="003A4D75">
      <w:pPr>
        <w:spacing w:after="0"/>
        <w:rPr>
          <w:ins w:id="624" w:author="Che Frenz" w:date="2017-10-12T15:12:00Z"/>
        </w:rPr>
      </w:pPr>
      <w:ins w:id="625" w:author="Che Frenz" w:date="2017-10-12T15:12:00Z">
        <w:r>
          <w:t>TotAsset1 = tot_assets_other_debits,</w:t>
        </w:r>
      </w:ins>
    </w:p>
    <w:p w14:paraId="3DE12165" w14:textId="1EE054E4" w:rsidR="003A4D75" w:rsidRDefault="003A4D75" w:rsidP="003A4D75">
      <w:pPr>
        <w:spacing w:after="0"/>
        <w:rPr>
          <w:ins w:id="626" w:author="Che Frenz" w:date="2017-10-12T15:12:00Z"/>
        </w:rPr>
      </w:pPr>
      <w:ins w:id="627" w:author="Che Frenz" w:date="2017-10-12T15:12:00Z">
        <w:r>
          <w:t>LTDEBT1 = tot_ltd,</w:t>
        </w:r>
      </w:ins>
    </w:p>
    <w:p w14:paraId="00CAF69D" w14:textId="7858BA95" w:rsidR="003A4D75" w:rsidRDefault="003A4D75" w:rsidP="003A4D75">
      <w:pPr>
        <w:spacing w:after="0"/>
        <w:rPr>
          <w:ins w:id="628" w:author="Che Frenz" w:date="2017-10-12T15:12:00Z"/>
        </w:rPr>
      </w:pPr>
      <w:ins w:id="629" w:author="Che Frenz" w:date="2017-10-12T15:12:00Z">
        <w:r>
          <w:t>NETWORTH1 = tot_margins_equities  IN "SELECT tot_assets_other_debits, tot_ltd, tot_margins_equities " + _</w:t>
        </w:r>
      </w:ins>
    </w:p>
    <w:p w14:paraId="05638D20" w14:textId="77777777" w:rsidR="003A4D75" w:rsidRDefault="003A4D75" w:rsidP="003A4D75">
      <w:pPr>
        <w:spacing w:after="0"/>
        <w:rPr>
          <w:ins w:id="630" w:author="Che Frenz" w:date="2017-10-12T15:12:00Z"/>
        </w:rPr>
      </w:pPr>
      <w:ins w:id="631" w:author="Che Frenz" w:date="2017-10-12T15:12:00Z">
        <w:r>
          <w:tab/>
        </w:r>
        <w:r>
          <w:tab/>
        </w:r>
        <w:r>
          <w:tab/>
        </w:r>
        <w:r>
          <w:tab/>
          <w:t>"FROM f7abc " + _</w:t>
        </w:r>
      </w:ins>
    </w:p>
    <w:p w14:paraId="5729BEEB" w14:textId="5BB5A444" w:rsidR="003A4D75" w:rsidRDefault="003A4D75" w:rsidP="003A4D75">
      <w:pPr>
        <w:spacing w:after="0"/>
        <w:rPr>
          <w:ins w:id="632" w:author="Che Frenz" w:date="2017-10-12T15:12:00Z"/>
        </w:rPr>
      </w:pPr>
      <w:ins w:id="633" w:author="Che Frenz" w:date="2017-10-12T15:12:00Z">
        <w:r>
          <w:tab/>
        </w:r>
        <w:r>
          <w:tab/>
        </w:r>
        <w:r>
          <w:tab/>
        </w:r>
        <w:r>
          <w:tab/>
          <w:t xml:space="preserve">"WHERE year = "+ </w:t>
        </w:r>
        <w:r>
          <w:rPr>
            <w:b/>
          </w:rPr>
          <w:t>keyyear1</w:t>
        </w:r>
        <w:r>
          <w:t xml:space="preserve"> +"" +_</w:t>
        </w:r>
      </w:ins>
    </w:p>
    <w:p w14:paraId="36BDFAD8" w14:textId="778E2ED8" w:rsidR="004E754B" w:rsidRDefault="003A4D75">
      <w:pPr>
        <w:spacing w:after="0"/>
        <w:rPr>
          <w:ins w:id="634" w:author="Che Frenz" w:date="2017-10-12T14:18:00Z"/>
        </w:rPr>
        <w:pPrChange w:id="635" w:author="Che Frenz" w:date="2017-10-12T14:18:00Z">
          <w:pPr/>
        </w:pPrChange>
      </w:pPr>
      <w:ins w:id="636" w:author="Che Frenz" w:date="2017-10-12T15:12:00Z">
        <w:r>
          <w:tab/>
        </w:r>
        <w:r>
          <w:tab/>
        </w:r>
        <w:r>
          <w:tab/>
        </w:r>
        <w:r>
          <w:tab/>
          <w:t>" AND coop_id = '"+CoopID(0)+"' "</w:t>
        </w:r>
      </w:ins>
    </w:p>
    <w:p w14:paraId="314CF029" w14:textId="77777777" w:rsidR="004E754B" w:rsidRDefault="004E754B">
      <w:pPr>
        <w:spacing w:after="0"/>
        <w:rPr>
          <w:ins w:id="637" w:author="Che Frenz" w:date="2017-10-12T14:18:00Z"/>
        </w:rPr>
        <w:pPrChange w:id="638" w:author="Che Frenz" w:date="2017-10-12T14:18:00Z">
          <w:pPr/>
        </w:pPrChange>
      </w:pPr>
    </w:p>
    <w:p w14:paraId="6625DCA7" w14:textId="214FCC0D" w:rsidR="00913E1E" w:rsidRDefault="00913E1E" w:rsidP="00913E1E">
      <w:pPr>
        <w:spacing w:after="0"/>
        <w:rPr>
          <w:ins w:id="639" w:author="Che Frenz" w:date="2017-10-12T15:19:00Z"/>
        </w:rPr>
      </w:pPr>
      <w:ins w:id="640" w:author="Che Frenz" w:date="2017-10-12T15:17:00Z">
        <w:r>
          <w:t>LTDebtPct1= LTDEBT1/ TotAsset1 (“N/A” if no #s)</w:t>
        </w:r>
      </w:ins>
    </w:p>
    <w:p w14:paraId="31FF294B" w14:textId="6ACC7D5F" w:rsidR="009670EC" w:rsidRDefault="009670EC" w:rsidP="009670EC">
      <w:pPr>
        <w:spacing w:after="0"/>
        <w:rPr>
          <w:ins w:id="641" w:author="Che Frenz" w:date="2017-10-12T15:19:00Z"/>
        </w:rPr>
      </w:pPr>
      <w:ins w:id="642" w:author="Che Frenz" w:date="2017-10-12T15:19:00Z">
        <w:r>
          <w:t>NetWorthPct1= NETWORTH1 / TotAsset1 (“N/A” if no #s)</w:t>
        </w:r>
      </w:ins>
    </w:p>
    <w:p w14:paraId="6B22D2D5" w14:textId="77777777" w:rsidR="009670EC" w:rsidRDefault="009670EC" w:rsidP="00913E1E">
      <w:pPr>
        <w:spacing w:after="0"/>
        <w:rPr>
          <w:ins w:id="643" w:author="Che Frenz" w:date="2017-10-12T15:17:00Z"/>
        </w:rPr>
      </w:pPr>
    </w:p>
    <w:p w14:paraId="3E5BE325" w14:textId="6A55C851" w:rsidR="00913E1E" w:rsidRPr="00285D04" w:rsidRDefault="00285D04" w:rsidP="003A4D75">
      <w:pPr>
        <w:spacing w:after="0"/>
        <w:rPr>
          <w:ins w:id="644" w:author="Che Frenz" w:date="2017-10-12T15:17:00Z"/>
          <w:b/>
          <w:rPrChange w:id="645" w:author="Che Frenz" w:date="2017-10-12T15:31:00Z">
            <w:rPr>
              <w:ins w:id="646" w:author="Che Frenz" w:date="2017-10-12T15:17:00Z"/>
            </w:rPr>
          </w:rPrChange>
        </w:rPr>
      </w:pPr>
      <w:ins w:id="647" w:author="Che Frenz" w:date="2017-10-12T15:31:00Z">
        <w:r w:rsidRPr="00285D04">
          <w:rPr>
            <w:b/>
            <w:rPrChange w:id="648" w:author="Che Frenz" w:date="2017-10-12T15:31:00Z">
              <w:rPr/>
            </w:rPrChange>
          </w:rPr>
          <w:t>YEAR2:</w:t>
        </w:r>
      </w:ins>
    </w:p>
    <w:p w14:paraId="6294FF21" w14:textId="5A3799D0" w:rsidR="003A4D75" w:rsidRDefault="003A4D75" w:rsidP="003A4D75">
      <w:pPr>
        <w:spacing w:after="0"/>
        <w:rPr>
          <w:ins w:id="649" w:author="Che Frenz" w:date="2017-10-12T15:12:00Z"/>
        </w:rPr>
      </w:pPr>
      <w:ins w:id="650" w:author="Che Frenz" w:date="2017-10-12T15:12:00Z">
        <w:r>
          <w:t>TotAsset2 = tot_assets_other_debits,</w:t>
        </w:r>
      </w:ins>
    </w:p>
    <w:p w14:paraId="090C8D54" w14:textId="0BC4AF79" w:rsidR="003A4D75" w:rsidRDefault="003A4D75" w:rsidP="003A4D75">
      <w:pPr>
        <w:spacing w:after="0"/>
        <w:rPr>
          <w:ins w:id="651" w:author="Che Frenz" w:date="2017-10-12T15:12:00Z"/>
        </w:rPr>
      </w:pPr>
      <w:ins w:id="652" w:author="Che Frenz" w:date="2017-10-12T15:12:00Z">
        <w:r>
          <w:t>LTDEBT2 = tot_ltd,</w:t>
        </w:r>
      </w:ins>
    </w:p>
    <w:p w14:paraId="4196780D" w14:textId="0C727D4B" w:rsidR="003A4D75" w:rsidRDefault="003A4D75" w:rsidP="003A4D75">
      <w:pPr>
        <w:spacing w:after="0"/>
        <w:rPr>
          <w:ins w:id="653" w:author="Che Frenz" w:date="2017-10-12T15:12:00Z"/>
        </w:rPr>
      </w:pPr>
      <w:ins w:id="654" w:author="Che Frenz" w:date="2017-10-12T15:12:00Z">
        <w:r>
          <w:t>NETWORTH2 = tot_margins_equities  IN "SELECT tot_assets_other_debits, tot_ltd, tot_margins_equities " + _</w:t>
        </w:r>
      </w:ins>
    </w:p>
    <w:p w14:paraId="44886ED4" w14:textId="77777777" w:rsidR="003A4D75" w:rsidRDefault="003A4D75" w:rsidP="003A4D75">
      <w:pPr>
        <w:spacing w:after="0"/>
        <w:rPr>
          <w:ins w:id="655" w:author="Che Frenz" w:date="2017-10-12T15:12:00Z"/>
        </w:rPr>
      </w:pPr>
      <w:ins w:id="656" w:author="Che Frenz" w:date="2017-10-12T15:12:00Z">
        <w:r>
          <w:tab/>
        </w:r>
        <w:r>
          <w:tab/>
        </w:r>
        <w:r>
          <w:tab/>
        </w:r>
        <w:r>
          <w:tab/>
          <w:t>"FROM f7abc " + _</w:t>
        </w:r>
      </w:ins>
    </w:p>
    <w:p w14:paraId="41108844" w14:textId="1003DBBE" w:rsidR="003A4D75" w:rsidRDefault="003A4D75" w:rsidP="003A4D75">
      <w:pPr>
        <w:spacing w:after="0"/>
        <w:rPr>
          <w:ins w:id="657" w:author="Che Frenz" w:date="2017-10-12T15:12:00Z"/>
        </w:rPr>
      </w:pPr>
      <w:ins w:id="658" w:author="Che Frenz" w:date="2017-10-12T15:12:00Z">
        <w:r>
          <w:tab/>
        </w:r>
        <w:r>
          <w:tab/>
        </w:r>
        <w:r>
          <w:tab/>
        </w:r>
        <w:r>
          <w:tab/>
          <w:t xml:space="preserve">"WHERE year = "+ </w:t>
        </w:r>
        <w:r>
          <w:rPr>
            <w:b/>
          </w:rPr>
          <w:t>keyyear2</w:t>
        </w:r>
        <w:r>
          <w:t xml:space="preserve"> +"" +_</w:t>
        </w:r>
      </w:ins>
    </w:p>
    <w:p w14:paraId="7EC3CCBD" w14:textId="32487CF5" w:rsidR="007C31AB" w:rsidRDefault="003A4D75">
      <w:pPr>
        <w:rPr>
          <w:ins w:id="659" w:author="Che Frenz" w:date="2017-10-12T15:18:00Z"/>
        </w:rPr>
        <w:pPrChange w:id="660" w:author="Che Frenz" w:date="2017-10-12T13:55:00Z">
          <w:pPr>
            <w:pStyle w:val="Heading1"/>
          </w:pPr>
        </w:pPrChange>
      </w:pPr>
      <w:ins w:id="661" w:author="Che Frenz" w:date="2017-10-12T15:12:00Z">
        <w:r>
          <w:tab/>
        </w:r>
        <w:r>
          <w:tab/>
        </w:r>
        <w:r>
          <w:tab/>
        </w:r>
        <w:r>
          <w:tab/>
          <w:t>" AND coop_id = '"+CoopID(0)+"' "</w:t>
        </w:r>
      </w:ins>
    </w:p>
    <w:p w14:paraId="1873E50F" w14:textId="10857FA7" w:rsidR="00913E1E" w:rsidRDefault="00913E1E">
      <w:pPr>
        <w:spacing w:after="0"/>
        <w:rPr>
          <w:ins w:id="662" w:author="Che Frenz" w:date="2017-10-12T15:19:00Z"/>
        </w:rPr>
        <w:pPrChange w:id="663" w:author="Che Frenz" w:date="2017-10-12T15:18:00Z">
          <w:pPr>
            <w:pStyle w:val="Heading1"/>
          </w:pPr>
        </w:pPrChange>
      </w:pPr>
      <w:ins w:id="664" w:author="Che Frenz" w:date="2017-10-12T15:18:00Z">
        <w:r>
          <w:t>LTDebtPct2= LTDEBT2/ TotAsset2 (“N/A” if no #s)</w:t>
        </w:r>
      </w:ins>
    </w:p>
    <w:p w14:paraId="10206508" w14:textId="5016FE8F" w:rsidR="009670EC" w:rsidRDefault="009670EC" w:rsidP="009670EC">
      <w:pPr>
        <w:spacing w:after="0"/>
        <w:rPr>
          <w:ins w:id="665" w:author="Che Frenz" w:date="2017-10-12T15:19:00Z"/>
        </w:rPr>
      </w:pPr>
      <w:ins w:id="666" w:author="Che Frenz" w:date="2017-10-12T15:19:00Z">
        <w:r>
          <w:t>NetWorthPct2= NETWORTH2 / TotAsset2 (“N/A” if no #s)</w:t>
        </w:r>
      </w:ins>
    </w:p>
    <w:p w14:paraId="41F2868B" w14:textId="77777777" w:rsidR="009670EC" w:rsidRDefault="009670EC">
      <w:pPr>
        <w:spacing w:after="0"/>
        <w:rPr>
          <w:ins w:id="667" w:author="Che Frenz" w:date="2017-10-12T15:32:00Z"/>
        </w:rPr>
        <w:pPrChange w:id="668" w:author="Che Frenz" w:date="2017-10-12T15:18:00Z">
          <w:pPr>
            <w:pStyle w:val="Heading1"/>
          </w:pPr>
        </w:pPrChange>
      </w:pPr>
    </w:p>
    <w:p w14:paraId="6F6AE1BE" w14:textId="72632836" w:rsidR="00285D04" w:rsidRPr="005E598C" w:rsidRDefault="00285D04">
      <w:pPr>
        <w:spacing w:after="0"/>
        <w:rPr>
          <w:ins w:id="669" w:author="Che Frenz" w:date="2017-10-12T15:24:00Z"/>
        </w:rPr>
        <w:pPrChange w:id="670" w:author="Che Frenz" w:date="2017-10-12T15:18:00Z">
          <w:pPr>
            <w:pStyle w:val="Heading1"/>
          </w:pPr>
        </w:pPrChange>
      </w:pPr>
      <w:ins w:id="671" w:author="Che Frenz" w:date="2017-10-12T15:32:00Z">
        <w:r w:rsidRPr="00285D04">
          <w:rPr>
            <w:b/>
            <w:rPrChange w:id="672" w:author="Che Frenz" w:date="2017-10-12T15:32:00Z">
              <w:rPr>
                <w:b w:val="0"/>
                <w:bCs w:val="0"/>
              </w:rPr>
            </w:rPrChange>
          </w:rPr>
          <w:t>YEAR0 + RATIO:</w:t>
        </w:r>
      </w:ins>
    </w:p>
    <w:p w14:paraId="4180C886" w14:textId="0231DCFC" w:rsidR="001631A7" w:rsidRDefault="001631A7" w:rsidP="001631A7">
      <w:pPr>
        <w:spacing w:after="0"/>
        <w:rPr>
          <w:ins w:id="673" w:author="Che Frenz" w:date="2017-10-12T15:25:00Z"/>
        </w:rPr>
      </w:pPr>
      <w:ins w:id="674" w:author="Che Frenz" w:date="2017-10-12T15:24:00Z">
        <w:r>
          <w:t>Base_Current_Ratio_Value_Query</w:t>
        </w:r>
      </w:ins>
      <w:ins w:id="675" w:author="Che Frenz" w:date="2017-10-12T15:34:00Z">
        <w:r w:rsidR="00285D04">
          <w:t>0</w:t>
        </w:r>
      </w:ins>
      <w:ins w:id="676" w:author="Che Frenz" w:date="2017-10-12T15:24:00Z">
        <w:r>
          <w:t xml:space="preserve"> = </w:t>
        </w:r>
      </w:ins>
      <w:ins w:id="677" w:author="Che Frenz" w:date="2017-10-12T15:25:00Z">
        <w:r>
          <w:t xml:space="preserve">"SELECT current_ratio_value FROM org_ratio_hist " + _  </w:t>
        </w:r>
      </w:ins>
    </w:p>
    <w:p w14:paraId="04999387" w14:textId="77777777" w:rsidR="001631A7" w:rsidRDefault="001631A7" w:rsidP="001631A7">
      <w:pPr>
        <w:spacing w:after="0"/>
        <w:rPr>
          <w:ins w:id="678" w:author="Che Frenz" w:date="2017-10-12T15:25:00Z"/>
        </w:rPr>
      </w:pPr>
      <w:ins w:id="679" w:author="Che Frenz" w:date="2017-10-12T15:25:00Z">
        <w:r>
          <w:tab/>
        </w:r>
        <w:r>
          <w:tab/>
        </w:r>
        <w:r>
          <w:tab/>
        </w:r>
        <w:r>
          <w:tab/>
          <w:t xml:space="preserve">"WHERE year = "+keyyear0+" " +_                      </w:t>
        </w:r>
      </w:ins>
    </w:p>
    <w:p w14:paraId="12BD432A" w14:textId="77777777" w:rsidR="001631A7" w:rsidRDefault="001631A7" w:rsidP="001631A7">
      <w:pPr>
        <w:spacing w:after="0"/>
        <w:rPr>
          <w:ins w:id="680" w:author="Che Frenz" w:date="2017-10-12T15:25:00Z"/>
        </w:rPr>
      </w:pPr>
      <w:ins w:id="681" w:author="Che Frenz" w:date="2017-10-12T15:25:00Z">
        <w:r>
          <w:tab/>
        </w:r>
        <w:r>
          <w:tab/>
        </w:r>
        <w:r>
          <w:tab/>
        </w:r>
        <w:r>
          <w:tab/>
          <w:t>"AND org_id = '"+CoopID(0)+"' "+_</w:t>
        </w:r>
      </w:ins>
    </w:p>
    <w:p w14:paraId="5EEC8C57" w14:textId="611D70E4" w:rsidR="00913E1E" w:rsidRDefault="00913E1E">
      <w:pPr>
        <w:spacing w:after="0"/>
        <w:rPr>
          <w:ins w:id="682" w:author="Che Frenz" w:date="2017-10-12T15:01:00Z"/>
        </w:rPr>
        <w:pPrChange w:id="683" w:author="Che Frenz" w:date="2017-10-12T15:18:00Z">
          <w:pPr>
            <w:pStyle w:val="Heading1"/>
          </w:pPr>
        </w:pPrChange>
      </w:pPr>
    </w:p>
    <w:p w14:paraId="0C8675E0" w14:textId="4DF76CEA" w:rsidR="001B76AC" w:rsidRDefault="001631A7">
      <w:pPr>
        <w:spacing w:after="0"/>
        <w:rPr>
          <w:ins w:id="684" w:author="Che Frenz" w:date="2017-10-12T15:26:00Z"/>
        </w:rPr>
        <w:pPrChange w:id="685" w:author="Che Frenz" w:date="2017-10-12T15:01:00Z">
          <w:pPr/>
        </w:pPrChange>
      </w:pPr>
      <w:ins w:id="686" w:author="Che Frenz" w:date="2017-10-12T15:01:00Z">
        <w:r>
          <w:t>C</w:t>
        </w:r>
        <w:r w:rsidR="001B76AC">
          <w:t xml:space="preserve">urrentRatioVal0 = </w:t>
        </w:r>
      </w:ins>
      <w:ins w:id="687" w:author="Che Frenz" w:date="2017-10-12T15:25:00Z">
        <w:r>
          <w:t>Base_Current_Ratio_Value_Query</w:t>
        </w:r>
      </w:ins>
      <w:ins w:id="688" w:author="Che Frenz" w:date="2017-10-12T15:34:00Z">
        <w:r w:rsidR="00285D04">
          <w:t>0</w:t>
        </w:r>
      </w:ins>
      <w:ins w:id="689" w:author="Che Frenz" w:date="2017-10-12T15:25:00Z">
        <w:r>
          <w:t xml:space="preserve"> + </w:t>
        </w:r>
      </w:ins>
      <w:ins w:id="690" w:author="Che Frenz" w:date="2017-10-12T15:01:00Z">
        <w:r>
          <w:tab/>
        </w:r>
      </w:ins>
      <w:ins w:id="691" w:author="Che Frenz" w:date="2017-10-12T15:27:00Z">
        <w:r>
          <w:t>“</w:t>
        </w:r>
      </w:ins>
      <w:ins w:id="692" w:author="Che Frenz" w:date="2017-10-12T15:01:00Z">
        <w:r w:rsidR="001B76AC">
          <w:t xml:space="preserve">AND ratio_lk_id = </w:t>
        </w:r>
      </w:ins>
      <w:ins w:id="693" w:author="Che Frenz" w:date="2017-10-12T15:24:00Z">
        <w:r>
          <w:t>1</w:t>
        </w:r>
      </w:ins>
      <w:ins w:id="694" w:author="Che Frenz" w:date="2017-10-12T15:04:00Z">
        <w:r w:rsidR="00F97595">
          <w:t>6</w:t>
        </w:r>
      </w:ins>
      <w:ins w:id="695" w:author="Che Frenz" w:date="2017-10-12T15:01:00Z">
        <w:r w:rsidR="001B76AC">
          <w:t>"</w:t>
        </w:r>
      </w:ins>
    </w:p>
    <w:p w14:paraId="6AE612C4" w14:textId="281A1DC9" w:rsidR="001631A7" w:rsidRDefault="001631A7" w:rsidP="001631A7">
      <w:pPr>
        <w:spacing w:after="0"/>
        <w:rPr>
          <w:ins w:id="696" w:author="Che Frenz" w:date="2017-10-12T15:26:00Z"/>
        </w:rPr>
      </w:pPr>
      <w:ins w:id="697" w:author="Che Frenz" w:date="2017-10-12T15:26:00Z">
        <w:r>
          <w:t>TIER0 = Base_Current_Ratio_Value_Query</w:t>
        </w:r>
      </w:ins>
      <w:ins w:id="698" w:author="Che Frenz" w:date="2017-10-12T15:34:00Z">
        <w:r w:rsidR="00285D04">
          <w:t>0</w:t>
        </w:r>
      </w:ins>
      <w:ins w:id="699" w:author="Che Frenz" w:date="2017-10-12T15:26:00Z">
        <w:r>
          <w:t xml:space="preserve"> </w:t>
        </w:r>
      </w:ins>
      <w:ins w:id="700" w:author="Che Frenz" w:date="2017-10-12T15:27:00Z">
        <w:r>
          <w:t xml:space="preserve"> </w:t>
        </w:r>
      </w:ins>
      <w:ins w:id="701" w:author="Che Frenz" w:date="2017-10-12T15:26:00Z">
        <w:r>
          <w:t xml:space="preserve">+ </w:t>
        </w:r>
      </w:ins>
      <w:ins w:id="702" w:author="Che Frenz" w:date="2017-10-12T15:27:00Z">
        <w:r>
          <w:t xml:space="preserve">“ </w:t>
        </w:r>
      </w:ins>
      <w:ins w:id="703" w:author="Che Frenz" w:date="2017-10-12T15:26:00Z">
        <w:r>
          <w:t>AND ratio_lk_id = 6"</w:t>
        </w:r>
      </w:ins>
    </w:p>
    <w:p w14:paraId="3F836A9F" w14:textId="0CF56B29" w:rsidR="001631A7" w:rsidRDefault="001631A7">
      <w:pPr>
        <w:spacing w:after="0"/>
        <w:rPr>
          <w:ins w:id="704" w:author="Che Frenz" w:date="2017-10-12T15:28:00Z"/>
        </w:rPr>
        <w:pPrChange w:id="705" w:author="Che Frenz" w:date="2017-10-12T15:01:00Z">
          <w:pPr/>
        </w:pPrChange>
      </w:pPr>
      <w:ins w:id="706" w:author="Che Frenz" w:date="2017-10-12T15:27:00Z">
        <w:r>
          <w:t>MDSC0</w:t>
        </w:r>
      </w:ins>
      <w:ins w:id="707" w:author="Che Frenz" w:date="2017-10-12T15:28:00Z">
        <w:r w:rsidRPr="001631A7">
          <w:t xml:space="preserve"> </w:t>
        </w:r>
        <w:r>
          <w:t>= Base_Current_Ratio_Value_Query</w:t>
        </w:r>
      </w:ins>
      <w:ins w:id="708" w:author="Che Frenz" w:date="2017-10-12T15:34:00Z">
        <w:r w:rsidR="00285D04">
          <w:t>0</w:t>
        </w:r>
      </w:ins>
      <w:ins w:id="709" w:author="Che Frenz" w:date="2017-10-12T15:28:00Z">
        <w:r>
          <w:t xml:space="preserve">  + “ AND ratio_lk_id = 10"</w:t>
        </w:r>
      </w:ins>
    </w:p>
    <w:p w14:paraId="0802E4AA" w14:textId="3E1CADC8" w:rsidR="001631A7" w:rsidRDefault="001631A7">
      <w:pPr>
        <w:spacing w:after="0"/>
        <w:rPr>
          <w:ins w:id="710" w:author="Che Frenz" w:date="2017-10-12T15:35:00Z"/>
        </w:rPr>
        <w:pPrChange w:id="711" w:author="Che Frenz" w:date="2017-10-12T15:01:00Z">
          <w:pPr/>
        </w:pPrChange>
      </w:pPr>
      <w:ins w:id="712" w:author="Che Frenz" w:date="2017-10-12T15:28:00Z">
        <w:r>
          <w:t>DSC0 = Base_Current_Ratio_Value_Query</w:t>
        </w:r>
      </w:ins>
      <w:ins w:id="713" w:author="Che Frenz" w:date="2017-10-12T15:34:00Z">
        <w:r w:rsidR="00285D04">
          <w:t>0</w:t>
        </w:r>
      </w:ins>
      <w:ins w:id="714" w:author="Che Frenz" w:date="2017-10-12T15:28:00Z">
        <w:r>
          <w:t xml:space="preserve">  + “ AND ratio_lk_id = 12"</w:t>
        </w:r>
      </w:ins>
    </w:p>
    <w:p w14:paraId="5D5047BA" w14:textId="254F9A65" w:rsidR="00285D04" w:rsidRDefault="00285D04" w:rsidP="00285D04">
      <w:pPr>
        <w:spacing w:after="0"/>
        <w:rPr>
          <w:ins w:id="715" w:author="Che Frenz" w:date="2017-10-12T15:36:00Z"/>
        </w:rPr>
      </w:pPr>
      <w:ins w:id="716" w:author="Che Frenz" w:date="2017-10-12T15:36:00Z">
        <w:r>
          <w:t>lddVal0 = Base_Current_Ratio_Value_Query0  +</w:t>
        </w:r>
        <w:r>
          <w:tab/>
          <w:t>"AND ratio_lk_id = 19"</w:t>
        </w:r>
      </w:ins>
    </w:p>
    <w:p w14:paraId="16B36A3B" w14:textId="77777777" w:rsidR="00285D04" w:rsidRDefault="00285D04">
      <w:pPr>
        <w:spacing w:after="0"/>
        <w:rPr>
          <w:ins w:id="717" w:author="Che Frenz" w:date="2017-10-12T15:26:00Z"/>
        </w:rPr>
        <w:pPrChange w:id="718" w:author="Che Frenz" w:date="2017-10-12T15:01:00Z">
          <w:pPr/>
        </w:pPrChange>
      </w:pPr>
    </w:p>
    <w:p w14:paraId="2F9E3ED0" w14:textId="77777777" w:rsidR="001631A7" w:rsidRDefault="001631A7">
      <w:pPr>
        <w:spacing w:after="0"/>
        <w:rPr>
          <w:ins w:id="719" w:author="Che Frenz" w:date="2017-10-12T15:33:00Z"/>
        </w:rPr>
        <w:pPrChange w:id="720" w:author="Che Frenz" w:date="2017-10-12T15:01:00Z">
          <w:pPr/>
        </w:pPrChange>
      </w:pPr>
    </w:p>
    <w:p w14:paraId="592E0216" w14:textId="52B9C22D" w:rsidR="00285D04" w:rsidRPr="00E20ECF" w:rsidRDefault="00285D04" w:rsidP="00285D04">
      <w:pPr>
        <w:spacing w:after="0"/>
        <w:rPr>
          <w:ins w:id="721" w:author="Che Frenz" w:date="2017-10-12T15:33:00Z"/>
          <w:b/>
        </w:rPr>
      </w:pPr>
      <w:ins w:id="722" w:author="Che Frenz" w:date="2017-10-12T15:33:00Z">
        <w:r>
          <w:rPr>
            <w:b/>
          </w:rPr>
          <w:t>YEAR1</w:t>
        </w:r>
        <w:r w:rsidRPr="00E20ECF">
          <w:rPr>
            <w:b/>
          </w:rPr>
          <w:t xml:space="preserve"> + RATIO:</w:t>
        </w:r>
      </w:ins>
    </w:p>
    <w:p w14:paraId="73A59CAD" w14:textId="6D4399BC" w:rsidR="00285D04" w:rsidRDefault="00285D04" w:rsidP="00285D04">
      <w:pPr>
        <w:spacing w:after="0"/>
        <w:rPr>
          <w:ins w:id="723" w:author="Che Frenz" w:date="2017-10-12T15:33:00Z"/>
        </w:rPr>
      </w:pPr>
      <w:ins w:id="724" w:author="Che Frenz" w:date="2017-10-12T15:33:00Z">
        <w:r>
          <w:t>Base_Current_Ratio_Value_Query</w:t>
        </w:r>
      </w:ins>
      <w:ins w:id="725" w:author="Che Frenz" w:date="2017-10-12T15:34:00Z">
        <w:r>
          <w:t>1</w:t>
        </w:r>
      </w:ins>
      <w:ins w:id="726" w:author="Che Frenz" w:date="2017-10-12T15:33:00Z">
        <w:r>
          <w:t xml:space="preserve"> ="SELECT current_ratio_value FROM org_ratio_hist " + _  </w:t>
        </w:r>
      </w:ins>
    </w:p>
    <w:p w14:paraId="33789980" w14:textId="77777777" w:rsidR="00285D04" w:rsidRDefault="00285D04" w:rsidP="00285D04">
      <w:pPr>
        <w:spacing w:after="0"/>
        <w:rPr>
          <w:ins w:id="727" w:author="Che Frenz" w:date="2017-10-12T15:33:00Z"/>
        </w:rPr>
      </w:pPr>
      <w:ins w:id="728" w:author="Che Frenz" w:date="2017-10-12T15:33:00Z">
        <w:r>
          <w:tab/>
        </w:r>
        <w:r>
          <w:tab/>
        </w:r>
        <w:r>
          <w:tab/>
        </w:r>
        <w:r>
          <w:tab/>
          <w:t xml:space="preserve">"WHERE year = "+keyyear1+" " +_                      </w:t>
        </w:r>
      </w:ins>
    </w:p>
    <w:p w14:paraId="34A598B2" w14:textId="77777777" w:rsidR="00285D04" w:rsidRDefault="00285D04" w:rsidP="00285D04">
      <w:pPr>
        <w:spacing w:after="0"/>
        <w:rPr>
          <w:ins w:id="729" w:author="Che Frenz" w:date="2017-10-12T15:33:00Z"/>
        </w:rPr>
      </w:pPr>
      <w:ins w:id="730" w:author="Che Frenz" w:date="2017-10-12T15:33:00Z">
        <w:r>
          <w:tab/>
        </w:r>
        <w:r>
          <w:tab/>
        </w:r>
        <w:r>
          <w:tab/>
        </w:r>
        <w:r>
          <w:tab/>
          <w:t>"AND org_id = '"+CoopID(0)+"' "+_</w:t>
        </w:r>
      </w:ins>
    </w:p>
    <w:p w14:paraId="158CE4B0" w14:textId="30D5619A" w:rsidR="00285D04" w:rsidRDefault="00285D04">
      <w:pPr>
        <w:spacing w:after="0"/>
        <w:rPr>
          <w:ins w:id="731" w:author="Che Frenz" w:date="2017-10-12T15:01:00Z"/>
        </w:rPr>
        <w:pPrChange w:id="732" w:author="Che Frenz" w:date="2017-10-12T15:01:00Z">
          <w:pPr/>
        </w:pPrChange>
      </w:pPr>
    </w:p>
    <w:p w14:paraId="3CF92CD8" w14:textId="556DB775" w:rsidR="001B76AC" w:rsidRDefault="001B76AC">
      <w:pPr>
        <w:spacing w:after="0"/>
        <w:rPr>
          <w:ins w:id="733" w:author="Che Frenz" w:date="2017-10-12T15:01:00Z"/>
        </w:rPr>
        <w:pPrChange w:id="734" w:author="Che Frenz" w:date="2017-10-12T15:33:00Z">
          <w:pPr/>
        </w:pPrChange>
      </w:pPr>
      <w:ins w:id="735" w:author="Che Frenz" w:date="2017-10-12T15:01:00Z">
        <w:r>
          <w:t xml:space="preserve">currentRatioVal1 </w:t>
        </w:r>
      </w:ins>
      <w:ins w:id="736" w:author="Che Frenz" w:date="2017-10-12T15:33:00Z">
        <w:r w:rsidR="00285D04">
          <w:t>= Base_Current_Ratio_Value_Query</w:t>
        </w:r>
      </w:ins>
      <w:ins w:id="737" w:author="Che Frenz" w:date="2017-10-12T15:34:00Z">
        <w:r w:rsidR="00285D04">
          <w:t>1</w:t>
        </w:r>
      </w:ins>
      <w:ins w:id="738" w:author="Che Frenz" w:date="2017-10-12T15:33:00Z">
        <w:r w:rsidR="00285D04">
          <w:t xml:space="preserve"> +</w:t>
        </w:r>
        <w:r w:rsidR="00285D04">
          <w:tab/>
          <w:t>“AND ratio_lk_id = 16"</w:t>
        </w:r>
      </w:ins>
    </w:p>
    <w:p w14:paraId="73585413" w14:textId="6D23EE93" w:rsidR="00285D04" w:rsidRDefault="00285D04" w:rsidP="00285D04">
      <w:pPr>
        <w:spacing w:after="0"/>
        <w:rPr>
          <w:ins w:id="739" w:author="Che Frenz" w:date="2017-10-12T15:34:00Z"/>
        </w:rPr>
      </w:pPr>
      <w:ins w:id="740" w:author="Che Frenz" w:date="2017-10-12T15:34:00Z">
        <w:r>
          <w:t>TIER1 = Base_Current_Ratio_Value_Query1  + “ AND ratio_lk_id = 6"</w:t>
        </w:r>
      </w:ins>
    </w:p>
    <w:p w14:paraId="1E9E47FA" w14:textId="16846CE6" w:rsidR="00285D04" w:rsidRDefault="00285D04" w:rsidP="00285D04">
      <w:pPr>
        <w:spacing w:after="0"/>
        <w:rPr>
          <w:ins w:id="741" w:author="Che Frenz" w:date="2017-10-12T15:34:00Z"/>
        </w:rPr>
      </w:pPr>
      <w:ins w:id="742" w:author="Che Frenz" w:date="2017-10-12T15:34:00Z">
        <w:r>
          <w:t>MDSC1</w:t>
        </w:r>
        <w:r w:rsidRPr="001631A7">
          <w:t xml:space="preserve"> </w:t>
        </w:r>
        <w:r>
          <w:t>= Base_Current_Ratio_Value_Query1  + “ AND ratio_lk_id = 10"</w:t>
        </w:r>
      </w:ins>
    </w:p>
    <w:p w14:paraId="393C0B07" w14:textId="715271D1" w:rsidR="00285D04" w:rsidRDefault="00285D04" w:rsidP="00285D04">
      <w:pPr>
        <w:spacing w:after="0"/>
        <w:rPr>
          <w:ins w:id="743" w:author="Che Frenz" w:date="2017-10-12T15:36:00Z"/>
        </w:rPr>
      </w:pPr>
      <w:ins w:id="744" w:author="Che Frenz" w:date="2017-10-12T15:34:00Z">
        <w:r>
          <w:lastRenderedPageBreak/>
          <w:t>DSC1 = Base_Current_Ratio_Value_Query1  + “ AND ratio_lk_id = 12"</w:t>
        </w:r>
      </w:ins>
    </w:p>
    <w:p w14:paraId="6C87B10A" w14:textId="7F8AF5A0" w:rsidR="00285D04" w:rsidRDefault="00285D04" w:rsidP="00285D04">
      <w:pPr>
        <w:spacing w:after="0"/>
        <w:rPr>
          <w:ins w:id="745" w:author="Che Frenz" w:date="2017-10-12T15:34:00Z"/>
        </w:rPr>
      </w:pPr>
      <w:ins w:id="746" w:author="Che Frenz" w:date="2017-10-12T15:36:00Z">
        <w:r>
          <w:t>lddVal1 = Base_Current_Ratio_Value_Query1  +</w:t>
        </w:r>
        <w:r>
          <w:tab/>
          <w:t>"AND ratio_lk_id = 19"</w:t>
        </w:r>
      </w:ins>
    </w:p>
    <w:p w14:paraId="491DF34A" w14:textId="2B97DE32" w:rsidR="001B76AC" w:rsidRDefault="001B76AC">
      <w:pPr>
        <w:spacing w:after="0"/>
        <w:rPr>
          <w:ins w:id="747" w:author="Che Frenz" w:date="2017-10-12T15:33:00Z"/>
        </w:rPr>
        <w:pPrChange w:id="748" w:author="Che Frenz" w:date="2017-10-12T15:01:00Z">
          <w:pPr>
            <w:pStyle w:val="Heading1"/>
          </w:pPr>
        </w:pPrChange>
      </w:pPr>
      <w:ins w:id="749" w:author="Che Frenz" w:date="2017-10-12T15:01:00Z">
        <w:r>
          <w:tab/>
        </w:r>
        <w:r>
          <w:tab/>
        </w:r>
      </w:ins>
    </w:p>
    <w:p w14:paraId="7C33E75F" w14:textId="77777777" w:rsidR="00285D04" w:rsidRDefault="00285D04">
      <w:pPr>
        <w:spacing w:after="0"/>
        <w:rPr>
          <w:ins w:id="750" w:author="Che Frenz" w:date="2017-10-12T15:02:00Z"/>
        </w:rPr>
        <w:pPrChange w:id="751" w:author="Che Frenz" w:date="2017-10-12T15:01:00Z">
          <w:pPr>
            <w:pStyle w:val="Heading1"/>
          </w:pPr>
        </w:pPrChange>
      </w:pPr>
    </w:p>
    <w:p w14:paraId="720D9110" w14:textId="05B5271F" w:rsidR="00285D04" w:rsidRPr="00E20ECF" w:rsidRDefault="00285D04" w:rsidP="00285D04">
      <w:pPr>
        <w:spacing w:after="0"/>
        <w:rPr>
          <w:ins w:id="752" w:author="Che Frenz" w:date="2017-10-12T15:35:00Z"/>
          <w:b/>
        </w:rPr>
      </w:pPr>
      <w:ins w:id="753" w:author="Che Frenz" w:date="2017-10-12T15:35:00Z">
        <w:r>
          <w:rPr>
            <w:b/>
          </w:rPr>
          <w:t>YEAR2</w:t>
        </w:r>
        <w:r w:rsidRPr="00E20ECF">
          <w:rPr>
            <w:b/>
          </w:rPr>
          <w:t xml:space="preserve"> + RATIO:</w:t>
        </w:r>
      </w:ins>
    </w:p>
    <w:p w14:paraId="0D82FBDE" w14:textId="56673181" w:rsidR="00285D04" w:rsidRDefault="00285D04" w:rsidP="00285D04">
      <w:pPr>
        <w:spacing w:after="0"/>
        <w:rPr>
          <w:ins w:id="754" w:author="Che Frenz" w:date="2017-10-12T15:35:00Z"/>
        </w:rPr>
      </w:pPr>
      <w:ins w:id="755" w:author="Che Frenz" w:date="2017-10-12T15:35:00Z">
        <w:r>
          <w:t xml:space="preserve">Base_Current_Ratio_Value_Query2 ="SELECT current_ratio_value FROM org_ratio_hist " + _  </w:t>
        </w:r>
      </w:ins>
    </w:p>
    <w:p w14:paraId="75051A3C" w14:textId="77777777" w:rsidR="00285D04" w:rsidRDefault="00285D04" w:rsidP="00285D04">
      <w:pPr>
        <w:spacing w:after="0"/>
        <w:rPr>
          <w:ins w:id="756" w:author="Che Frenz" w:date="2017-10-12T15:35:00Z"/>
        </w:rPr>
      </w:pPr>
      <w:ins w:id="757" w:author="Che Frenz" w:date="2017-10-12T15:35:00Z">
        <w:r>
          <w:tab/>
        </w:r>
        <w:r>
          <w:tab/>
        </w:r>
        <w:r>
          <w:tab/>
        </w:r>
        <w:r>
          <w:tab/>
          <w:t xml:space="preserve">"WHERE year = "+keyyear1+" " +_                      </w:t>
        </w:r>
      </w:ins>
    </w:p>
    <w:p w14:paraId="5FCC5E8A" w14:textId="77777777" w:rsidR="00285D04" w:rsidRDefault="00285D04" w:rsidP="00285D04">
      <w:pPr>
        <w:spacing w:after="0"/>
        <w:rPr>
          <w:ins w:id="758" w:author="Che Frenz" w:date="2017-10-12T15:35:00Z"/>
        </w:rPr>
      </w:pPr>
      <w:ins w:id="759" w:author="Che Frenz" w:date="2017-10-12T15:35:00Z">
        <w:r>
          <w:tab/>
        </w:r>
        <w:r>
          <w:tab/>
        </w:r>
        <w:r>
          <w:tab/>
        </w:r>
        <w:r>
          <w:tab/>
          <w:t>"AND org_id = '"+CoopID(0)+"' "+_</w:t>
        </w:r>
      </w:ins>
    </w:p>
    <w:p w14:paraId="3E53BFF4" w14:textId="77777777" w:rsidR="00285D04" w:rsidRDefault="00285D04" w:rsidP="00285D04">
      <w:pPr>
        <w:spacing w:after="0"/>
        <w:rPr>
          <w:ins w:id="760" w:author="Che Frenz" w:date="2017-10-12T15:35:00Z"/>
        </w:rPr>
      </w:pPr>
    </w:p>
    <w:p w14:paraId="2DF7DC18" w14:textId="76C893DD" w:rsidR="00285D04" w:rsidRDefault="00285D04" w:rsidP="00285D04">
      <w:pPr>
        <w:spacing w:after="0"/>
        <w:rPr>
          <w:ins w:id="761" w:author="Che Frenz" w:date="2017-10-12T15:35:00Z"/>
        </w:rPr>
      </w:pPr>
      <w:ins w:id="762" w:author="Che Frenz" w:date="2017-10-12T15:35:00Z">
        <w:r>
          <w:t>currentRatioVal2 = Base_Current_Ratio_Value_Query2 +“AND ratio_lk_id = 16"</w:t>
        </w:r>
      </w:ins>
    </w:p>
    <w:p w14:paraId="18C34024" w14:textId="4496D9D6" w:rsidR="00285D04" w:rsidRDefault="00285D04" w:rsidP="00285D04">
      <w:pPr>
        <w:spacing w:after="0"/>
        <w:rPr>
          <w:ins w:id="763" w:author="Che Frenz" w:date="2017-10-12T15:35:00Z"/>
        </w:rPr>
      </w:pPr>
      <w:ins w:id="764" w:author="Che Frenz" w:date="2017-10-12T15:35:00Z">
        <w:r>
          <w:t>TIER2 = Base_Current_Ratio_Value_Query2  + “ AND ratio_lk_id = 6"</w:t>
        </w:r>
      </w:ins>
    </w:p>
    <w:p w14:paraId="15805A21" w14:textId="46F5CF0A" w:rsidR="00285D04" w:rsidRDefault="00285D04" w:rsidP="00285D04">
      <w:pPr>
        <w:spacing w:after="0"/>
        <w:rPr>
          <w:ins w:id="765" w:author="Che Frenz" w:date="2017-10-12T15:35:00Z"/>
        </w:rPr>
      </w:pPr>
      <w:ins w:id="766" w:author="Che Frenz" w:date="2017-10-12T15:35:00Z">
        <w:r>
          <w:t>MDSC2</w:t>
        </w:r>
        <w:r w:rsidRPr="001631A7">
          <w:t xml:space="preserve"> </w:t>
        </w:r>
        <w:r>
          <w:t>= Base_Current_Ratio_Value_Query2  + “ AND ratio_lk_id = 10"</w:t>
        </w:r>
      </w:ins>
    </w:p>
    <w:p w14:paraId="57453EB3" w14:textId="32D68A33" w:rsidR="00CF5B4D" w:rsidRDefault="00285D04" w:rsidP="00285D04">
      <w:pPr>
        <w:spacing w:after="0"/>
        <w:rPr>
          <w:ins w:id="767" w:author="Che Frenz" w:date="2017-10-12T15:36:00Z"/>
        </w:rPr>
      </w:pPr>
      <w:ins w:id="768" w:author="Che Frenz" w:date="2017-10-12T15:35:00Z">
        <w:r>
          <w:t>DSC2 = Base_Current_Ratio_Value_Query2  + “ AND ratio_lk_id = 12"</w:t>
        </w:r>
      </w:ins>
    </w:p>
    <w:p w14:paraId="10FDFFE7" w14:textId="611216FE" w:rsidR="00285D04" w:rsidRDefault="00285D04" w:rsidP="00285D04">
      <w:pPr>
        <w:spacing w:after="0"/>
        <w:rPr>
          <w:ins w:id="769" w:author="Che Frenz" w:date="2017-10-12T15:03:00Z"/>
        </w:rPr>
      </w:pPr>
      <w:ins w:id="770" w:author="Che Frenz" w:date="2017-10-12T15:36:00Z">
        <w:r>
          <w:t>lddVal2 = Base_Current_Ratio_Value_Query2  +</w:t>
        </w:r>
        <w:r>
          <w:tab/>
          <w:t>"AND ratio_lk_id = 19"</w:t>
        </w:r>
      </w:ins>
    </w:p>
    <w:p w14:paraId="19673FA7" w14:textId="5B185913" w:rsidR="00CF5B4D" w:rsidRDefault="00CF5B4D">
      <w:pPr>
        <w:spacing w:after="0"/>
        <w:rPr>
          <w:ins w:id="771" w:author="Che Frenz" w:date="2017-10-12T15:00:00Z"/>
        </w:rPr>
      </w:pPr>
      <w:ins w:id="772" w:author="Che Frenz" w:date="2017-10-12T15:02:00Z">
        <w:r>
          <w:tab/>
        </w:r>
        <w:r>
          <w:tab/>
        </w:r>
        <w:r>
          <w:tab/>
        </w:r>
        <w:r>
          <w:tab/>
        </w:r>
      </w:ins>
    </w:p>
    <w:p w14:paraId="1C5B626D" w14:textId="046245D7" w:rsidR="004E754B" w:rsidRDefault="004E754B">
      <w:pPr>
        <w:pStyle w:val="Heading3"/>
        <w:rPr>
          <w:ins w:id="773" w:author="Che Frenz" w:date="2017-10-12T14:17:00Z"/>
        </w:rPr>
        <w:pPrChange w:id="774" w:author="Che Frenz" w:date="2017-10-12T15:00:00Z">
          <w:pPr>
            <w:pStyle w:val="Heading1"/>
          </w:pPr>
        </w:pPrChange>
      </w:pPr>
      <w:bookmarkStart w:id="775" w:name="_Toc495590231"/>
      <w:ins w:id="776" w:author="Che Frenz" w:date="2017-10-12T14:17:00Z">
        <w:r>
          <w:t>Capitalization Field Mapping</w:t>
        </w:r>
        <w:bookmarkEnd w:id="775"/>
      </w:ins>
    </w:p>
    <w:p w14:paraId="668FC1CA" w14:textId="77777777" w:rsidR="004E754B" w:rsidRDefault="004E754B">
      <w:pPr>
        <w:tabs>
          <w:tab w:val="left" w:pos="7303"/>
          <w:tab w:val="left" w:pos="9823"/>
          <w:tab w:val="left" w:pos="10723"/>
        </w:tabs>
        <w:autoSpaceDE w:val="0"/>
        <w:autoSpaceDN w:val="0"/>
        <w:adjustRightInd w:val="0"/>
        <w:spacing w:after="0" w:line="240" w:lineRule="auto"/>
        <w:ind w:left="720"/>
        <w:rPr>
          <w:ins w:id="777" w:author="Che Frenz" w:date="2017-10-12T14:17:00Z"/>
          <w:rFonts w:ascii="MS Sans Serif" w:hAnsi="MS Sans Serif" w:cs="MS Sans Serif"/>
          <w:b/>
          <w:bCs/>
          <w:color w:val="000000"/>
          <w:sz w:val="24"/>
          <w:szCs w:val="24"/>
          <w:u w:val="single"/>
        </w:rPr>
        <w:pPrChange w:id="778" w:author="Che Frenz" w:date="2017-10-12T14:18:00Z">
          <w:pPr>
            <w:tabs>
              <w:tab w:val="left" w:pos="7303"/>
              <w:tab w:val="left" w:pos="9823"/>
              <w:tab w:val="left" w:pos="10723"/>
            </w:tabs>
            <w:autoSpaceDE w:val="0"/>
            <w:autoSpaceDN w:val="0"/>
            <w:adjustRightInd w:val="0"/>
            <w:spacing w:after="0" w:line="240" w:lineRule="auto"/>
            <w:ind w:left="-1440"/>
          </w:pPr>
        </w:pPrChange>
      </w:pPr>
      <w:ins w:id="779" w:author="Che Frenz" w:date="2017-10-12T14:17:00Z">
        <w:r>
          <w:rPr>
            <w:rFonts w:ascii="MS Sans Serif" w:hAnsi="MS Sans Serif" w:cs="MS Sans Serif"/>
            <w:b/>
            <w:bCs/>
            <w:color w:val="000000"/>
            <w:sz w:val="24"/>
            <w:szCs w:val="24"/>
            <w:u w:val="single"/>
          </w:rPr>
          <w:t>Capitalization*</w:t>
        </w:r>
      </w:ins>
    </w:p>
    <w:tbl>
      <w:tblPr>
        <w:tblW w:w="12210" w:type="dxa"/>
        <w:tblLayout w:type="fixed"/>
        <w:tblCellMar>
          <w:left w:w="0" w:type="dxa"/>
          <w:right w:w="0" w:type="dxa"/>
        </w:tblCellMar>
        <w:tblLook w:val="00A0" w:firstRow="1" w:lastRow="0" w:firstColumn="1" w:lastColumn="0" w:noHBand="0" w:noVBand="0"/>
        <w:tblPrChange w:id="780" w:author="Che Frenz" w:date="2017-10-12T14:18:00Z">
          <w:tblPr>
            <w:tblW w:w="0" w:type="auto"/>
            <w:tblInd w:w="-1440" w:type="dxa"/>
            <w:tblLayout w:type="fixed"/>
            <w:tblCellMar>
              <w:left w:w="0" w:type="dxa"/>
              <w:right w:w="0" w:type="dxa"/>
            </w:tblCellMar>
            <w:tblLook w:val="00A0" w:firstRow="1" w:lastRow="0" w:firstColumn="1" w:lastColumn="0" w:noHBand="0" w:noVBand="0"/>
          </w:tblPr>
        </w:tblPrChange>
      </w:tblPr>
      <w:tblGrid>
        <w:gridCol w:w="3168"/>
        <w:gridCol w:w="1602"/>
        <w:gridCol w:w="1440"/>
        <w:gridCol w:w="1605"/>
        <w:gridCol w:w="1440"/>
        <w:gridCol w:w="1515"/>
        <w:gridCol w:w="1440"/>
        <w:tblGridChange w:id="781">
          <w:tblGrid>
            <w:gridCol w:w="3168"/>
            <w:gridCol w:w="1602"/>
            <w:gridCol w:w="1440"/>
            <w:gridCol w:w="1605"/>
            <w:gridCol w:w="1440"/>
            <w:gridCol w:w="1515"/>
            <w:gridCol w:w="1440"/>
          </w:tblGrid>
        </w:tblGridChange>
      </w:tblGrid>
      <w:tr w:rsidR="004E754B" w14:paraId="17B88EF0" w14:textId="77777777" w:rsidTr="004E754B">
        <w:trPr>
          <w:ins w:id="782" w:author="Che Frenz" w:date="2017-10-12T14:17:00Z"/>
        </w:trPr>
        <w:tc>
          <w:tcPr>
            <w:tcW w:w="3168" w:type="dxa"/>
            <w:tcBorders>
              <w:bottom w:val="threeDEmboss" w:sz="6" w:space="0" w:color="auto"/>
            </w:tcBorders>
            <w:tcPrChange w:id="783" w:author="Che Frenz" w:date="2017-10-12T14:18:00Z">
              <w:tcPr>
                <w:tcW w:w="3168" w:type="dxa"/>
                <w:tcBorders>
                  <w:bottom w:val="threeDEmboss" w:sz="6" w:space="0" w:color="auto"/>
                </w:tcBorders>
              </w:tcPr>
            </w:tcPrChange>
          </w:tcPr>
          <w:p w14:paraId="340A4BF5" w14:textId="77777777" w:rsidR="004E754B" w:rsidRDefault="004E754B">
            <w:pPr>
              <w:keepNext/>
              <w:keepLines/>
              <w:autoSpaceDE w:val="0"/>
              <w:autoSpaceDN w:val="0"/>
              <w:adjustRightInd w:val="0"/>
              <w:spacing w:after="0" w:line="240" w:lineRule="auto"/>
              <w:rPr>
                <w:ins w:id="784" w:author="Che Frenz" w:date="2017-10-12T14:17:00Z"/>
                <w:rFonts w:ascii="MS Sans Serif" w:hAnsi="MS Sans Serif" w:cs="MS Sans Serif"/>
                <w:b/>
                <w:bCs/>
                <w:color w:val="000000"/>
                <w:sz w:val="24"/>
                <w:szCs w:val="24"/>
                <w:u w:val="single"/>
              </w:rPr>
            </w:pPr>
          </w:p>
        </w:tc>
        <w:tc>
          <w:tcPr>
            <w:tcW w:w="1602" w:type="dxa"/>
            <w:tcBorders>
              <w:bottom w:val="threeDEmboss" w:sz="6" w:space="0" w:color="auto"/>
            </w:tcBorders>
            <w:shd w:val="clear" w:color="auto" w:fill="FFFFFF"/>
            <w:tcPrChange w:id="785" w:author="Che Frenz" w:date="2017-10-12T14:18:00Z">
              <w:tcPr>
                <w:tcW w:w="1602" w:type="dxa"/>
                <w:tcBorders>
                  <w:bottom w:val="threeDEmboss" w:sz="6" w:space="0" w:color="auto"/>
                </w:tcBorders>
                <w:shd w:val="clear" w:color="auto" w:fill="FFFFFF"/>
              </w:tcPr>
            </w:tcPrChange>
          </w:tcPr>
          <w:p w14:paraId="0A10CD39" w14:textId="6F5F80AF" w:rsidR="004E754B" w:rsidRDefault="005F7777">
            <w:pPr>
              <w:keepNext/>
              <w:keepLines/>
              <w:autoSpaceDE w:val="0"/>
              <w:autoSpaceDN w:val="0"/>
              <w:adjustRightInd w:val="0"/>
              <w:spacing w:after="0" w:line="240" w:lineRule="auto"/>
              <w:jc w:val="right"/>
              <w:rPr>
                <w:ins w:id="786" w:author="Che Frenz" w:date="2017-10-12T14:17:00Z"/>
                <w:rFonts w:ascii="MS Sans Serif" w:hAnsi="MS Sans Serif" w:cs="MS Sans Serif"/>
                <w:b/>
                <w:bCs/>
                <w:color w:val="000000"/>
                <w:sz w:val="24"/>
                <w:szCs w:val="24"/>
                <w:u w:val="single"/>
              </w:rPr>
            </w:pPr>
            <w:ins w:id="787" w:author="Che Frenz" w:date="2017-10-12T14:52:00Z">
              <w:r>
                <w:t>keyyear2</w:t>
              </w:r>
            </w:ins>
          </w:p>
        </w:tc>
        <w:tc>
          <w:tcPr>
            <w:tcW w:w="1440" w:type="dxa"/>
            <w:tcBorders>
              <w:bottom w:val="threeDEmboss" w:sz="6" w:space="0" w:color="auto"/>
            </w:tcBorders>
            <w:shd w:val="clear" w:color="auto" w:fill="FFFFFF"/>
            <w:tcPrChange w:id="788" w:author="Che Frenz" w:date="2017-10-12T14:18:00Z">
              <w:tcPr>
                <w:tcW w:w="1440" w:type="dxa"/>
                <w:tcBorders>
                  <w:bottom w:val="threeDEmboss" w:sz="6" w:space="0" w:color="auto"/>
                </w:tcBorders>
                <w:shd w:val="clear" w:color="auto" w:fill="FFFFFF"/>
              </w:tcPr>
            </w:tcPrChange>
          </w:tcPr>
          <w:p w14:paraId="419DC7AB" w14:textId="77777777" w:rsidR="004E754B" w:rsidRDefault="004E754B">
            <w:pPr>
              <w:keepNext/>
              <w:keepLines/>
              <w:autoSpaceDE w:val="0"/>
              <w:autoSpaceDN w:val="0"/>
              <w:adjustRightInd w:val="0"/>
              <w:spacing w:after="0" w:line="240" w:lineRule="auto"/>
              <w:jc w:val="center"/>
              <w:rPr>
                <w:ins w:id="789" w:author="Che Frenz" w:date="2017-10-12T14:17:00Z"/>
                <w:rFonts w:ascii="MS Sans Serif" w:hAnsi="MS Sans Serif" w:cs="MS Sans Serif"/>
                <w:b/>
                <w:bCs/>
                <w:color w:val="000000"/>
                <w:sz w:val="18"/>
                <w:szCs w:val="18"/>
              </w:rPr>
            </w:pPr>
            <w:ins w:id="790" w:author="Che Frenz" w:date="2017-10-12T14:17:00Z">
              <w:r>
                <w:rPr>
                  <w:rFonts w:ascii="MS Sans Serif" w:hAnsi="MS Sans Serif" w:cs="MS Sans Serif"/>
                  <w:b/>
                  <w:bCs/>
                  <w:color w:val="000000"/>
                  <w:sz w:val="18"/>
                  <w:szCs w:val="18"/>
                </w:rPr>
                <w:t>%</w:t>
              </w:r>
            </w:ins>
          </w:p>
        </w:tc>
        <w:tc>
          <w:tcPr>
            <w:tcW w:w="1605" w:type="dxa"/>
            <w:tcBorders>
              <w:bottom w:val="threeDEmboss" w:sz="6" w:space="0" w:color="auto"/>
            </w:tcBorders>
            <w:shd w:val="clear" w:color="auto" w:fill="FFFFFF"/>
            <w:tcPrChange w:id="791" w:author="Che Frenz" w:date="2017-10-12T14:18:00Z">
              <w:tcPr>
                <w:tcW w:w="1605" w:type="dxa"/>
                <w:tcBorders>
                  <w:bottom w:val="threeDEmboss" w:sz="6" w:space="0" w:color="auto"/>
                </w:tcBorders>
                <w:shd w:val="clear" w:color="auto" w:fill="FFFFFF"/>
              </w:tcPr>
            </w:tcPrChange>
          </w:tcPr>
          <w:p w14:paraId="5D01BB4B" w14:textId="04095EDF" w:rsidR="004E754B" w:rsidRDefault="005F7777">
            <w:pPr>
              <w:keepNext/>
              <w:keepLines/>
              <w:autoSpaceDE w:val="0"/>
              <w:autoSpaceDN w:val="0"/>
              <w:adjustRightInd w:val="0"/>
              <w:spacing w:after="0" w:line="240" w:lineRule="auto"/>
              <w:jc w:val="right"/>
              <w:rPr>
                <w:ins w:id="792" w:author="Che Frenz" w:date="2017-10-12T14:17:00Z"/>
                <w:rFonts w:ascii="MS Sans Serif" w:hAnsi="MS Sans Serif" w:cs="MS Sans Serif"/>
                <w:b/>
                <w:bCs/>
                <w:color w:val="000000"/>
                <w:sz w:val="18"/>
                <w:szCs w:val="18"/>
              </w:rPr>
            </w:pPr>
            <w:ins w:id="793" w:author="Che Frenz" w:date="2017-10-12T14:52:00Z">
              <w:r>
                <w:t>keyyear1</w:t>
              </w:r>
            </w:ins>
          </w:p>
        </w:tc>
        <w:tc>
          <w:tcPr>
            <w:tcW w:w="1440" w:type="dxa"/>
            <w:tcBorders>
              <w:bottom w:val="threeDEmboss" w:sz="6" w:space="0" w:color="auto"/>
            </w:tcBorders>
            <w:shd w:val="clear" w:color="auto" w:fill="FFFFFF"/>
            <w:tcPrChange w:id="794" w:author="Che Frenz" w:date="2017-10-12T14:18:00Z">
              <w:tcPr>
                <w:tcW w:w="1440" w:type="dxa"/>
                <w:tcBorders>
                  <w:bottom w:val="threeDEmboss" w:sz="6" w:space="0" w:color="auto"/>
                </w:tcBorders>
                <w:shd w:val="clear" w:color="auto" w:fill="FFFFFF"/>
              </w:tcPr>
            </w:tcPrChange>
          </w:tcPr>
          <w:p w14:paraId="267B13B9" w14:textId="77777777" w:rsidR="004E754B" w:rsidRDefault="004E754B">
            <w:pPr>
              <w:keepNext/>
              <w:keepLines/>
              <w:autoSpaceDE w:val="0"/>
              <w:autoSpaceDN w:val="0"/>
              <w:adjustRightInd w:val="0"/>
              <w:spacing w:after="0" w:line="240" w:lineRule="auto"/>
              <w:jc w:val="center"/>
              <w:rPr>
                <w:ins w:id="795" w:author="Che Frenz" w:date="2017-10-12T14:17:00Z"/>
                <w:rFonts w:ascii="MS Sans Serif" w:hAnsi="MS Sans Serif" w:cs="MS Sans Serif"/>
                <w:b/>
                <w:bCs/>
                <w:color w:val="000000"/>
                <w:sz w:val="18"/>
                <w:szCs w:val="18"/>
              </w:rPr>
            </w:pPr>
            <w:ins w:id="796" w:author="Che Frenz" w:date="2017-10-12T14:17:00Z">
              <w:r>
                <w:rPr>
                  <w:rFonts w:ascii="MS Sans Serif" w:hAnsi="MS Sans Serif" w:cs="MS Sans Serif"/>
                  <w:b/>
                  <w:bCs/>
                  <w:color w:val="000000"/>
                  <w:sz w:val="18"/>
                  <w:szCs w:val="18"/>
                </w:rPr>
                <w:t>%</w:t>
              </w:r>
            </w:ins>
          </w:p>
        </w:tc>
        <w:tc>
          <w:tcPr>
            <w:tcW w:w="1515" w:type="dxa"/>
            <w:tcBorders>
              <w:bottom w:val="threeDEmboss" w:sz="6" w:space="0" w:color="auto"/>
            </w:tcBorders>
            <w:shd w:val="clear" w:color="auto" w:fill="FFFFFF"/>
            <w:tcPrChange w:id="797" w:author="Che Frenz" w:date="2017-10-12T14:18:00Z">
              <w:tcPr>
                <w:tcW w:w="1515" w:type="dxa"/>
                <w:tcBorders>
                  <w:bottom w:val="threeDEmboss" w:sz="6" w:space="0" w:color="auto"/>
                </w:tcBorders>
                <w:shd w:val="clear" w:color="auto" w:fill="FFFFFF"/>
              </w:tcPr>
            </w:tcPrChange>
          </w:tcPr>
          <w:p w14:paraId="5AB07420" w14:textId="70AF905D" w:rsidR="004E754B" w:rsidRDefault="005F7777">
            <w:pPr>
              <w:keepNext/>
              <w:keepLines/>
              <w:autoSpaceDE w:val="0"/>
              <w:autoSpaceDN w:val="0"/>
              <w:adjustRightInd w:val="0"/>
              <w:spacing w:after="0" w:line="240" w:lineRule="auto"/>
              <w:jc w:val="right"/>
              <w:rPr>
                <w:ins w:id="798" w:author="Che Frenz" w:date="2017-10-12T14:17:00Z"/>
                <w:rFonts w:ascii="MS Sans Serif" w:hAnsi="MS Sans Serif" w:cs="MS Sans Serif"/>
                <w:b/>
                <w:bCs/>
                <w:color w:val="000000"/>
                <w:sz w:val="18"/>
                <w:szCs w:val="18"/>
              </w:rPr>
            </w:pPr>
            <w:ins w:id="799" w:author="Che Frenz" w:date="2017-10-12T14:52:00Z">
              <w:r>
                <w:t>keyyear0</w:t>
              </w:r>
            </w:ins>
          </w:p>
        </w:tc>
        <w:tc>
          <w:tcPr>
            <w:tcW w:w="1440" w:type="dxa"/>
            <w:tcBorders>
              <w:bottom w:val="threeDEmboss" w:sz="6" w:space="0" w:color="auto"/>
            </w:tcBorders>
            <w:shd w:val="clear" w:color="auto" w:fill="FFFFFF"/>
            <w:tcPrChange w:id="800" w:author="Che Frenz" w:date="2017-10-12T14:18:00Z">
              <w:tcPr>
                <w:tcW w:w="1440" w:type="dxa"/>
                <w:tcBorders>
                  <w:bottom w:val="threeDEmboss" w:sz="6" w:space="0" w:color="auto"/>
                </w:tcBorders>
                <w:shd w:val="clear" w:color="auto" w:fill="FFFFFF"/>
              </w:tcPr>
            </w:tcPrChange>
          </w:tcPr>
          <w:p w14:paraId="3E63DA40" w14:textId="77777777" w:rsidR="004E754B" w:rsidRDefault="004E754B">
            <w:pPr>
              <w:keepNext/>
              <w:keepLines/>
              <w:autoSpaceDE w:val="0"/>
              <w:autoSpaceDN w:val="0"/>
              <w:adjustRightInd w:val="0"/>
              <w:spacing w:after="0" w:line="240" w:lineRule="auto"/>
              <w:jc w:val="center"/>
              <w:rPr>
                <w:ins w:id="801" w:author="Che Frenz" w:date="2017-10-12T14:17:00Z"/>
                <w:rFonts w:ascii="MS Sans Serif" w:hAnsi="MS Sans Serif" w:cs="MS Sans Serif"/>
                <w:b/>
                <w:bCs/>
                <w:color w:val="000000"/>
                <w:sz w:val="18"/>
                <w:szCs w:val="18"/>
              </w:rPr>
            </w:pPr>
            <w:ins w:id="802" w:author="Che Frenz" w:date="2017-10-12T14:17:00Z">
              <w:r>
                <w:rPr>
                  <w:rFonts w:ascii="MS Sans Serif" w:hAnsi="MS Sans Serif" w:cs="MS Sans Serif"/>
                  <w:b/>
                  <w:bCs/>
                  <w:color w:val="000000"/>
                  <w:sz w:val="18"/>
                  <w:szCs w:val="18"/>
                </w:rPr>
                <w:t>%</w:t>
              </w:r>
            </w:ins>
          </w:p>
        </w:tc>
      </w:tr>
      <w:tr w:rsidR="004E754B" w14:paraId="05264647" w14:textId="77777777" w:rsidTr="004E754B">
        <w:trPr>
          <w:ins w:id="803" w:author="Che Frenz" w:date="2017-10-12T14:17:00Z"/>
        </w:trPr>
        <w:tc>
          <w:tcPr>
            <w:tcW w:w="3168" w:type="dxa"/>
            <w:tcBorders>
              <w:top w:val="threeDEmboss" w:sz="6" w:space="0" w:color="auto"/>
            </w:tcBorders>
            <w:tcPrChange w:id="804" w:author="Che Frenz" w:date="2017-10-12T14:18:00Z">
              <w:tcPr>
                <w:tcW w:w="3168" w:type="dxa"/>
                <w:tcBorders>
                  <w:top w:val="threeDEmboss" w:sz="6" w:space="0" w:color="auto"/>
                </w:tcBorders>
              </w:tcPr>
            </w:tcPrChange>
          </w:tcPr>
          <w:p w14:paraId="1E503DD1" w14:textId="77777777" w:rsidR="004E754B" w:rsidRDefault="004E754B">
            <w:pPr>
              <w:keepNext/>
              <w:keepLines/>
              <w:autoSpaceDE w:val="0"/>
              <w:autoSpaceDN w:val="0"/>
              <w:adjustRightInd w:val="0"/>
              <w:spacing w:after="0" w:line="240" w:lineRule="auto"/>
              <w:rPr>
                <w:ins w:id="805" w:author="Che Frenz" w:date="2017-10-12T14:17:00Z"/>
                <w:rFonts w:ascii="MS Sans Serif" w:hAnsi="MS Sans Serif" w:cs="MS Sans Serif"/>
                <w:b/>
                <w:bCs/>
                <w:color w:val="000000"/>
                <w:sz w:val="18"/>
                <w:szCs w:val="18"/>
              </w:rPr>
            </w:pPr>
            <w:ins w:id="806" w:author="Che Frenz" w:date="2017-10-12T14:17:00Z">
              <w:r>
                <w:rPr>
                  <w:rFonts w:ascii="MS Sans Serif" w:hAnsi="MS Sans Serif" w:cs="MS Sans Serif"/>
                  <w:b/>
                  <w:bCs/>
                  <w:color w:val="000000"/>
                  <w:sz w:val="18"/>
                  <w:szCs w:val="18"/>
                </w:rPr>
                <w:t>Total Assets:</w:t>
              </w:r>
            </w:ins>
          </w:p>
        </w:tc>
        <w:tc>
          <w:tcPr>
            <w:tcW w:w="1602" w:type="dxa"/>
            <w:tcBorders>
              <w:top w:val="threeDEmboss" w:sz="6" w:space="0" w:color="auto"/>
            </w:tcBorders>
            <w:shd w:val="clear" w:color="auto" w:fill="FFFFFF"/>
            <w:tcPrChange w:id="807" w:author="Che Frenz" w:date="2017-10-12T14:18:00Z">
              <w:tcPr>
                <w:tcW w:w="1602" w:type="dxa"/>
                <w:tcBorders>
                  <w:top w:val="threeDEmboss" w:sz="6" w:space="0" w:color="auto"/>
                </w:tcBorders>
                <w:shd w:val="clear" w:color="auto" w:fill="FFFFFF"/>
              </w:tcPr>
            </w:tcPrChange>
          </w:tcPr>
          <w:p w14:paraId="07605059" w14:textId="115A6639" w:rsidR="004E754B" w:rsidRDefault="003A4D75">
            <w:pPr>
              <w:keepNext/>
              <w:keepLines/>
              <w:autoSpaceDE w:val="0"/>
              <w:autoSpaceDN w:val="0"/>
              <w:adjustRightInd w:val="0"/>
              <w:spacing w:after="0" w:line="240" w:lineRule="auto"/>
              <w:jc w:val="right"/>
              <w:rPr>
                <w:ins w:id="808" w:author="Che Frenz" w:date="2017-10-12T14:17:00Z"/>
                <w:rFonts w:ascii="MS Sans Serif" w:hAnsi="MS Sans Serif" w:cs="MS Sans Serif"/>
                <w:b/>
                <w:bCs/>
                <w:color w:val="000000"/>
                <w:sz w:val="18"/>
                <w:szCs w:val="18"/>
              </w:rPr>
            </w:pPr>
            <w:ins w:id="809" w:author="Che Frenz" w:date="2017-10-12T15:11:00Z">
              <w:r>
                <w:t>TotAsset2</w:t>
              </w:r>
            </w:ins>
          </w:p>
        </w:tc>
        <w:tc>
          <w:tcPr>
            <w:tcW w:w="1440" w:type="dxa"/>
            <w:tcBorders>
              <w:top w:val="threeDEmboss" w:sz="6" w:space="0" w:color="auto"/>
            </w:tcBorders>
            <w:shd w:val="clear" w:color="auto" w:fill="FFFFFF"/>
            <w:tcPrChange w:id="810" w:author="Che Frenz" w:date="2017-10-12T14:18:00Z">
              <w:tcPr>
                <w:tcW w:w="1440" w:type="dxa"/>
                <w:tcBorders>
                  <w:top w:val="threeDEmboss" w:sz="6" w:space="0" w:color="auto"/>
                </w:tcBorders>
                <w:shd w:val="clear" w:color="auto" w:fill="FFFFFF"/>
              </w:tcPr>
            </w:tcPrChange>
          </w:tcPr>
          <w:p w14:paraId="14F71C82" w14:textId="77777777" w:rsidR="004E754B" w:rsidRDefault="004E754B">
            <w:pPr>
              <w:keepNext/>
              <w:keepLines/>
              <w:autoSpaceDE w:val="0"/>
              <w:autoSpaceDN w:val="0"/>
              <w:adjustRightInd w:val="0"/>
              <w:spacing w:after="0" w:line="240" w:lineRule="auto"/>
              <w:jc w:val="center"/>
              <w:rPr>
                <w:ins w:id="811" w:author="Che Frenz" w:date="2017-10-12T14:17:00Z"/>
                <w:rFonts w:ascii="MS Sans Serif" w:hAnsi="MS Sans Serif" w:cs="MS Sans Serif"/>
                <w:color w:val="000000"/>
                <w:sz w:val="18"/>
                <w:szCs w:val="18"/>
              </w:rPr>
            </w:pPr>
            <w:ins w:id="812" w:author="Che Frenz" w:date="2017-10-12T14:17:00Z">
              <w:r>
                <w:rPr>
                  <w:rFonts w:ascii="MS Sans Serif" w:hAnsi="MS Sans Serif" w:cs="MS Sans Serif"/>
                  <w:color w:val="000000"/>
                  <w:sz w:val="18"/>
                  <w:szCs w:val="18"/>
                </w:rPr>
                <w:t>&lt;br&gt;</w:t>
              </w:r>
            </w:ins>
          </w:p>
        </w:tc>
        <w:tc>
          <w:tcPr>
            <w:tcW w:w="1605" w:type="dxa"/>
            <w:tcBorders>
              <w:top w:val="threeDEmboss" w:sz="6" w:space="0" w:color="auto"/>
            </w:tcBorders>
            <w:shd w:val="clear" w:color="auto" w:fill="FFFFFF"/>
            <w:tcPrChange w:id="813" w:author="Che Frenz" w:date="2017-10-12T14:18:00Z">
              <w:tcPr>
                <w:tcW w:w="1605" w:type="dxa"/>
                <w:tcBorders>
                  <w:top w:val="threeDEmboss" w:sz="6" w:space="0" w:color="auto"/>
                </w:tcBorders>
                <w:shd w:val="clear" w:color="auto" w:fill="FFFFFF"/>
              </w:tcPr>
            </w:tcPrChange>
          </w:tcPr>
          <w:p w14:paraId="670D6737" w14:textId="4B10B860" w:rsidR="004E754B" w:rsidRDefault="003A4D75">
            <w:pPr>
              <w:keepNext/>
              <w:keepLines/>
              <w:autoSpaceDE w:val="0"/>
              <w:autoSpaceDN w:val="0"/>
              <w:adjustRightInd w:val="0"/>
              <w:spacing w:after="0" w:line="240" w:lineRule="auto"/>
              <w:jc w:val="right"/>
              <w:rPr>
                <w:ins w:id="814" w:author="Che Frenz" w:date="2017-10-12T14:17:00Z"/>
                <w:rFonts w:ascii="MS Sans Serif" w:hAnsi="MS Sans Serif" w:cs="MS Sans Serif"/>
                <w:color w:val="000000"/>
                <w:sz w:val="18"/>
                <w:szCs w:val="18"/>
              </w:rPr>
            </w:pPr>
            <w:ins w:id="815" w:author="Che Frenz" w:date="2017-10-12T15:12:00Z">
              <w:r>
                <w:t>TotAsset1</w:t>
              </w:r>
            </w:ins>
          </w:p>
        </w:tc>
        <w:tc>
          <w:tcPr>
            <w:tcW w:w="1440" w:type="dxa"/>
            <w:tcBorders>
              <w:top w:val="threeDEmboss" w:sz="6" w:space="0" w:color="auto"/>
            </w:tcBorders>
            <w:shd w:val="clear" w:color="auto" w:fill="FFFFFF"/>
            <w:tcPrChange w:id="816" w:author="Che Frenz" w:date="2017-10-12T14:18:00Z">
              <w:tcPr>
                <w:tcW w:w="1440" w:type="dxa"/>
                <w:tcBorders>
                  <w:top w:val="threeDEmboss" w:sz="6" w:space="0" w:color="auto"/>
                </w:tcBorders>
                <w:shd w:val="clear" w:color="auto" w:fill="FFFFFF"/>
              </w:tcPr>
            </w:tcPrChange>
          </w:tcPr>
          <w:p w14:paraId="083D8778" w14:textId="77777777" w:rsidR="004E754B" w:rsidRDefault="004E754B">
            <w:pPr>
              <w:keepNext/>
              <w:keepLines/>
              <w:autoSpaceDE w:val="0"/>
              <w:autoSpaceDN w:val="0"/>
              <w:adjustRightInd w:val="0"/>
              <w:spacing w:after="0" w:line="240" w:lineRule="auto"/>
              <w:jc w:val="center"/>
              <w:rPr>
                <w:ins w:id="817" w:author="Che Frenz" w:date="2017-10-12T14:17:00Z"/>
                <w:rFonts w:ascii="MS Sans Serif" w:hAnsi="MS Sans Serif" w:cs="MS Sans Serif"/>
                <w:color w:val="000000"/>
                <w:sz w:val="18"/>
                <w:szCs w:val="18"/>
              </w:rPr>
            </w:pPr>
            <w:ins w:id="818" w:author="Che Frenz" w:date="2017-10-12T14:17:00Z">
              <w:r>
                <w:rPr>
                  <w:rFonts w:ascii="MS Sans Serif" w:hAnsi="MS Sans Serif" w:cs="MS Sans Serif"/>
                  <w:color w:val="000000"/>
                  <w:sz w:val="18"/>
                  <w:szCs w:val="18"/>
                </w:rPr>
                <w:t>&lt;br&gt;</w:t>
              </w:r>
            </w:ins>
          </w:p>
        </w:tc>
        <w:tc>
          <w:tcPr>
            <w:tcW w:w="1515" w:type="dxa"/>
            <w:tcBorders>
              <w:top w:val="threeDEmboss" w:sz="6" w:space="0" w:color="auto"/>
            </w:tcBorders>
            <w:shd w:val="clear" w:color="auto" w:fill="FFFFFF"/>
            <w:tcPrChange w:id="819" w:author="Che Frenz" w:date="2017-10-12T14:18:00Z">
              <w:tcPr>
                <w:tcW w:w="1515" w:type="dxa"/>
                <w:tcBorders>
                  <w:top w:val="threeDEmboss" w:sz="6" w:space="0" w:color="auto"/>
                </w:tcBorders>
                <w:shd w:val="clear" w:color="auto" w:fill="FFFFFF"/>
              </w:tcPr>
            </w:tcPrChange>
          </w:tcPr>
          <w:p w14:paraId="3B82BBF1" w14:textId="7BEC1442" w:rsidR="004E754B" w:rsidRDefault="003A4D75">
            <w:pPr>
              <w:keepNext/>
              <w:keepLines/>
              <w:autoSpaceDE w:val="0"/>
              <w:autoSpaceDN w:val="0"/>
              <w:adjustRightInd w:val="0"/>
              <w:spacing w:after="0" w:line="240" w:lineRule="auto"/>
              <w:jc w:val="right"/>
              <w:rPr>
                <w:ins w:id="820" w:author="Che Frenz" w:date="2017-10-12T14:17:00Z"/>
                <w:rFonts w:ascii="MS Sans Serif" w:hAnsi="MS Sans Serif" w:cs="MS Sans Serif"/>
                <w:color w:val="000000"/>
                <w:sz w:val="18"/>
                <w:szCs w:val="18"/>
              </w:rPr>
            </w:pPr>
            <w:ins w:id="821" w:author="Che Frenz" w:date="2017-10-12T15:11:00Z">
              <w:r w:rsidRPr="003A4D75">
                <w:t>TotAsset0</w:t>
              </w:r>
            </w:ins>
          </w:p>
        </w:tc>
        <w:tc>
          <w:tcPr>
            <w:tcW w:w="1440" w:type="dxa"/>
            <w:tcBorders>
              <w:top w:val="threeDEmboss" w:sz="6" w:space="0" w:color="auto"/>
            </w:tcBorders>
            <w:shd w:val="clear" w:color="auto" w:fill="FFFFFF"/>
            <w:tcPrChange w:id="822" w:author="Che Frenz" w:date="2017-10-12T14:18:00Z">
              <w:tcPr>
                <w:tcW w:w="1440" w:type="dxa"/>
                <w:tcBorders>
                  <w:top w:val="threeDEmboss" w:sz="6" w:space="0" w:color="auto"/>
                </w:tcBorders>
                <w:shd w:val="clear" w:color="auto" w:fill="FFFFFF"/>
              </w:tcPr>
            </w:tcPrChange>
          </w:tcPr>
          <w:p w14:paraId="2170F2FB" w14:textId="77777777" w:rsidR="004E754B" w:rsidRDefault="004E754B">
            <w:pPr>
              <w:keepNext/>
              <w:keepLines/>
              <w:autoSpaceDE w:val="0"/>
              <w:autoSpaceDN w:val="0"/>
              <w:adjustRightInd w:val="0"/>
              <w:spacing w:after="0" w:line="240" w:lineRule="auto"/>
              <w:jc w:val="center"/>
              <w:rPr>
                <w:ins w:id="823" w:author="Che Frenz" w:date="2017-10-12T14:17:00Z"/>
                <w:rFonts w:ascii="MS Sans Serif" w:hAnsi="MS Sans Serif" w:cs="MS Sans Serif"/>
                <w:color w:val="000000"/>
                <w:sz w:val="18"/>
                <w:szCs w:val="18"/>
              </w:rPr>
            </w:pPr>
            <w:ins w:id="824" w:author="Che Frenz" w:date="2017-10-12T14:17:00Z">
              <w:r>
                <w:rPr>
                  <w:rFonts w:ascii="MS Sans Serif" w:hAnsi="MS Sans Serif" w:cs="MS Sans Serif"/>
                  <w:color w:val="000000"/>
                  <w:sz w:val="18"/>
                  <w:szCs w:val="18"/>
                </w:rPr>
                <w:t>&lt;br&gt;</w:t>
              </w:r>
            </w:ins>
          </w:p>
        </w:tc>
      </w:tr>
      <w:tr w:rsidR="004E754B" w14:paraId="0F353ABF" w14:textId="77777777" w:rsidTr="004E754B">
        <w:trPr>
          <w:ins w:id="825" w:author="Che Frenz" w:date="2017-10-12T14:17:00Z"/>
        </w:trPr>
        <w:tc>
          <w:tcPr>
            <w:tcW w:w="3168" w:type="dxa"/>
            <w:tcPrChange w:id="826" w:author="Che Frenz" w:date="2017-10-12T14:18:00Z">
              <w:tcPr>
                <w:tcW w:w="3168" w:type="dxa"/>
              </w:tcPr>
            </w:tcPrChange>
          </w:tcPr>
          <w:p w14:paraId="2862C306" w14:textId="77777777" w:rsidR="004E754B" w:rsidRDefault="004E754B">
            <w:pPr>
              <w:keepNext/>
              <w:keepLines/>
              <w:autoSpaceDE w:val="0"/>
              <w:autoSpaceDN w:val="0"/>
              <w:adjustRightInd w:val="0"/>
              <w:spacing w:after="0" w:line="240" w:lineRule="auto"/>
              <w:rPr>
                <w:ins w:id="827" w:author="Che Frenz" w:date="2017-10-12T14:17:00Z"/>
                <w:rFonts w:ascii="MS Sans Serif" w:hAnsi="MS Sans Serif" w:cs="MS Sans Serif"/>
                <w:b/>
                <w:bCs/>
                <w:color w:val="000000"/>
                <w:sz w:val="18"/>
                <w:szCs w:val="18"/>
              </w:rPr>
            </w:pPr>
            <w:ins w:id="828" w:author="Che Frenz" w:date="2017-10-12T14:17:00Z">
              <w:r>
                <w:rPr>
                  <w:rFonts w:ascii="MS Sans Serif" w:hAnsi="MS Sans Serif" w:cs="MS Sans Serif"/>
                  <w:b/>
                  <w:bCs/>
                  <w:color w:val="000000"/>
                  <w:sz w:val="18"/>
                  <w:szCs w:val="18"/>
                </w:rPr>
                <w:t>L-T Debt:</w:t>
              </w:r>
            </w:ins>
          </w:p>
        </w:tc>
        <w:tc>
          <w:tcPr>
            <w:tcW w:w="1602" w:type="dxa"/>
            <w:shd w:val="clear" w:color="auto" w:fill="FFFFFF"/>
            <w:tcPrChange w:id="829" w:author="Che Frenz" w:date="2017-10-12T14:18:00Z">
              <w:tcPr>
                <w:tcW w:w="1602" w:type="dxa"/>
                <w:shd w:val="clear" w:color="auto" w:fill="FFFFFF"/>
              </w:tcPr>
            </w:tcPrChange>
          </w:tcPr>
          <w:p w14:paraId="6FE07D9E" w14:textId="58923E47" w:rsidR="004E754B" w:rsidRDefault="003A4D75">
            <w:pPr>
              <w:keepNext/>
              <w:keepLines/>
              <w:autoSpaceDE w:val="0"/>
              <w:autoSpaceDN w:val="0"/>
              <w:adjustRightInd w:val="0"/>
              <w:spacing w:after="0" w:line="240" w:lineRule="auto"/>
              <w:jc w:val="right"/>
              <w:rPr>
                <w:ins w:id="830" w:author="Che Frenz" w:date="2017-10-12T14:17:00Z"/>
                <w:rFonts w:ascii="MS Sans Serif" w:hAnsi="MS Sans Serif" w:cs="MS Sans Serif"/>
                <w:b/>
                <w:bCs/>
                <w:color w:val="000000"/>
                <w:sz w:val="18"/>
                <w:szCs w:val="18"/>
              </w:rPr>
            </w:pPr>
            <w:ins w:id="831" w:author="Che Frenz" w:date="2017-10-12T15:13:00Z">
              <w:r>
                <w:t>LTDEBT2</w:t>
              </w:r>
            </w:ins>
          </w:p>
        </w:tc>
        <w:tc>
          <w:tcPr>
            <w:tcW w:w="1440" w:type="dxa"/>
            <w:shd w:val="clear" w:color="auto" w:fill="FFFFFF"/>
            <w:tcPrChange w:id="832" w:author="Che Frenz" w:date="2017-10-12T14:18:00Z">
              <w:tcPr>
                <w:tcW w:w="1440" w:type="dxa"/>
                <w:shd w:val="clear" w:color="auto" w:fill="FFFFFF"/>
              </w:tcPr>
            </w:tcPrChange>
          </w:tcPr>
          <w:p w14:paraId="123FF855" w14:textId="1D975CB3" w:rsidR="004E754B" w:rsidRDefault="00913E1E">
            <w:pPr>
              <w:keepNext/>
              <w:keepLines/>
              <w:autoSpaceDE w:val="0"/>
              <w:autoSpaceDN w:val="0"/>
              <w:adjustRightInd w:val="0"/>
              <w:spacing w:after="0" w:line="240" w:lineRule="auto"/>
              <w:jc w:val="center"/>
              <w:rPr>
                <w:ins w:id="833" w:author="Che Frenz" w:date="2017-10-12T14:17:00Z"/>
                <w:rFonts w:ascii="MS Sans Serif" w:hAnsi="MS Sans Serif" w:cs="MS Sans Serif"/>
                <w:b/>
                <w:bCs/>
                <w:color w:val="000000"/>
                <w:sz w:val="18"/>
                <w:szCs w:val="18"/>
              </w:rPr>
            </w:pPr>
            <w:ins w:id="834" w:author="Che Frenz" w:date="2017-10-12T15:17:00Z">
              <w:r>
                <w:t>LTDebtPct2</w:t>
              </w:r>
            </w:ins>
          </w:p>
        </w:tc>
        <w:tc>
          <w:tcPr>
            <w:tcW w:w="1605" w:type="dxa"/>
            <w:shd w:val="clear" w:color="auto" w:fill="FFFFFF"/>
            <w:tcPrChange w:id="835" w:author="Che Frenz" w:date="2017-10-12T14:18:00Z">
              <w:tcPr>
                <w:tcW w:w="1605" w:type="dxa"/>
                <w:shd w:val="clear" w:color="auto" w:fill="FFFFFF"/>
              </w:tcPr>
            </w:tcPrChange>
          </w:tcPr>
          <w:p w14:paraId="3B2697F1" w14:textId="543AD310" w:rsidR="004E754B" w:rsidRDefault="003A4D75">
            <w:pPr>
              <w:keepNext/>
              <w:keepLines/>
              <w:autoSpaceDE w:val="0"/>
              <w:autoSpaceDN w:val="0"/>
              <w:adjustRightInd w:val="0"/>
              <w:spacing w:after="0" w:line="240" w:lineRule="auto"/>
              <w:jc w:val="right"/>
              <w:rPr>
                <w:ins w:id="836" w:author="Che Frenz" w:date="2017-10-12T14:17:00Z"/>
                <w:rFonts w:ascii="MS Sans Serif" w:hAnsi="MS Sans Serif" w:cs="MS Sans Serif"/>
                <w:b/>
                <w:bCs/>
                <w:color w:val="000000"/>
                <w:sz w:val="18"/>
                <w:szCs w:val="18"/>
              </w:rPr>
            </w:pPr>
            <w:ins w:id="837" w:author="Che Frenz" w:date="2017-10-12T15:13:00Z">
              <w:r>
                <w:t>LTDEBT1</w:t>
              </w:r>
            </w:ins>
          </w:p>
        </w:tc>
        <w:tc>
          <w:tcPr>
            <w:tcW w:w="1440" w:type="dxa"/>
            <w:shd w:val="clear" w:color="auto" w:fill="FFFFFF"/>
            <w:tcPrChange w:id="838" w:author="Che Frenz" w:date="2017-10-12T14:18:00Z">
              <w:tcPr>
                <w:tcW w:w="1440" w:type="dxa"/>
                <w:shd w:val="clear" w:color="auto" w:fill="FFFFFF"/>
              </w:tcPr>
            </w:tcPrChange>
          </w:tcPr>
          <w:p w14:paraId="529FC1D4" w14:textId="648F8AB1" w:rsidR="004E754B" w:rsidRDefault="00913E1E">
            <w:pPr>
              <w:keepNext/>
              <w:keepLines/>
              <w:autoSpaceDE w:val="0"/>
              <w:autoSpaceDN w:val="0"/>
              <w:adjustRightInd w:val="0"/>
              <w:spacing w:after="0" w:line="240" w:lineRule="auto"/>
              <w:jc w:val="center"/>
              <w:rPr>
                <w:ins w:id="839" w:author="Che Frenz" w:date="2017-10-12T14:17:00Z"/>
                <w:rFonts w:ascii="MS Sans Serif" w:hAnsi="MS Sans Serif" w:cs="MS Sans Serif"/>
                <w:b/>
                <w:bCs/>
                <w:color w:val="000000"/>
                <w:sz w:val="18"/>
                <w:szCs w:val="18"/>
              </w:rPr>
            </w:pPr>
            <w:ins w:id="840" w:author="Che Frenz" w:date="2017-10-12T15:17:00Z">
              <w:r>
                <w:t>LTDebtPct1</w:t>
              </w:r>
            </w:ins>
          </w:p>
        </w:tc>
        <w:tc>
          <w:tcPr>
            <w:tcW w:w="1515" w:type="dxa"/>
            <w:shd w:val="clear" w:color="auto" w:fill="FFFFFF"/>
            <w:tcPrChange w:id="841" w:author="Che Frenz" w:date="2017-10-12T14:18:00Z">
              <w:tcPr>
                <w:tcW w:w="1515" w:type="dxa"/>
                <w:shd w:val="clear" w:color="auto" w:fill="FFFFFF"/>
              </w:tcPr>
            </w:tcPrChange>
          </w:tcPr>
          <w:p w14:paraId="55DBD494" w14:textId="3B3F32B0" w:rsidR="004E754B" w:rsidRDefault="003A4D75">
            <w:pPr>
              <w:keepNext/>
              <w:keepLines/>
              <w:autoSpaceDE w:val="0"/>
              <w:autoSpaceDN w:val="0"/>
              <w:adjustRightInd w:val="0"/>
              <w:spacing w:after="0" w:line="240" w:lineRule="auto"/>
              <w:jc w:val="right"/>
              <w:rPr>
                <w:ins w:id="842" w:author="Che Frenz" w:date="2017-10-12T14:17:00Z"/>
                <w:rFonts w:ascii="MS Sans Serif" w:hAnsi="MS Sans Serif" w:cs="MS Sans Serif"/>
                <w:b/>
                <w:bCs/>
                <w:color w:val="000000"/>
                <w:sz w:val="18"/>
                <w:szCs w:val="18"/>
              </w:rPr>
            </w:pPr>
            <w:ins w:id="843" w:author="Che Frenz" w:date="2017-10-12T15:13:00Z">
              <w:r>
                <w:t>LTDEBT0</w:t>
              </w:r>
            </w:ins>
          </w:p>
        </w:tc>
        <w:tc>
          <w:tcPr>
            <w:tcW w:w="1440" w:type="dxa"/>
            <w:shd w:val="clear" w:color="auto" w:fill="FFFFFF"/>
            <w:tcPrChange w:id="844" w:author="Che Frenz" w:date="2017-10-12T14:18:00Z">
              <w:tcPr>
                <w:tcW w:w="1440" w:type="dxa"/>
                <w:shd w:val="clear" w:color="auto" w:fill="FFFFFF"/>
              </w:tcPr>
            </w:tcPrChange>
          </w:tcPr>
          <w:p w14:paraId="6D77278D" w14:textId="76F0AED7" w:rsidR="004E754B" w:rsidRDefault="00913E1E">
            <w:pPr>
              <w:keepNext/>
              <w:keepLines/>
              <w:autoSpaceDE w:val="0"/>
              <w:autoSpaceDN w:val="0"/>
              <w:adjustRightInd w:val="0"/>
              <w:spacing w:after="0" w:line="240" w:lineRule="auto"/>
              <w:jc w:val="center"/>
              <w:rPr>
                <w:ins w:id="845" w:author="Che Frenz" w:date="2017-10-12T14:17:00Z"/>
                <w:rFonts w:ascii="MS Sans Serif" w:hAnsi="MS Sans Serif" w:cs="MS Sans Serif"/>
                <w:b/>
                <w:bCs/>
                <w:color w:val="000000"/>
                <w:sz w:val="18"/>
                <w:szCs w:val="18"/>
              </w:rPr>
            </w:pPr>
            <w:ins w:id="846" w:author="Che Frenz" w:date="2017-10-12T15:17:00Z">
              <w:r>
                <w:t>LTDebtPct0</w:t>
              </w:r>
            </w:ins>
          </w:p>
        </w:tc>
      </w:tr>
      <w:tr w:rsidR="004E754B" w14:paraId="1162615B" w14:textId="77777777" w:rsidTr="004E754B">
        <w:trPr>
          <w:ins w:id="847" w:author="Che Frenz" w:date="2017-10-12T14:17:00Z"/>
        </w:trPr>
        <w:tc>
          <w:tcPr>
            <w:tcW w:w="3168" w:type="dxa"/>
            <w:tcPrChange w:id="848" w:author="Che Frenz" w:date="2017-10-12T14:18:00Z">
              <w:tcPr>
                <w:tcW w:w="3168" w:type="dxa"/>
              </w:tcPr>
            </w:tcPrChange>
          </w:tcPr>
          <w:p w14:paraId="081B61DE" w14:textId="77777777" w:rsidR="004E754B" w:rsidRDefault="004E754B">
            <w:pPr>
              <w:keepNext/>
              <w:keepLines/>
              <w:autoSpaceDE w:val="0"/>
              <w:autoSpaceDN w:val="0"/>
              <w:adjustRightInd w:val="0"/>
              <w:spacing w:after="0" w:line="240" w:lineRule="auto"/>
              <w:rPr>
                <w:ins w:id="849" w:author="Che Frenz" w:date="2017-10-12T14:17:00Z"/>
                <w:rFonts w:ascii="MS Sans Serif" w:hAnsi="MS Sans Serif" w:cs="MS Sans Serif"/>
                <w:b/>
                <w:bCs/>
                <w:color w:val="000000"/>
                <w:sz w:val="18"/>
                <w:szCs w:val="18"/>
              </w:rPr>
            </w:pPr>
            <w:ins w:id="850" w:author="Che Frenz" w:date="2017-10-12T14:17:00Z">
              <w:r>
                <w:rPr>
                  <w:rFonts w:ascii="MS Sans Serif" w:hAnsi="MS Sans Serif" w:cs="MS Sans Serif"/>
                  <w:b/>
                  <w:bCs/>
                  <w:color w:val="000000"/>
                  <w:sz w:val="18"/>
                  <w:szCs w:val="18"/>
                </w:rPr>
                <w:t>Net Worth:</w:t>
              </w:r>
            </w:ins>
          </w:p>
        </w:tc>
        <w:tc>
          <w:tcPr>
            <w:tcW w:w="1602" w:type="dxa"/>
            <w:shd w:val="clear" w:color="auto" w:fill="FFFFFF"/>
            <w:tcPrChange w:id="851" w:author="Che Frenz" w:date="2017-10-12T14:18:00Z">
              <w:tcPr>
                <w:tcW w:w="1602" w:type="dxa"/>
                <w:shd w:val="clear" w:color="auto" w:fill="FFFFFF"/>
              </w:tcPr>
            </w:tcPrChange>
          </w:tcPr>
          <w:p w14:paraId="1D864922" w14:textId="3FFF378A" w:rsidR="004E754B" w:rsidRDefault="003A4D75">
            <w:pPr>
              <w:keepNext/>
              <w:keepLines/>
              <w:autoSpaceDE w:val="0"/>
              <w:autoSpaceDN w:val="0"/>
              <w:adjustRightInd w:val="0"/>
              <w:spacing w:after="0" w:line="240" w:lineRule="auto"/>
              <w:jc w:val="right"/>
              <w:rPr>
                <w:ins w:id="852" w:author="Che Frenz" w:date="2017-10-12T14:17:00Z"/>
                <w:rFonts w:ascii="MS Sans Serif" w:hAnsi="MS Sans Serif" w:cs="MS Sans Serif"/>
                <w:b/>
                <w:bCs/>
                <w:color w:val="000000"/>
                <w:sz w:val="18"/>
                <w:szCs w:val="18"/>
              </w:rPr>
            </w:pPr>
            <w:ins w:id="853" w:author="Che Frenz" w:date="2017-10-12T15:14:00Z">
              <w:r>
                <w:t>NETWORTH2</w:t>
              </w:r>
            </w:ins>
          </w:p>
        </w:tc>
        <w:tc>
          <w:tcPr>
            <w:tcW w:w="1440" w:type="dxa"/>
            <w:shd w:val="clear" w:color="auto" w:fill="FFFFFF"/>
            <w:tcPrChange w:id="854" w:author="Che Frenz" w:date="2017-10-12T14:18:00Z">
              <w:tcPr>
                <w:tcW w:w="1440" w:type="dxa"/>
                <w:shd w:val="clear" w:color="auto" w:fill="FFFFFF"/>
              </w:tcPr>
            </w:tcPrChange>
          </w:tcPr>
          <w:p w14:paraId="43B05BC4" w14:textId="324E56A6" w:rsidR="004E754B" w:rsidRDefault="009670EC">
            <w:pPr>
              <w:keepNext/>
              <w:keepLines/>
              <w:autoSpaceDE w:val="0"/>
              <w:autoSpaceDN w:val="0"/>
              <w:adjustRightInd w:val="0"/>
              <w:spacing w:after="0" w:line="240" w:lineRule="auto"/>
              <w:jc w:val="center"/>
              <w:rPr>
                <w:ins w:id="855" w:author="Che Frenz" w:date="2017-10-12T14:17:00Z"/>
                <w:rFonts w:ascii="MS Sans Serif" w:hAnsi="MS Sans Serif" w:cs="MS Sans Serif"/>
                <w:b/>
                <w:bCs/>
                <w:color w:val="000000"/>
                <w:sz w:val="18"/>
                <w:szCs w:val="18"/>
              </w:rPr>
            </w:pPr>
            <w:ins w:id="856" w:author="Che Frenz" w:date="2017-10-12T15:20:00Z">
              <w:r>
                <w:t>NetWorthPct2</w:t>
              </w:r>
            </w:ins>
          </w:p>
        </w:tc>
        <w:tc>
          <w:tcPr>
            <w:tcW w:w="1605" w:type="dxa"/>
            <w:shd w:val="clear" w:color="auto" w:fill="FFFFFF"/>
            <w:tcPrChange w:id="857" w:author="Che Frenz" w:date="2017-10-12T14:18:00Z">
              <w:tcPr>
                <w:tcW w:w="1605" w:type="dxa"/>
                <w:shd w:val="clear" w:color="auto" w:fill="FFFFFF"/>
              </w:tcPr>
            </w:tcPrChange>
          </w:tcPr>
          <w:p w14:paraId="5FBD53CE" w14:textId="67D7168E" w:rsidR="004E754B" w:rsidRDefault="003A4D75">
            <w:pPr>
              <w:keepNext/>
              <w:keepLines/>
              <w:autoSpaceDE w:val="0"/>
              <w:autoSpaceDN w:val="0"/>
              <w:adjustRightInd w:val="0"/>
              <w:spacing w:after="0" w:line="240" w:lineRule="auto"/>
              <w:jc w:val="right"/>
              <w:rPr>
                <w:ins w:id="858" w:author="Che Frenz" w:date="2017-10-12T14:17:00Z"/>
                <w:rFonts w:ascii="MS Sans Serif" w:hAnsi="MS Sans Serif" w:cs="MS Sans Serif"/>
                <w:b/>
                <w:bCs/>
                <w:color w:val="000000"/>
                <w:sz w:val="18"/>
                <w:szCs w:val="18"/>
              </w:rPr>
            </w:pPr>
            <w:ins w:id="859" w:author="Che Frenz" w:date="2017-10-12T15:14:00Z">
              <w:r>
                <w:t>NETWORTH1</w:t>
              </w:r>
            </w:ins>
          </w:p>
        </w:tc>
        <w:tc>
          <w:tcPr>
            <w:tcW w:w="1440" w:type="dxa"/>
            <w:shd w:val="clear" w:color="auto" w:fill="FFFFFF"/>
            <w:tcPrChange w:id="860" w:author="Che Frenz" w:date="2017-10-12T14:18:00Z">
              <w:tcPr>
                <w:tcW w:w="1440" w:type="dxa"/>
                <w:shd w:val="clear" w:color="auto" w:fill="FFFFFF"/>
              </w:tcPr>
            </w:tcPrChange>
          </w:tcPr>
          <w:p w14:paraId="7D44EB5C" w14:textId="01CA024C" w:rsidR="004E754B" w:rsidRDefault="009670EC">
            <w:pPr>
              <w:keepNext/>
              <w:keepLines/>
              <w:autoSpaceDE w:val="0"/>
              <w:autoSpaceDN w:val="0"/>
              <w:adjustRightInd w:val="0"/>
              <w:spacing w:after="0" w:line="240" w:lineRule="auto"/>
              <w:jc w:val="center"/>
              <w:rPr>
                <w:ins w:id="861" w:author="Che Frenz" w:date="2017-10-12T14:17:00Z"/>
                <w:rFonts w:ascii="MS Sans Serif" w:hAnsi="MS Sans Serif" w:cs="MS Sans Serif"/>
                <w:b/>
                <w:bCs/>
                <w:color w:val="000000"/>
                <w:sz w:val="18"/>
                <w:szCs w:val="18"/>
              </w:rPr>
            </w:pPr>
            <w:ins w:id="862" w:author="Che Frenz" w:date="2017-10-12T15:20:00Z">
              <w:r>
                <w:t>NetWorthPct1</w:t>
              </w:r>
            </w:ins>
          </w:p>
        </w:tc>
        <w:tc>
          <w:tcPr>
            <w:tcW w:w="1515" w:type="dxa"/>
            <w:shd w:val="clear" w:color="auto" w:fill="FFFFFF"/>
            <w:tcPrChange w:id="863" w:author="Che Frenz" w:date="2017-10-12T14:18:00Z">
              <w:tcPr>
                <w:tcW w:w="1515" w:type="dxa"/>
                <w:shd w:val="clear" w:color="auto" w:fill="FFFFFF"/>
              </w:tcPr>
            </w:tcPrChange>
          </w:tcPr>
          <w:p w14:paraId="58062D58" w14:textId="0B4A030A" w:rsidR="004E754B" w:rsidRDefault="003A4D75">
            <w:pPr>
              <w:keepNext/>
              <w:keepLines/>
              <w:autoSpaceDE w:val="0"/>
              <w:autoSpaceDN w:val="0"/>
              <w:adjustRightInd w:val="0"/>
              <w:spacing w:after="0" w:line="240" w:lineRule="auto"/>
              <w:jc w:val="right"/>
              <w:rPr>
                <w:ins w:id="864" w:author="Che Frenz" w:date="2017-10-12T14:17:00Z"/>
                <w:rFonts w:ascii="MS Sans Serif" w:hAnsi="MS Sans Serif" w:cs="MS Sans Serif"/>
                <w:b/>
                <w:bCs/>
                <w:color w:val="000000"/>
                <w:sz w:val="18"/>
                <w:szCs w:val="18"/>
              </w:rPr>
            </w:pPr>
            <w:ins w:id="865" w:author="Che Frenz" w:date="2017-10-12T15:14:00Z">
              <w:r>
                <w:t>NETWORTH0</w:t>
              </w:r>
            </w:ins>
          </w:p>
        </w:tc>
        <w:tc>
          <w:tcPr>
            <w:tcW w:w="1440" w:type="dxa"/>
            <w:shd w:val="clear" w:color="auto" w:fill="FFFFFF"/>
            <w:tcPrChange w:id="866" w:author="Che Frenz" w:date="2017-10-12T14:18:00Z">
              <w:tcPr>
                <w:tcW w:w="1440" w:type="dxa"/>
                <w:shd w:val="clear" w:color="auto" w:fill="FFFFFF"/>
              </w:tcPr>
            </w:tcPrChange>
          </w:tcPr>
          <w:p w14:paraId="00066BCE" w14:textId="452F711A" w:rsidR="004E754B" w:rsidRDefault="009670EC">
            <w:pPr>
              <w:keepNext/>
              <w:keepLines/>
              <w:autoSpaceDE w:val="0"/>
              <w:autoSpaceDN w:val="0"/>
              <w:adjustRightInd w:val="0"/>
              <w:spacing w:after="0" w:line="240" w:lineRule="auto"/>
              <w:jc w:val="center"/>
              <w:rPr>
                <w:ins w:id="867" w:author="Che Frenz" w:date="2017-10-12T14:17:00Z"/>
                <w:rFonts w:ascii="MS Sans Serif" w:hAnsi="MS Sans Serif" w:cs="MS Sans Serif"/>
                <w:b/>
                <w:bCs/>
                <w:color w:val="000000"/>
                <w:sz w:val="18"/>
                <w:szCs w:val="18"/>
              </w:rPr>
            </w:pPr>
            <w:ins w:id="868" w:author="Che Frenz" w:date="2017-10-12T15:20:00Z">
              <w:r>
                <w:t>NetWorthPct0</w:t>
              </w:r>
            </w:ins>
          </w:p>
        </w:tc>
      </w:tr>
      <w:tr w:rsidR="004E754B" w14:paraId="3E135D1A" w14:textId="77777777" w:rsidTr="004E754B">
        <w:trPr>
          <w:ins w:id="869" w:author="Che Frenz" w:date="2017-10-12T14:17:00Z"/>
        </w:trPr>
        <w:tc>
          <w:tcPr>
            <w:tcW w:w="3168" w:type="dxa"/>
            <w:tcPrChange w:id="870" w:author="Che Frenz" w:date="2017-10-12T14:18:00Z">
              <w:tcPr>
                <w:tcW w:w="3168" w:type="dxa"/>
              </w:tcPr>
            </w:tcPrChange>
          </w:tcPr>
          <w:p w14:paraId="063D9749" w14:textId="77777777" w:rsidR="004E754B" w:rsidRDefault="004E754B">
            <w:pPr>
              <w:keepNext/>
              <w:keepLines/>
              <w:autoSpaceDE w:val="0"/>
              <w:autoSpaceDN w:val="0"/>
              <w:adjustRightInd w:val="0"/>
              <w:spacing w:after="0" w:line="240" w:lineRule="auto"/>
              <w:rPr>
                <w:ins w:id="871" w:author="Che Frenz" w:date="2017-10-12T14:17:00Z"/>
                <w:rFonts w:ascii="MS Sans Serif" w:hAnsi="MS Sans Serif" w:cs="MS Sans Serif"/>
                <w:b/>
                <w:bCs/>
                <w:color w:val="000000"/>
                <w:sz w:val="18"/>
                <w:szCs w:val="18"/>
              </w:rPr>
            </w:pPr>
            <w:ins w:id="872" w:author="Che Frenz" w:date="2017-10-12T14:17:00Z">
              <w:r>
                <w:rPr>
                  <w:rFonts w:ascii="MS Sans Serif" w:hAnsi="MS Sans Serif" w:cs="MS Sans Serif"/>
                  <w:b/>
                  <w:bCs/>
                  <w:color w:val="000000"/>
                  <w:sz w:val="18"/>
                  <w:szCs w:val="18"/>
                </w:rPr>
                <w:t>Equity as a % Assets (KRTA):</w:t>
              </w:r>
            </w:ins>
          </w:p>
        </w:tc>
        <w:tc>
          <w:tcPr>
            <w:tcW w:w="1602" w:type="dxa"/>
            <w:shd w:val="clear" w:color="auto" w:fill="FFFFFF"/>
            <w:tcPrChange w:id="873" w:author="Che Frenz" w:date="2017-10-12T14:18:00Z">
              <w:tcPr>
                <w:tcW w:w="1602" w:type="dxa"/>
                <w:shd w:val="clear" w:color="auto" w:fill="FFFFFF"/>
              </w:tcPr>
            </w:tcPrChange>
          </w:tcPr>
          <w:p w14:paraId="03E187A2" w14:textId="421572D8" w:rsidR="004E754B" w:rsidRDefault="001B76AC">
            <w:pPr>
              <w:keepNext/>
              <w:keepLines/>
              <w:autoSpaceDE w:val="0"/>
              <w:autoSpaceDN w:val="0"/>
              <w:adjustRightInd w:val="0"/>
              <w:spacing w:after="0" w:line="240" w:lineRule="auto"/>
              <w:jc w:val="right"/>
              <w:rPr>
                <w:ins w:id="874" w:author="Che Frenz" w:date="2017-10-12T14:17:00Z"/>
                <w:rFonts w:ascii="MS Sans Serif" w:hAnsi="MS Sans Serif" w:cs="MS Sans Serif"/>
                <w:color w:val="0000FF"/>
                <w:sz w:val="18"/>
                <w:szCs w:val="18"/>
              </w:rPr>
            </w:pPr>
            <w:ins w:id="875" w:author="Che Frenz" w:date="2017-10-12T15:00:00Z">
              <w:r>
                <w:t>currentRatioVal2</w:t>
              </w:r>
              <w:r w:rsidRPr="005F7777">
                <w:t xml:space="preserve"> </w:t>
              </w:r>
            </w:ins>
            <w:ins w:id="876" w:author="Che Frenz" w:date="2017-10-12T14:17:00Z">
              <w:r w:rsidR="004E754B">
                <w:rPr>
                  <w:rFonts w:ascii="MS Sans Serif" w:hAnsi="MS Sans Serif" w:cs="MS Sans Serif"/>
                  <w:color w:val="0000FF"/>
                  <w:sz w:val="18"/>
                  <w:szCs w:val="18"/>
                </w:rPr>
                <w:t>%</w:t>
              </w:r>
            </w:ins>
          </w:p>
        </w:tc>
        <w:tc>
          <w:tcPr>
            <w:tcW w:w="1440" w:type="dxa"/>
            <w:shd w:val="clear" w:color="auto" w:fill="FFFFFF"/>
            <w:tcPrChange w:id="877" w:author="Che Frenz" w:date="2017-10-12T14:18:00Z">
              <w:tcPr>
                <w:tcW w:w="1440" w:type="dxa"/>
                <w:shd w:val="clear" w:color="auto" w:fill="FFFFFF"/>
              </w:tcPr>
            </w:tcPrChange>
          </w:tcPr>
          <w:p w14:paraId="7E1D1766" w14:textId="77777777" w:rsidR="004E754B" w:rsidRDefault="004E754B">
            <w:pPr>
              <w:keepNext/>
              <w:keepLines/>
              <w:autoSpaceDE w:val="0"/>
              <w:autoSpaceDN w:val="0"/>
              <w:adjustRightInd w:val="0"/>
              <w:spacing w:after="0" w:line="240" w:lineRule="auto"/>
              <w:jc w:val="center"/>
              <w:rPr>
                <w:ins w:id="878" w:author="Che Frenz" w:date="2017-10-12T14:17:00Z"/>
                <w:rFonts w:ascii="MS Sans Serif" w:hAnsi="MS Sans Serif" w:cs="MS Sans Serif"/>
                <w:color w:val="0000FF"/>
                <w:sz w:val="18"/>
                <w:szCs w:val="18"/>
              </w:rPr>
            </w:pPr>
            <w:ins w:id="879" w:author="Che Frenz" w:date="2017-10-12T14:17:00Z">
              <w:r>
                <w:rPr>
                  <w:rFonts w:ascii="MS Sans Serif" w:hAnsi="MS Sans Serif" w:cs="MS Sans Serif"/>
                  <w:color w:val="0000FF"/>
                  <w:sz w:val="18"/>
                  <w:szCs w:val="18"/>
                </w:rPr>
                <w:t>&lt;br&gt;</w:t>
              </w:r>
            </w:ins>
          </w:p>
        </w:tc>
        <w:tc>
          <w:tcPr>
            <w:tcW w:w="1605" w:type="dxa"/>
            <w:shd w:val="clear" w:color="auto" w:fill="FFFFFF"/>
            <w:tcPrChange w:id="880" w:author="Che Frenz" w:date="2017-10-12T14:18:00Z">
              <w:tcPr>
                <w:tcW w:w="1605" w:type="dxa"/>
                <w:shd w:val="clear" w:color="auto" w:fill="FFFFFF"/>
              </w:tcPr>
            </w:tcPrChange>
          </w:tcPr>
          <w:p w14:paraId="3D17B1FD" w14:textId="533DB42F" w:rsidR="004E754B" w:rsidRDefault="001B76AC">
            <w:pPr>
              <w:keepNext/>
              <w:keepLines/>
              <w:autoSpaceDE w:val="0"/>
              <w:autoSpaceDN w:val="0"/>
              <w:adjustRightInd w:val="0"/>
              <w:spacing w:after="0" w:line="240" w:lineRule="auto"/>
              <w:jc w:val="right"/>
              <w:rPr>
                <w:ins w:id="881" w:author="Che Frenz" w:date="2017-10-12T14:17:00Z"/>
                <w:rFonts w:ascii="MS Sans Serif" w:hAnsi="MS Sans Serif" w:cs="MS Sans Serif"/>
                <w:color w:val="0000FF"/>
                <w:sz w:val="18"/>
                <w:szCs w:val="18"/>
              </w:rPr>
            </w:pPr>
            <w:ins w:id="882" w:author="Che Frenz" w:date="2017-10-12T15:01:00Z">
              <w:r>
                <w:t xml:space="preserve">currentRatioVal1 </w:t>
              </w:r>
            </w:ins>
            <w:ins w:id="883" w:author="Che Frenz" w:date="2017-10-12T14:17:00Z">
              <w:r w:rsidR="004E754B">
                <w:rPr>
                  <w:rFonts w:ascii="MS Sans Serif" w:hAnsi="MS Sans Serif" w:cs="MS Sans Serif"/>
                  <w:color w:val="0000FF"/>
                  <w:sz w:val="18"/>
                  <w:szCs w:val="18"/>
                </w:rPr>
                <w:t>%</w:t>
              </w:r>
            </w:ins>
          </w:p>
        </w:tc>
        <w:tc>
          <w:tcPr>
            <w:tcW w:w="1440" w:type="dxa"/>
            <w:shd w:val="clear" w:color="auto" w:fill="FFFFFF"/>
            <w:tcPrChange w:id="884" w:author="Che Frenz" w:date="2017-10-12T14:18:00Z">
              <w:tcPr>
                <w:tcW w:w="1440" w:type="dxa"/>
                <w:shd w:val="clear" w:color="auto" w:fill="FFFFFF"/>
              </w:tcPr>
            </w:tcPrChange>
          </w:tcPr>
          <w:p w14:paraId="51140A01" w14:textId="77777777" w:rsidR="004E754B" w:rsidRDefault="004E754B">
            <w:pPr>
              <w:keepNext/>
              <w:keepLines/>
              <w:autoSpaceDE w:val="0"/>
              <w:autoSpaceDN w:val="0"/>
              <w:adjustRightInd w:val="0"/>
              <w:spacing w:after="0" w:line="240" w:lineRule="auto"/>
              <w:jc w:val="center"/>
              <w:rPr>
                <w:ins w:id="885" w:author="Che Frenz" w:date="2017-10-12T14:17:00Z"/>
                <w:rFonts w:ascii="MS Sans Serif" w:hAnsi="MS Sans Serif" w:cs="MS Sans Serif"/>
                <w:color w:val="0000FF"/>
                <w:sz w:val="18"/>
                <w:szCs w:val="18"/>
              </w:rPr>
            </w:pPr>
            <w:ins w:id="886" w:author="Che Frenz" w:date="2017-10-12T14:17:00Z">
              <w:r>
                <w:rPr>
                  <w:rFonts w:ascii="MS Sans Serif" w:hAnsi="MS Sans Serif" w:cs="MS Sans Serif"/>
                  <w:color w:val="0000FF"/>
                  <w:sz w:val="18"/>
                  <w:szCs w:val="18"/>
                </w:rPr>
                <w:t>&lt;br&gt;</w:t>
              </w:r>
            </w:ins>
          </w:p>
        </w:tc>
        <w:tc>
          <w:tcPr>
            <w:tcW w:w="1515" w:type="dxa"/>
            <w:shd w:val="clear" w:color="auto" w:fill="FFFFFF"/>
            <w:tcPrChange w:id="887" w:author="Che Frenz" w:date="2017-10-12T14:18:00Z">
              <w:tcPr>
                <w:tcW w:w="1515" w:type="dxa"/>
                <w:shd w:val="clear" w:color="auto" w:fill="FFFFFF"/>
              </w:tcPr>
            </w:tcPrChange>
          </w:tcPr>
          <w:p w14:paraId="08D0B311" w14:textId="6EECC9D8" w:rsidR="004E754B" w:rsidRDefault="001631A7">
            <w:pPr>
              <w:keepNext/>
              <w:keepLines/>
              <w:autoSpaceDE w:val="0"/>
              <w:autoSpaceDN w:val="0"/>
              <w:adjustRightInd w:val="0"/>
              <w:spacing w:after="0" w:line="240" w:lineRule="auto"/>
              <w:jc w:val="right"/>
              <w:rPr>
                <w:ins w:id="888" w:author="Che Frenz" w:date="2017-10-12T14:17:00Z"/>
                <w:rFonts w:ascii="MS Sans Serif" w:hAnsi="MS Sans Serif" w:cs="MS Sans Serif"/>
                <w:color w:val="0000FF"/>
                <w:sz w:val="18"/>
                <w:szCs w:val="18"/>
              </w:rPr>
            </w:pPr>
            <w:ins w:id="889" w:author="Che Frenz" w:date="2017-10-12T15:02:00Z">
              <w:r>
                <w:t>C</w:t>
              </w:r>
              <w:r w:rsidR="001B76AC">
                <w:t xml:space="preserve">urrentRatioVal0 </w:t>
              </w:r>
            </w:ins>
            <w:ins w:id="890" w:author="Che Frenz" w:date="2017-10-12T14:17:00Z">
              <w:r w:rsidR="004E754B">
                <w:rPr>
                  <w:rFonts w:ascii="MS Sans Serif" w:hAnsi="MS Sans Serif" w:cs="MS Sans Serif"/>
                  <w:color w:val="0000FF"/>
                  <w:sz w:val="18"/>
                  <w:szCs w:val="18"/>
                </w:rPr>
                <w:t>%</w:t>
              </w:r>
            </w:ins>
          </w:p>
        </w:tc>
        <w:tc>
          <w:tcPr>
            <w:tcW w:w="1440" w:type="dxa"/>
            <w:shd w:val="clear" w:color="auto" w:fill="FFFFFF"/>
            <w:tcPrChange w:id="891" w:author="Che Frenz" w:date="2017-10-12T14:18:00Z">
              <w:tcPr>
                <w:tcW w:w="1440" w:type="dxa"/>
                <w:shd w:val="clear" w:color="auto" w:fill="FFFFFF"/>
              </w:tcPr>
            </w:tcPrChange>
          </w:tcPr>
          <w:p w14:paraId="49723977" w14:textId="77777777" w:rsidR="004E754B" w:rsidRDefault="004E754B">
            <w:pPr>
              <w:keepNext/>
              <w:keepLines/>
              <w:autoSpaceDE w:val="0"/>
              <w:autoSpaceDN w:val="0"/>
              <w:adjustRightInd w:val="0"/>
              <w:spacing w:after="0" w:line="240" w:lineRule="auto"/>
              <w:jc w:val="center"/>
              <w:rPr>
                <w:ins w:id="892" w:author="Che Frenz" w:date="2017-10-12T14:17:00Z"/>
                <w:rFonts w:ascii="MS Sans Serif" w:hAnsi="MS Sans Serif" w:cs="MS Sans Serif"/>
                <w:color w:val="0000FF"/>
                <w:sz w:val="18"/>
                <w:szCs w:val="18"/>
              </w:rPr>
            </w:pPr>
            <w:ins w:id="893" w:author="Che Frenz" w:date="2017-10-12T14:17:00Z">
              <w:r>
                <w:rPr>
                  <w:rFonts w:ascii="MS Sans Serif" w:hAnsi="MS Sans Serif" w:cs="MS Sans Serif"/>
                  <w:color w:val="0000FF"/>
                  <w:sz w:val="18"/>
                  <w:szCs w:val="18"/>
                </w:rPr>
                <w:t>&lt;br&gt;</w:t>
              </w:r>
            </w:ins>
          </w:p>
        </w:tc>
      </w:tr>
      <w:tr w:rsidR="004E754B" w14:paraId="6174D26F" w14:textId="77777777" w:rsidTr="004E754B">
        <w:trPr>
          <w:ins w:id="894" w:author="Che Frenz" w:date="2017-10-12T14:17:00Z"/>
        </w:trPr>
        <w:tc>
          <w:tcPr>
            <w:tcW w:w="3168" w:type="dxa"/>
            <w:tcPrChange w:id="895" w:author="Che Frenz" w:date="2017-10-12T14:18:00Z">
              <w:tcPr>
                <w:tcW w:w="3168" w:type="dxa"/>
              </w:tcPr>
            </w:tcPrChange>
          </w:tcPr>
          <w:p w14:paraId="07E7843E" w14:textId="77777777" w:rsidR="004E754B" w:rsidRDefault="004E754B">
            <w:pPr>
              <w:keepNext/>
              <w:keepLines/>
              <w:autoSpaceDE w:val="0"/>
              <w:autoSpaceDN w:val="0"/>
              <w:adjustRightInd w:val="0"/>
              <w:spacing w:after="0" w:line="240" w:lineRule="auto"/>
              <w:rPr>
                <w:ins w:id="896" w:author="Che Frenz" w:date="2017-10-12T14:17:00Z"/>
                <w:rFonts w:ascii="MS Sans Serif" w:hAnsi="MS Sans Serif" w:cs="MS Sans Serif"/>
                <w:b/>
                <w:bCs/>
                <w:color w:val="000000"/>
                <w:sz w:val="18"/>
                <w:szCs w:val="18"/>
              </w:rPr>
            </w:pPr>
            <w:ins w:id="897" w:author="Che Frenz" w:date="2017-10-12T14:17:00Z">
              <w:r>
                <w:rPr>
                  <w:rFonts w:ascii="MS Sans Serif" w:hAnsi="MS Sans Serif" w:cs="MS Sans Serif"/>
                  <w:b/>
                  <w:bCs/>
                  <w:color w:val="000000"/>
                  <w:sz w:val="18"/>
                  <w:szCs w:val="18"/>
                </w:rPr>
                <w:t>L-T Debt as % Total Assets (KRTA):</w:t>
              </w:r>
            </w:ins>
          </w:p>
        </w:tc>
        <w:tc>
          <w:tcPr>
            <w:tcW w:w="1602" w:type="dxa"/>
            <w:shd w:val="clear" w:color="auto" w:fill="FFFFFF"/>
            <w:tcPrChange w:id="898" w:author="Che Frenz" w:date="2017-10-12T14:18:00Z">
              <w:tcPr>
                <w:tcW w:w="1602" w:type="dxa"/>
                <w:shd w:val="clear" w:color="auto" w:fill="FFFFFF"/>
              </w:tcPr>
            </w:tcPrChange>
          </w:tcPr>
          <w:p w14:paraId="57C8F12D" w14:textId="261D95FD" w:rsidR="004E754B" w:rsidRDefault="00F97595">
            <w:pPr>
              <w:keepNext/>
              <w:keepLines/>
              <w:tabs>
                <w:tab w:val="center" w:pos="801"/>
                <w:tab w:val="right" w:pos="1602"/>
              </w:tabs>
              <w:autoSpaceDE w:val="0"/>
              <w:autoSpaceDN w:val="0"/>
              <w:adjustRightInd w:val="0"/>
              <w:spacing w:after="0" w:line="240" w:lineRule="auto"/>
              <w:rPr>
                <w:ins w:id="899" w:author="Che Frenz" w:date="2017-10-12T14:17:00Z"/>
                <w:rFonts w:ascii="MS Sans Serif" w:hAnsi="MS Sans Serif" w:cs="MS Sans Serif"/>
                <w:color w:val="0000FF"/>
                <w:sz w:val="18"/>
                <w:szCs w:val="18"/>
              </w:rPr>
              <w:pPrChange w:id="900" w:author="Che Frenz" w:date="2017-10-12T15:05:00Z">
                <w:pPr>
                  <w:keepNext/>
                  <w:keepLines/>
                  <w:autoSpaceDE w:val="0"/>
                  <w:autoSpaceDN w:val="0"/>
                  <w:adjustRightInd w:val="0"/>
                  <w:spacing w:after="0" w:line="240" w:lineRule="auto"/>
                  <w:jc w:val="right"/>
                </w:pPr>
              </w:pPrChange>
            </w:pPr>
            <w:ins w:id="901" w:author="Che Frenz" w:date="2017-10-12T15:05:00Z">
              <w:r>
                <w:rPr>
                  <w:rFonts w:ascii="MS Sans Serif" w:hAnsi="MS Sans Serif" w:cs="MS Sans Serif"/>
                  <w:color w:val="0000FF"/>
                  <w:sz w:val="18"/>
                  <w:szCs w:val="18"/>
                </w:rPr>
                <w:tab/>
              </w:r>
              <w:r>
                <w:t>ltdVal2</w:t>
              </w:r>
              <w:r>
                <w:rPr>
                  <w:rFonts w:ascii="MS Sans Serif" w:hAnsi="MS Sans Serif" w:cs="MS Sans Serif"/>
                  <w:color w:val="0000FF"/>
                  <w:sz w:val="18"/>
                  <w:szCs w:val="18"/>
                </w:rPr>
                <w:tab/>
              </w:r>
            </w:ins>
            <w:ins w:id="902" w:author="Che Frenz" w:date="2017-10-12T14:17:00Z">
              <w:r w:rsidR="004E754B">
                <w:rPr>
                  <w:rFonts w:ascii="MS Sans Serif" w:hAnsi="MS Sans Serif" w:cs="MS Sans Serif"/>
                  <w:color w:val="0000FF"/>
                  <w:sz w:val="18"/>
                  <w:szCs w:val="18"/>
                </w:rPr>
                <w:t>%</w:t>
              </w:r>
            </w:ins>
          </w:p>
        </w:tc>
        <w:tc>
          <w:tcPr>
            <w:tcW w:w="1440" w:type="dxa"/>
            <w:shd w:val="clear" w:color="auto" w:fill="FFFFFF"/>
            <w:tcPrChange w:id="903" w:author="Che Frenz" w:date="2017-10-12T14:18:00Z">
              <w:tcPr>
                <w:tcW w:w="1440" w:type="dxa"/>
                <w:shd w:val="clear" w:color="auto" w:fill="FFFFFF"/>
              </w:tcPr>
            </w:tcPrChange>
          </w:tcPr>
          <w:p w14:paraId="52D91D18" w14:textId="77777777" w:rsidR="004E754B" w:rsidRDefault="004E754B">
            <w:pPr>
              <w:keepNext/>
              <w:keepLines/>
              <w:autoSpaceDE w:val="0"/>
              <w:autoSpaceDN w:val="0"/>
              <w:adjustRightInd w:val="0"/>
              <w:spacing w:after="0" w:line="240" w:lineRule="auto"/>
              <w:jc w:val="center"/>
              <w:rPr>
                <w:ins w:id="904" w:author="Che Frenz" w:date="2017-10-12T14:17:00Z"/>
                <w:rFonts w:ascii="MS Sans Serif" w:hAnsi="MS Sans Serif" w:cs="MS Sans Serif"/>
                <w:color w:val="0000FF"/>
                <w:sz w:val="18"/>
                <w:szCs w:val="18"/>
              </w:rPr>
            </w:pPr>
            <w:ins w:id="905" w:author="Che Frenz" w:date="2017-10-12T14:17:00Z">
              <w:r>
                <w:rPr>
                  <w:rFonts w:ascii="MS Sans Serif" w:hAnsi="MS Sans Serif" w:cs="MS Sans Serif"/>
                  <w:color w:val="0000FF"/>
                  <w:sz w:val="18"/>
                  <w:szCs w:val="18"/>
                </w:rPr>
                <w:t>&lt;br&gt;</w:t>
              </w:r>
            </w:ins>
          </w:p>
        </w:tc>
        <w:tc>
          <w:tcPr>
            <w:tcW w:w="1605" w:type="dxa"/>
            <w:shd w:val="clear" w:color="auto" w:fill="FFFFFF"/>
            <w:tcPrChange w:id="906" w:author="Che Frenz" w:date="2017-10-12T14:18:00Z">
              <w:tcPr>
                <w:tcW w:w="1605" w:type="dxa"/>
                <w:shd w:val="clear" w:color="auto" w:fill="FFFFFF"/>
              </w:tcPr>
            </w:tcPrChange>
          </w:tcPr>
          <w:p w14:paraId="6E3E0213" w14:textId="2CE20143" w:rsidR="004E754B" w:rsidRDefault="00F97595">
            <w:pPr>
              <w:keepNext/>
              <w:keepLines/>
              <w:autoSpaceDE w:val="0"/>
              <w:autoSpaceDN w:val="0"/>
              <w:adjustRightInd w:val="0"/>
              <w:spacing w:after="0" w:line="240" w:lineRule="auto"/>
              <w:jc w:val="right"/>
              <w:rPr>
                <w:ins w:id="907" w:author="Che Frenz" w:date="2017-10-12T14:17:00Z"/>
                <w:rFonts w:ascii="MS Sans Serif" w:hAnsi="MS Sans Serif" w:cs="MS Sans Serif"/>
                <w:color w:val="0000FF"/>
                <w:sz w:val="18"/>
                <w:szCs w:val="18"/>
              </w:rPr>
            </w:pPr>
            <w:ins w:id="908" w:author="Che Frenz" w:date="2017-10-12T15:05:00Z">
              <w:r>
                <w:t xml:space="preserve">lddVal1 </w:t>
              </w:r>
            </w:ins>
            <w:ins w:id="909" w:author="Che Frenz" w:date="2017-10-12T14:17:00Z">
              <w:r w:rsidR="004E754B">
                <w:rPr>
                  <w:rFonts w:ascii="MS Sans Serif" w:hAnsi="MS Sans Serif" w:cs="MS Sans Serif"/>
                  <w:color w:val="0000FF"/>
                  <w:sz w:val="18"/>
                  <w:szCs w:val="18"/>
                </w:rPr>
                <w:t>%</w:t>
              </w:r>
            </w:ins>
          </w:p>
        </w:tc>
        <w:tc>
          <w:tcPr>
            <w:tcW w:w="1440" w:type="dxa"/>
            <w:shd w:val="clear" w:color="auto" w:fill="FFFFFF"/>
            <w:tcPrChange w:id="910" w:author="Che Frenz" w:date="2017-10-12T14:18:00Z">
              <w:tcPr>
                <w:tcW w:w="1440" w:type="dxa"/>
                <w:shd w:val="clear" w:color="auto" w:fill="FFFFFF"/>
              </w:tcPr>
            </w:tcPrChange>
          </w:tcPr>
          <w:p w14:paraId="5BE2835E" w14:textId="77777777" w:rsidR="004E754B" w:rsidRDefault="004E754B">
            <w:pPr>
              <w:keepNext/>
              <w:keepLines/>
              <w:autoSpaceDE w:val="0"/>
              <w:autoSpaceDN w:val="0"/>
              <w:adjustRightInd w:val="0"/>
              <w:spacing w:after="0" w:line="240" w:lineRule="auto"/>
              <w:jc w:val="center"/>
              <w:rPr>
                <w:ins w:id="911" w:author="Che Frenz" w:date="2017-10-12T14:17:00Z"/>
                <w:rFonts w:ascii="MS Sans Serif" w:hAnsi="MS Sans Serif" w:cs="MS Sans Serif"/>
                <w:color w:val="0000FF"/>
                <w:sz w:val="18"/>
                <w:szCs w:val="18"/>
              </w:rPr>
            </w:pPr>
            <w:ins w:id="912" w:author="Che Frenz" w:date="2017-10-12T14:17:00Z">
              <w:r>
                <w:rPr>
                  <w:rFonts w:ascii="MS Sans Serif" w:hAnsi="MS Sans Serif" w:cs="MS Sans Serif"/>
                  <w:color w:val="0000FF"/>
                  <w:sz w:val="18"/>
                  <w:szCs w:val="18"/>
                </w:rPr>
                <w:t>&lt;br&gt;</w:t>
              </w:r>
            </w:ins>
          </w:p>
        </w:tc>
        <w:tc>
          <w:tcPr>
            <w:tcW w:w="1515" w:type="dxa"/>
            <w:shd w:val="clear" w:color="auto" w:fill="FFFFFF"/>
            <w:tcPrChange w:id="913" w:author="Che Frenz" w:date="2017-10-12T14:18:00Z">
              <w:tcPr>
                <w:tcW w:w="1515" w:type="dxa"/>
                <w:shd w:val="clear" w:color="auto" w:fill="FFFFFF"/>
              </w:tcPr>
            </w:tcPrChange>
          </w:tcPr>
          <w:p w14:paraId="1BD69FB7" w14:textId="457FA561" w:rsidR="004E754B" w:rsidRDefault="00F97595">
            <w:pPr>
              <w:keepNext/>
              <w:keepLines/>
              <w:autoSpaceDE w:val="0"/>
              <w:autoSpaceDN w:val="0"/>
              <w:adjustRightInd w:val="0"/>
              <w:spacing w:after="0" w:line="240" w:lineRule="auto"/>
              <w:jc w:val="right"/>
              <w:rPr>
                <w:ins w:id="914" w:author="Che Frenz" w:date="2017-10-12T14:17:00Z"/>
                <w:rFonts w:ascii="MS Sans Serif" w:hAnsi="MS Sans Serif" w:cs="MS Sans Serif"/>
                <w:color w:val="0000FF"/>
                <w:sz w:val="18"/>
                <w:szCs w:val="18"/>
              </w:rPr>
            </w:pPr>
            <w:ins w:id="915" w:author="Che Frenz" w:date="2017-10-12T15:05:00Z">
              <w:r>
                <w:t xml:space="preserve">lddVal0 </w:t>
              </w:r>
            </w:ins>
            <w:ins w:id="916" w:author="Che Frenz" w:date="2017-10-12T14:17:00Z">
              <w:r w:rsidR="004E754B">
                <w:rPr>
                  <w:rFonts w:ascii="MS Sans Serif" w:hAnsi="MS Sans Serif" w:cs="MS Sans Serif"/>
                  <w:color w:val="0000FF"/>
                  <w:sz w:val="18"/>
                  <w:szCs w:val="18"/>
                </w:rPr>
                <w:t>%</w:t>
              </w:r>
            </w:ins>
          </w:p>
        </w:tc>
        <w:tc>
          <w:tcPr>
            <w:tcW w:w="1440" w:type="dxa"/>
            <w:shd w:val="clear" w:color="auto" w:fill="FFFFFF"/>
            <w:tcPrChange w:id="917" w:author="Che Frenz" w:date="2017-10-12T14:18:00Z">
              <w:tcPr>
                <w:tcW w:w="1440" w:type="dxa"/>
                <w:shd w:val="clear" w:color="auto" w:fill="FFFFFF"/>
              </w:tcPr>
            </w:tcPrChange>
          </w:tcPr>
          <w:p w14:paraId="13B9FEE8" w14:textId="77777777" w:rsidR="004E754B" w:rsidRDefault="004E754B">
            <w:pPr>
              <w:keepNext/>
              <w:keepLines/>
              <w:autoSpaceDE w:val="0"/>
              <w:autoSpaceDN w:val="0"/>
              <w:adjustRightInd w:val="0"/>
              <w:spacing w:after="0" w:line="240" w:lineRule="auto"/>
              <w:jc w:val="center"/>
              <w:rPr>
                <w:ins w:id="918" w:author="Che Frenz" w:date="2017-10-12T14:17:00Z"/>
                <w:rFonts w:ascii="MS Sans Serif" w:hAnsi="MS Sans Serif" w:cs="MS Sans Serif"/>
                <w:color w:val="0000FF"/>
                <w:sz w:val="18"/>
                <w:szCs w:val="18"/>
              </w:rPr>
            </w:pPr>
            <w:ins w:id="919" w:author="Che Frenz" w:date="2017-10-12T14:17:00Z">
              <w:r>
                <w:rPr>
                  <w:rFonts w:ascii="MS Sans Serif" w:hAnsi="MS Sans Serif" w:cs="MS Sans Serif"/>
                  <w:color w:val="0000FF"/>
                  <w:sz w:val="18"/>
                  <w:szCs w:val="18"/>
                </w:rPr>
                <w:t>&lt;br&gt;</w:t>
              </w:r>
            </w:ins>
          </w:p>
        </w:tc>
      </w:tr>
    </w:tbl>
    <w:p w14:paraId="78DBA9AA" w14:textId="59B9E974" w:rsidR="004E754B" w:rsidRPr="005E598C" w:rsidRDefault="004E754B">
      <w:pPr>
        <w:ind w:left="1440"/>
        <w:rPr>
          <w:ins w:id="920" w:author="Che Frenz" w:date="2017-10-12T13:21:00Z"/>
        </w:rPr>
        <w:pPrChange w:id="921" w:author="Che Frenz" w:date="2017-10-12T14:18:00Z">
          <w:pPr>
            <w:pStyle w:val="Heading1"/>
          </w:pPr>
        </w:pPrChange>
      </w:pPr>
      <w:ins w:id="922" w:author="Che Frenz" w:date="2017-10-12T14:17:00Z">
        <w:r>
          <w:rPr>
            <w:rFonts w:ascii="MS Sans Serif" w:hAnsi="MS Sans Serif" w:cs="MS Sans Serif"/>
            <w:b/>
            <w:bCs/>
            <w:color w:val="000000"/>
            <w:sz w:val="16"/>
            <w:szCs w:val="16"/>
          </w:rPr>
          <w:t>* hidden from web</w:t>
        </w:r>
      </w:ins>
    </w:p>
    <w:p w14:paraId="06F8FA2C" w14:textId="1CAD5C6C" w:rsidR="001631A7" w:rsidRDefault="001631A7">
      <w:pPr>
        <w:pStyle w:val="Heading2"/>
        <w:rPr>
          <w:ins w:id="923" w:author="Che Frenz" w:date="2017-10-12T15:21:00Z"/>
        </w:rPr>
        <w:pPrChange w:id="924" w:author="Che Frenz" w:date="2017-10-12T15:20:00Z">
          <w:pPr>
            <w:pStyle w:val="Heading1"/>
          </w:pPr>
        </w:pPrChange>
      </w:pPr>
      <w:bookmarkStart w:id="925" w:name="_Toc495590232"/>
      <w:ins w:id="926" w:author="Che Frenz" w:date="2017-10-12T15:20:00Z">
        <w:r>
          <w:t>Earnings Ratio</w:t>
        </w:r>
      </w:ins>
      <w:bookmarkEnd w:id="925"/>
    </w:p>
    <w:p w14:paraId="288E022A" w14:textId="50AE190D" w:rsidR="001631A7" w:rsidRDefault="00285D04">
      <w:pPr>
        <w:rPr>
          <w:ins w:id="927" w:author="Che Frenz" w:date="2017-10-12T15:39:00Z"/>
        </w:rPr>
        <w:pPrChange w:id="928" w:author="Che Frenz" w:date="2017-10-12T15:21:00Z">
          <w:pPr>
            <w:pStyle w:val="Heading1"/>
          </w:pPr>
        </w:pPrChange>
      </w:pPr>
      <w:ins w:id="929" w:author="Che Frenz" w:date="2017-10-12T15:31:00Z">
        <w:r>
          <w:t>See Capitalization Queries</w:t>
        </w:r>
      </w:ins>
      <w:ins w:id="930" w:author="Che Frenz" w:date="2017-10-12T15:39:00Z">
        <w:r>
          <w:t xml:space="preserve"> for TIER, DSC, MDSC</w:t>
        </w:r>
      </w:ins>
    </w:p>
    <w:p w14:paraId="23A37437" w14:textId="669FBCC8" w:rsidR="00285D04" w:rsidRDefault="00285D04">
      <w:pPr>
        <w:rPr>
          <w:ins w:id="931" w:author="Che Frenz" w:date="2017-10-12T15:42:00Z"/>
        </w:rPr>
        <w:pPrChange w:id="932" w:author="Che Frenz" w:date="2017-10-12T15:21:00Z">
          <w:pPr>
            <w:pStyle w:val="Heading1"/>
          </w:pPr>
        </w:pPrChange>
      </w:pPr>
      <w:ins w:id="933" w:author="Che Frenz" w:date="2017-10-12T15:39:00Z">
        <w:r>
          <w:t>For Avg2HiTier</w:t>
        </w:r>
      </w:ins>
      <w:ins w:id="934" w:author="Che Frenz" w:date="2017-10-12T15:40:00Z">
        <w:r w:rsidR="006B3416">
          <w:t xml:space="preserve">, Avg2HiDSC, </w:t>
        </w:r>
      </w:ins>
      <w:ins w:id="935" w:author="Che Frenz" w:date="2017-10-12T15:41:00Z">
        <w:r w:rsidR="006B3416">
          <w:t>Avg2HiMDSC</w:t>
        </w:r>
      </w:ins>
      <w:ins w:id="936" w:author="Che Frenz" w:date="2017-10-12T15:39:00Z">
        <w:r w:rsidR="006B3416">
          <w:t xml:space="preserve"> </w:t>
        </w:r>
      </w:ins>
      <w:ins w:id="937" w:author="Che Frenz" w:date="2017-10-12T15:41:00Z">
        <w:r w:rsidR="006B3416">
          <w:t>–</w:t>
        </w:r>
      </w:ins>
      <w:ins w:id="938" w:author="Che Frenz" w:date="2017-10-12T15:39:00Z">
        <w:r w:rsidR="006B3416">
          <w:t xml:space="preserve"> this </w:t>
        </w:r>
      </w:ins>
      <w:ins w:id="939" w:author="Che Frenz" w:date="2017-10-12T15:41:00Z">
        <w:r w:rsidR="006B3416">
          <w:t xml:space="preserve">is an ugly set of if/then logic so I’m pasting it straight in here </w:t>
        </w:r>
      </w:ins>
      <w:ins w:id="940" w:author="Che Frenz" w:date="2017-10-12T15:42:00Z">
        <w:r w:rsidR="006B3416">
          <w:t>but you’re not going to like it.</w:t>
        </w:r>
      </w:ins>
    </w:p>
    <w:p w14:paraId="010D28F3" w14:textId="4503B16B" w:rsidR="006B3416" w:rsidRPr="006646D0" w:rsidRDefault="006B3416">
      <w:pPr>
        <w:spacing w:after="0"/>
        <w:rPr>
          <w:ins w:id="941" w:author="Che Frenz" w:date="2017-10-12T15:42:00Z"/>
          <w:color w:val="FF0000"/>
          <w:rPrChange w:id="942" w:author="Che Frenz" w:date="2017-10-12T15:48:00Z">
            <w:rPr>
              <w:ins w:id="943" w:author="Che Frenz" w:date="2017-10-12T15:42:00Z"/>
            </w:rPr>
          </w:rPrChange>
        </w:rPr>
        <w:pPrChange w:id="944" w:author="Che Frenz" w:date="2017-10-12T15:42:00Z">
          <w:pPr/>
        </w:pPrChange>
      </w:pPr>
      <w:ins w:id="945" w:author="Che Frenz" w:date="2017-10-12T15:42:00Z">
        <w:r w:rsidRPr="006646D0">
          <w:rPr>
            <w:color w:val="FF0000"/>
            <w:rPrChange w:id="946" w:author="Che Frenz" w:date="2017-10-12T15:48:00Z">
              <w:rPr/>
            </w:rPrChange>
          </w:rPr>
          <w:t>' Select Fin History Average of 2 High Years for latest year from KRTA</w:t>
        </w:r>
      </w:ins>
    </w:p>
    <w:p w14:paraId="29E09B21" w14:textId="5070B928" w:rsidR="006B3416" w:rsidRPr="006646D0" w:rsidRDefault="006B3416">
      <w:pPr>
        <w:spacing w:after="0"/>
        <w:rPr>
          <w:ins w:id="947" w:author="Che Frenz" w:date="2017-10-12T15:42:00Z"/>
          <w:color w:val="FF0000"/>
          <w:rPrChange w:id="948" w:author="Che Frenz" w:date="2017-10-12T15:48:00Z">
            <w:rPr>
              <w:ins w:id="949" w:author="Che Frenz" w:date="2017-10-12T15:42:00Z"/>
            </w:rPr>
          </w:rPrChange>
        </w:rPr>
        <w:pPrChange w:id="950" w:author="Che Frenz" w:date="2017-10-12T15:42:00Z">
          <w:pPr/>
        </w:pPrChange>
      </w:pPr>
      <w:ins w:id="951" w:author="Che Frenz" w:date="2017-10-12T15:42:00Z">
        <w:r w:rsidRPr="006646D0">
          <w:rPr>
            <w:color w:val="FF0000"/>
            <w:rPrChange w:id="952" w:author="Che Frenz" w:date="2017-10-12T15:48:00Z">
              <w:rPr/>
            </w:rPrChange>
          </w:rPr>
          <w:tab/>
        </w:r>
        <w:r w:rsidRPr="006646D0">
          <w:rPr>
            <w:color w:val="FF0000"/>
            <w:rPrChange w:id="953" w:author="Che Frenz" w:date="2017-10-12T15:48:00Z">
              <w:rPr/>
            </w:rPrChange>
          </w:rPr>
          <w:tab/>
        </w:r>
        <w:r w:rsidRPr="006646D0">
          <w:rPr>
            <w:color w:val="FF0000"/>
            <w:rPrChange w:id="954" w:author="Che Frenz" w:date="2017-10-12T15:48:00Z">
              <w:rPr/>
            </w:rPrChange>
          </w:rPr>
          <w:tab/>
        </w:r>
        <w:r w:rsidRPr="006646D0">
          <w:rPr>
            <w:color w:val="FF0000"/>
            <w:rPrChange w:id="955" w:author="Che Frenz" w:date="2017-10-12T15:48:00Z">
              <w:rPr/>
            </w:rPrChange>
          </w:rPr>
          <w:tab/>
          <w:t>' Make all Tier values numeric A,B,C</w:t>
        </w:r>
      </w:ins>
    </w:p>
    <w:p w14:paraId="28AC1955" w14:textId="77777777" w:rsidR="006B3416" w:rsidRDefault="006B3416">
      <w:pPr>
        <w:spacing w:after="0"/>
        <w:rPr>
          <w:ins w:id="956" w:author="Che Frenz" w:date="2017-10-12T15:42:00Z"/>
        </w:rPr>
        <w:pPrChange w:id="957" w:author="Che Frenz" w:date="2017-10-12T15:42:00Z">
          <w:pPr/>
        </w:pPrChange>
      </w:pPr>
      <w:ins w:id="958" w:author="Che Frenz" w:date="2017-10-12T15:42:00Z">
        <w:r>
          <w:tab/>
        </w:r>
        <w:r>
          <w:tab/>
        </w:r>
        <w:r>
          <w:tab/>
        </w:r>
        <w:r>
          <w:tab/>
          <w:t>If l_TIER0="" Or  l_TIER0=False Or l_TIER0 = "N/A"  Then</w:t>
        </w:r>
      </w:ins>
    </w:p>
    <w:p w14:paraId="6D548B46" w14:textId="77777777" w:rsidR="006B3416" w:rsidRDefault="006B3416">
      <w:pPr>
        <w:spacing w:after="0"/>
        <w:rPr>
          <w:ins w:id="959" w:author="Che Frenz" w:date="2017-10-12T15:42:00Z"/>
        </w:rPr>
        <w:pPrChange w:id="960" w:author="Che Frenz" w:date="2017-10-12T15:42:00Z">
          <w:pPr/>
        </w:pPrChange>
      </w:pPr>
      <w:ins w:id="961" w:author="Che Frenz" w:date="2017-10-12T15:42:00Z">
        <w:r>
          <w:tab/>
        </w:r>
        <w:r>
          <w:tab/>
        </w:r>
        <w:r>
          <w:tab/>
        </w:r>
        <w:r>
          <w:tab/>
        </w:r>
        <w:r>
          <w:tab/>
          <w:t>A = 0</w:t>
        </w:r>
      </w:ins>
    </w:p>
    <w:p w14:paraId="5F6FDB83" w14:textId="77777777" w:rsidR="006B3416" w:rsidRDefault="006B3416">
      <w:pPr>
        <w:spacing w:after="0"/>
        <w:rPr>
          <w:ins w:id="962" w:author="Che Frenz" w:date="2017-10-12T15:42:00Z"/>
        </w:rPr>
        <w:pPrChange w:id="963" w:author="Che Frenz" w:date="2017-10-12T15:42:00Z">
          <w:pPr/>
        </w:pPrChange>
      </w:pPr>
      <w:ins w:id="964" w:author="Che Frenz" w:date="2017-10-12T15:42:00Z">
        <w:r>
          <w:tab/>
        </w:r>
        <w:r>
          <w:tab/>
        </w:r>
        <w:r>
          <w:tab/>
        </w:r>
        <w:r>
          <w:tab/>
          <w:t>Else</w:t>
        </w:r>
      </w:ins>
    </w:p>
    <w:p w14:paraId="61451DC2" w14:textId="60AF7002" w:rsidR="006B3416" w:rsidRDefault="006B3416">
      <w:pPr>
        <w:spacing w:after="0"/>
        <w:rPr>
          <w:ins w:id="965" w:author="Che Frenz" w:date="2017-10-12T15:42:00Z"/>
        </w:rPr>
        <w:pPrChange w:id="966" w:author="Che Frenz" w:date="2017-10-12T15:42:00Z">
          <w:pPr/>
        </w:pPrChange>
      </w:pPr>
      <w:ins w:id="967" w:author="Che Frenz" w:date="2017-10-12T15:42:00Z">
        <w:r>
          <w:tab/>
        </w:r>
        <w:r>
          <w:tab/>
        </w:r>
        <w:r>
          <w:tab/>
        </w:r>
        <w:r>
          <w:tab/>
        </w:r>
        <w:r>
          <w:tab/>
          <w:t xml:space="preserve">A = </w:t>
        </w:r>
      </w:ins>
      <w:ins w:id="968" w:author="Che Frenz" w:date="2017-10-12T15:46:00Z">
        <w:r>
          <w:t>Convert to Double</w:t>
        </w:r>
      </w:ins>
      <w:ins w:id="969" w:author="Che Frenz" w:date="2017-10-12T15:42:00Z">
        <w:r>
          <w:t xml:space="preserve">(l_TIER0) </w:t>
        </w:r>
        <w:r>
          <w:tab/>
        </w:r>
        <w:r>
          <w:tab/>
        </w:r>
      </w:ins>
    </w:p>
    <w:p w14:paraId="3EC5AB08" w14:textId="77777777" w:rsidR="006B3416" w:rsidRDefault="006B3416">
      <w:pPr>
        <w:spacing w:after="0"/>
        <w:rPr>
          <w:ins w:id="970" w:author="Che Frenz" w:date="2017-10-12T15:42:00Z"/>
        </w:rPr>
        <w:pPrChange w:id="971" w:author="Che Frenz" w:date="2017-10-12T15:42:00Z">
          <w:pPr/>
        </w:pPrChange>
      </w:pPr>
      <w:ins w:id="972" w:author="Che Frenz" w:date="2017-10-12T15:42:00Z">
        <w:r>
          <w:tab/>
        </w:r>
        <w:r>
          <w:tab/>
        </w:r>
        <w:r>
          <w:tab/>
        </w:r>
        <w:r>
          <w:tab/>
          <w:t>End If</w:t>
        </w:r>
      </w:ins>
    </w:p>
    <w:p w14:paraId="403F3410" w14:textId="77777777" w:rsidR="006B3416" w:rsidRDefault="006B3416">
      <w:pPr>
        <w:spacing w:after="0"/>
        <w:rPr>
          <w:ins w:id="973" w:author="Che Frenz" w:date="2017-10-12T15:42:00Z"/>
        </w:rPr>
        <w:pPrChange w:id="974" w:author="Che Frenz" w:date="2017-10-12T15:42:00Z">
          <w:pPr/>
        </w:pPrChange>
      </w:pPr>
      <w:ins w:id="975" w:author="Che Frenz" w:date="2017-10-12T15:42:00Z">
        <w:r>
          <w:tab/>
        </w:r>
        <w:r>
          <w:tab/>
        </w:r>
        <w:r>
          <w:tab/>
        </w:r>
        <w:r>
          <w:tab/>
        </w:r>
      </w:ins>
    </w:p>
    <w:p w14:paraId="53BD21B4" w14:textId="77777777" w:rsidR="006B3416" w:rsidRDefault="006B3416">
      <w:pPr>
        <w:spacing w:after="0"/>
        <w:rPr>
          <w:ins w:id="976" w:author="Che Frenz" w:date="2017-10-12T15:42:00Z"/>
        </w:rPr>
        <w:pPrChange w:id="977" w:author="Che Frenz" w:date="2017-10-12T15:42:00Z">
          <w:pPr/>
        </w:pPrChange>
      </w:pPr>
      <w:ins w:id="978" w:author="Che Frenz" w:date="2017-10-12T15:42:00Z">
        <w:r>
          <w:tab/>
        </w:r>
        <w:r>
          <w:tab/>
        </w:r>
        <w:r>
          <w:tab/>
        </w:r>
        <w:r>
          <w:tab/>
          <w:t>If l_TIER1="" Or  l_TIER1=False Or l_TIER1 = "N/A"  Then</w:t>
        </w:r>
      </w:ins>
    </w:p>
    <w:p w14:paraId="19C2D2B4" w14:textId="77777777" w:rsidR="006B3416" w:rsidRDefault="006B3416">
      <w:pPr>
        <w:spacing w:after="0"/>
        <w:rPr>
          <w:ins w:id="979" w:author="Che Frenz" w:date="2017-10-12T15:42:00Z"/>
        </w:rPr>
        <w:pPrChange w:id="980" w:author="Che Frenz" w:date="2017-10-12T15:42:00Z">
          <w:pPr/>
        </w:pPrChange>
      </w:pPr>
      <w:ins w:id="981" w:author="Che Frenz" w:date="2017-10-12T15:42:00Z">
        <w:r>
          <w:tab/>
        </w:r>
        <w:r>
          <w:tab/>
        </w:r>
        <w:r>
          <w:tab/>
        </w:r>
        <w:r>
          <w:tab/>
        </w:r>
        <w:r>
          <w:tab/>
          <w:t>B = 0</w:t>
        </w:r>
      </w:ins>
    </w:p>
    <w:p w14:paraId="621A14D6" w14:textId="77777777" w:rsidR="006B3416" w:rsidRDefault="006B3416">
      <w:pPr>
        <w:spacing w:after="0"/>
        <w:rPr>
          <w:ins w:id="982" w:author="Che Frenz" w:date="2017-10-12T15:42:00Z"/>
        </w:rPr>
        <w:pPrChange w:id="983" w:author="Che Frenz" w:date="2017-10-12T15:42:00Z">
          <w:pPr/>
        </w:pPrChange>
      </w:pPr>
      <w:ins w:id="984" w:author="Che Frenz" w:date="2017-10-12T15:42:00Z">
        <w:r>
          <w:tab/>
        </w:r>
        <w:r>
          <w:tab/>
        </w:r>
        <w:r>
          <w:tab/>
        </w:r>
        <w:r>
          <w:tab/>
          <w:t>Else</w:t>
        </w:r>
      </w:ins>
    </w:p>
    <w:p w14:paraId="1D9E4098" w14:textId="632FDC82" w:rsidR="006B3416" w:rsidRDefault="006B3416">
      <w:pPr>
        <w:spacing w:after="0"/>
        <w:rPr>
          <w:ins w:id="985" w:author="Che Frenz" w:date="2017-10-12T15:42:00Z"/>
        </w:rPr>
        <w:pPrChange w:id="986" w:author="Che Frenz" w:date="2017-10-12T15:42:00Z">
          <w:pPr/>
        </w:pPrChange>
      </w:pPr>
      <w:ins w:id="987" w:author="Che Frenz" w:date="2017-10-12T15:42:00Z">
        <w:r>
          <w:tab/>
        </w:r>
        <w:r>
          <w:tab/>
        </w:r>
        <w:r>
          <w:tab/>
        </w:r>
        <w:r>
          <w:tab/>
        </w:r>
        <w:r>
          <w:tab/>
          <w:t xml:space="preserve">B = </w:t>
        </w:r>
      </w:ins>
      <w:ins w:id="988" w:author="Che Frenz" w:date="2017-10-12T15:46:00Z">
        <w:r>
          <w:t>Convert to Double</w:t>
        </w:r>
      </w:ins>
      <w:ins w:id="989" w:author="Che Frenz" w:date="2017-10-12T15:42:00Z">
        <w:r>
          <w:t>(l_TIER1)</w:t>
        </w:r>
      </w:ins>
    </w:p>
    <w:p w14:paraId="5B20BB71" w14:textId="77777777" w:rsidR="006B3416" w:rsidRDefault="006B3416">
      <w:pPr>
        <w:spacing w:after="0"/>
        <w:rPr>
          <w:ins w:id="990" w:author="Che Frenz" w:date="2017-10-12T15:42:00Z"/>
        </w:rPr>
        <w:pPrChange w:id="991" w:author="Che Frenz" w:date="2017-10-12T15:42:00Z">
          <w:pPr/>
        </w:pPrChange>
      </w:pPr>
      <w:ins w:id="992" w:author="Che Frenz" w:date="2017-10-12T15:42:00Z">
        <w:r>
          <w:tab/>
        </w:r>
        <w:r>
          <w:tab/>
        </w:r>
        <w:r>
          <w:tab/>
        </w:r>
        <w:r>
          <w:tab/>
          <w:t>End If</w:t>
        </w:r>
      </w:ins>
    </w:p>
    <w:p w14:paraId="11C3CF0C" w14:textId="77777777" w:rsidR="006B3416" w:rsidRDefault="006B3416">
      <w:pPr>
        <w:spacing w:after="0"/>
        <w:rPr>
          <w:ins w:id="993" w:author="Che Frenz" w:date="2017-10-12T15:42:00Z"/>
        </w:rPr>
        <w:pPrChange w:id="994" w:author="Che Frenz" w:date="2017-10-12T15:42:00Z">
          <w:pPr/>
        </w:pPrChange>
      </w:pPr>
      <w:ins w:id="995" w:author="Che Frenz" w:date="2017-10-12T15:42:00Z">
        <w:r>
          <w:tab/>
        </w:r>
        <w:r>
          <w:tab/>
        </w:r>
        <w:r>
          <w:tab/>
        </w:r>
        <w:r>
          <w:tab/>
        </w:r>
      </w:ins>
    </w:p>
    <w:p w14:paraId="1FEAAF8A" w14:textId="77777777" w:rsidR="006B3416" w:rsidRDefault="006B3416">
      <w:pPr>
        <w:spacing w:after="0"/>
        <w:rPr>
          <w:ins w:id="996" w:author="Che Frenz" w:date="2017-10-12T15:42:00Z"/>
        </w:rPr>
        <w:pPrChange w:id="997" w:author="Che Frenz" w:date="2017-10-12T15:42:00Z">
          <w:pPr/>
        </w:pPrChange>
      </w:pPr>
      <w:ins w:id="998" w:author="Che Frenz" w:date="2017-10-12T15:42:00Z">
        <w:r>
          <w:lastRenderedPageBreak/>
          <w:tab/>
        </w:r>
        <w:r>
          <w:tab/>
        </w:r>
        <w:r>
          <w:tab/>
        </w:r>
        <w:r>
          <w:tab/>
          <w:t>If l_TIER2="" Or  l_TIER2=False Or l_TIER2 = "N/A"  Then</w:t>
        </w:r>
      </w:ins>
    </w:p>
    <w:p w14:paraId="095D131C" w14:textId="77777777" w:rsidR="006B3416" w:rsidRDefault="006B3416">
      <w:pPr>
        <w:spacing w:after="0"/>
        <w:rPr>
          <w:ins w:id="999" w:author="Che Frenz" w:date="2017-10-12T15:42:00Z"/>
        </w:rPr>
        <w:pPrChange w:id="1000" w:author="Che Frenz" w:date="2017-10-12T15:42:00Z">
          <w:pPr/>
        </w:pPrChange>
      </w:pPr>
      <w:ins w:id="1001" w:author="Che Frenz" w:date="2017-10-12T15:42:00Z">
        <w:r>
          <w:tab/>
        </w:r>
        <w:r>
          <w:tab/>
        </w:r>
        <w:r>
          <w:tab/>
        </w:r>
        <w:r>
          <w:tab/>
        </w:r>
        <w:r>
          <w:tab/>
          <w:t>C = 0</w:t>
        </w:r>
      </w:ins>
    </w:p>
    <w:p w14:paraId="52B2C1B5" w14:textId="77777777" w:rsidR="006B3416" w:rsidRDefault="006B3416">
      <w:pPr>
        <w:spacing w:after="0"/>
        <w:rPr>
          <w:ins w:id="1002" w:author="Che Frenz" w:date="2017-10-12T15:42:00Z"/>
        </w:rPr>
        <w:pPrChange w:id="1003" w:author="Che Frenz" w:date="2017-10-12T15:42:00Z">
          <w:pPr/>
        </w:pPrChange>
      </w:pPr>
      <w:ins w:id="1004" w:author="Che Frenz" w:date="2017-10-12T15:42:00Z">
        <w:r>
          <w:tab/>
        </w:r>
        <w:r>
          <w:tab/>
        </w:r>
        <w:r>
          <w:tab/>
        </w:r>
        <w:r>
          <w:tab/>
          <w:t>Else</w:t>
        </w:r>
      </w:ins>
    </w:p>
    <w:p w14:paraId="2EBE20DC" w14:textId="1F433A21" w:rsidR="006B3416" w:rsidRDefault="006B3416">
      <w:pPr>
        <w:spacing w:after="0"/>
        <w:rPr>
          <w:ins w:id="1005" w:author="Che Frenz" w:date="2017-10-12T15:42:00Z"/>
        </w:rPr>
        <w:pPrChange w:id="1006" w:author="Che Frenz" w:date="2017-10-12T15:42:00Z">
          <w:pPr/>
        </w:pPrChange>
      </w:pPr>
      <w:ins w:id="1007" w:author="Che Frenz" w:date="2017-10-12T15:42:00Z">
        <w:r>
          <w:tab/>
        </w:r>
        <w:r>
          <w:tab/>
        </w:r>
        <w:r>
          <w:tab/>
        </w:r>
        <w:r>
          <w:tab/>
        </w:r>
        <w:r>
          <w:tab/>
          <w:t>C =</w:t>
        </w:r>
      </w:ins>
      <w:ins w:id="1008" w:author="Che Frenz" w:date="2017-10-12T15:46:00Z">
        <w:r>
          <w:t>Convert to Double</w:t>
        </w:r>
      </w:ins>
      <w:ins w:id="1009" w:author="Che Frenz" w:date="2017-10-12T15:42:00Z">
        <w:r>
          <w:t>( l_TIER2)</w:t>
        </w:r>
      </w:ins>
    </w:p>
    <w:p w14:paraId="4EFF652C" w14:textId="77777777" w:rsidR="006B3416" w:rsidRDefault="006B3416">
      <w:pPr>
        <w:spacing w:after="0"/>
        <w:rPr>
          <w:ins w:id="1010" w:author="Che Frenz" w:date="2017-10-12T15:42:00Z"/>
        </w:rPr>
        <w:pPrChange w:id="1011" w:author="Che Frenz" w:date="2017-10-12T15:42:00Z">
          <w:pPr/>
        </w:pPrChange>
      </w:pPr>
      <w:ins w:id="1012" w:author="Che Frenz" w:date="2017-10-12T15:42:00Z">
        <w:r>
          <w:tab/>
        </w:r>
        <w:r>
          <w:tab/>
        </w:r>
        <w:r>
          <w:tab/>
        </w:r>
        <w:r>
          <w:tab/>
          <w:t>End If</w:t>
        </w:r>
        <w:r>
          <w:tab/>
        </w:r>
        <w:r>
          <w:tab/>
        </w:r>
      </w:ins>
    </w:p>
    <w:p w14:paraId="3FDAF88C" w14:textId="77777777" w:rsidR="006646D0" w:rsidRDefault="006B3416">
      <w:pPr>
        <w:spacing w:after="0"/>
        <w:rPr>
          <w:ins w:id="1013" w:author="Che Frenz" w:date="2017-10-12T15:46:00Z"/>
        </w:rPr>
        <w:pPrChange w:id="1014" w:author="Che Frenz" w:date="2017-10-12T15:42:00Z">
          <w:pPr/>
        </w:pPrChange>
      </w:pPr>
      <w:ins w:id="1015" w:author="Che Frenz" w:date="2017-10-12T15:42:00Z">
        <w:r>
          <w:tab/>
        </w:r>
        <w:r>
          <w:tab/>
        </w:r>
        <w:r>
          <w:tab/>
        </w:r>
        <w:r>
          <w:tab/>
        </w:r>
      </w:ins>
    </w:p>
    <w:p w14:paraId="36D92D3D" w14:textId="4E7DFA56" w:rsidR="006B3416" w:rsidRPr="006646D0" w:rsidRDefault="006B3416">
      <w:pPr>
        <w:spacing w:after="0"/>
        <w:ind w:left="2160" w:firstLine="720"/>
        <w:rPr>
          <w:ins w:id="1016" w:author="Che Frenz" w:date="2017-10-12T15:42:00Z"/>
          <w:color w:val="FF0000"/>
          <w:rPrChange w:id="1017" w:author="Che Frenz" w:date="2017-10-12T15:48:00Z">
            <w:rPr>
              <w:ins w:id="1018" w:author="Che Frenz" w:date="2017-10-12T15:42:00Z"/>
            </w:rPr>
          </w:rPrChange>
        </w:rPr>
        <w:pPrChange w:id="1019" w:author="Che Frenz" w:date="2017-10-12T15:46:00Z">
          <w:pPr/>
        </w:pPrChange>
      </w:pPr>
      <w:ins w:id="1020" w:author="Che Frenz" w:date="2017-10-12T15:42:00Z">
        <w:r w:rsidRPr="006646D0">
          <w:rPr>
            <w:color w:val="FF0000"/>
            <w:rPrChange w:id="1021" w:author="Che Frenz" w:date="2017-10-12T15:48:00Z">
              <w:rPr/>
            </w:rPrChange>
          </w:rPr>
          <w:t>'if there are 2 years with 0 then n/a</w:t>
        </w:r>
      </w:ins>
    </w:p>
    <w:p w14:paraId="44A95859" w14:textId="77777777" w:rsidR="006B3416" w:rsidRDefault="006B3416">
      <w:pPr>
        <w:spacing w:after="0"/>
        <w:rPr>
          <w:ins w:id="1022" w:author="Che Frenz" w:date="2017-10-12T15:42:00Z"/>
        </w:rPr>
        <w:pPrChange w:id="1023" w:author="Che Frenz" w:date="2017-10-12T15:42:00Z">
          <w:pPr/>
        </w:pPrChange>
      </w:pPr>
      <w:ins w:id="1024" w:author="Che Frenz" w:date="2017-10-12T15:42:00Z">
        <w:r>
          <w:tab/>
        </w:r>
        <w:r>
          <w:tab/>
        </w:r>
        <w:r>
          <w:tab/>
        </w:r>
        <w:r>
          <w:tab/>
          <w:t>If A = 0 And B = 0 Then</w:t>
        </w:r>
      </w:ins>
    </w:p>
    <w:p w14:paraId="2FAF2A58" w14:textId="77777777" w:rsidR="006B3416" w:rsidRDefault="006B3416">
      <w:pPr>
        <w:spacing w:after="0"/>
        <w:rPr>
          <w:ins w:id="1025" w:author="Che Frenz" w:date="2017-10-12T15:42:00Z"/>
        </w:rPr>
        <w:pPrChange w:id="1026" w:author="Che Frenz" w:date="2017-10-12T15:42:00Z">
          <w:pPr/>
        </w:pPrChange>
      </w:pPr>
      <w:ins w:id="1027" w:author="Che Frenz" w:date="2017-10-12T15:42:00Z">
        <w:r>
          <w:tab/>
        </w:r>
        <w:r>
          <w:tab/>
        </w:r>
        <w:r>
          <w:tab/>
        </w:r>
        <w:r>
          <w:tab/>
        </w:r>
        <w:r>
          <w:tab/>
          <w:t>l_Avg2HiTIER = "N/A"</w:t>
        </w:r>
      </w:ins>
    </w:p>
    <w:p w14:paraId="6DF84DE7" w14:textId="77777777" w:rsidR="006B3416" w:rsidRDefault="006B3416">
      <w:pPr>
        <w:spacing w:after="0"/>
        <w:rPr>
          <w:ins w:id="1028" w:author="Che Frenz" w:date="2017-10-12T15:42:00Z"/>
        </w:rPr>
        <w:pPrChange w:id="1029" w:author="Che Frenz" w:date="2017-10-12T15:42:00Z">
          <w:pPr/>
        </w:pPrChange>
      </w:pPr>
      <w:ins w:id="1030" w:author="Che Frenz" w:date="2017-10-12T15:42:00Z">
        <w:r>
          <w:tab/>
        </w:r>
        <w:r>
          <w:tab/>
        </w:r>
        <w:r>
          <w:tab/>
        </w:r>
        <w:r>
          <w:tab/>
        </w:r>
        <w:r>
          <w:tab/>
          <w:t>Goto saveTier</w:t>
        </w:r>
      </w:ins>
    </w:p>
    <w:p w14:paraId="69D1923F" w14:textId="77777777" w:rsidR="006B3416" w:rsidRDefault="006B3416">
      <w:pPr>
        <w:spacing w:after="0"/>
        <w:rPr>
          <w:ins w:id="1031" w:author="Che Frenz" w:date="2017-10-12T15:42:00Z"/>
        </w:rPr>
        <w:pPrChange w:id="1032" w:author="Che Frenz" w:date="2017-10-12T15:42:00Z">
          <w:pPr/>
        </w:pPrChange>
      </w:pPr>
      <w:ins w:id="1033" w:author="Che Frenz" w:date="2017-10-12T15:42:00Z">
        <w:r>
          <w:tab/>
        </w:r>
        <w:r>
          <w:tab/>
        </w:r>
        <w:r>
          <w:tab/>
        </w:r>
        <w:r>
          <w:tab/>
          <w:t>End If</w:t>
        </w:r>
      </w:ins>
    </w:p>
    <w:p w14:paraId="27E47A7E" w14:textId="77777777" w:rsidR="006B3416" w:rsidRDefault="006B3416">
      <w:pPr>
        <w:spacing w:after="0"/>
        <w:rPr>
          <w:ins w:id="1034" w:author="Che Frenz" w:date="2017-10-12T15:42:00Z"/>
        </w:rPr>
        <w:pPrChange w:id="1035" w:author="Che Frenz" w:date="2017-10-12T15:42:00Z">
          <w:pPr/>
        </w:pPrChange>
      </w:pPr>
      <w:ins w:id="1036" w:author="Che Frenz" w:date="2017-10-12T15:42:00Z">
        <w:r>
          <w:tab/>
        </w:r>
        <w:r>
          <w:tab/>
        </w:r>
        <w:r>
          <w:tab/>
        </w:r>
        <w:r>
          <w:tab/>
          <w:t>If B = 0 And C = 0 Then</w:t>
        </w:r>
      </w:ins>
    </w:p>
    <w:p w14:paraId="033BF411" w14:textId="77777777" w:rsidR="006B3416" w:rsidRDefault="006B3416">
      <w:pPr>
        <w:spacing w:after="0"/>
        <w:rPr>
          <w:ins w:id="1037" w:author="Che Frenz" w:date="2017-10-12T15:42:00Z"/>
        </w:rPr>
        <w:pPrChange w:id="1038" w:author="Che Frenz" w:date="2017-10-12T15:42:00Z">
          <w:pPr/>
        </w:pPrChange>
      </w:pPr>
      <w:ins w:id="1039" w:author="Che Frenz" w:date="2017-10-12T15:42:00Z">
        <w:r>
          <w:tab/>
        </w:r>
        <w:r>
          <w:tab/>
        </w:r>
        <w:r>
          <w:tab/>
        </w:r>
        <w:r>
          <w:tab/>
        </w:r>
        <w:r>
          <w:tab/>
          <w:t>l_Avg2HiTIER = "N/A"</w:t>
        </w:r>
      </w:ins>
    </w:p>
    <w:p w14:paraId="2E0EDDCF" w14:textId="77777777" w:rsidR="006B3416" w:rsidRDefault="006B3416">
      <w:pPr>
        <w:spacing w:after="0"/>
        <w:rPr>
          <w:ins w:id="1040" w:author="Che Frenz" w:date="2017-10-12T15:42:00Z"/>
        </w:rPr>
        <w:pPrChange w:id="1041" w:author="Che Frenz" w:date="2017-10-12T15:42:00Z">
          <w:pPr/>
        </w:pPrChange>
      </w:pPr>
      <w:ins w:id="1042" w:author="Che Frenz" w:date="2017-10-12T15:42:00Z">
        <w:r>
          <w:tab/>
        </w:r>
        <w:r>
          <w:tab/>
        </w:r>
        <w:r>
          <w:tab/>
        </w:r>
        <w:r>
          <w:tab/>
        </w:r>
        <w:r>
          <w:tab/>
          <w:t>Goto saveTier</w:t>
        </w:r>
        <w:r>
          <w:tab/>
        </w:r>
        <w:r>
          <w:tab/>
        </w:r>
        <w:r>
          <w:tab/>
        </w:r>
        <w:r>
          <w:tab/>
        </w:r>
        <w:r>
          <w:tab/>
        </w:r>
      </w:ins>
    </w:p>
    <w:p w14:paraId="0B60196F" w14:textId="77777777" w:rsidR="006B3416" w:rsidRDefault="006B3416">
      <w:pPr>
        <w:spacing w:after="0"/>
        <w:rPr>
          <w:ins w:id="1043" w:author="Che Frenz" w:date="2017-10-12T15:42:00Z"/>
        </w:rPr>
        <w:pPrChange w:id="1044" w:author="Che Frenz" w:date="2017-10-12T15:42:00Z">
          <w:pPr/>
        </w:pPrChange>
      </w:pPr>
      <w:ins w:id="1045" w:author="Che Frenz" w:date="2017-10-12T15:42:00Z">
        <w:r>
          <w:tab/>
        </w:r>
        <w:r>
          <w:tab/>
        </w:r>
        <w:r>
          <w:tab/>
        </w:r>
        <w:r>
          <w:tab/>
          <w:t>End If</w:t>
        </w:r>
        <w:r>
          <w:tab/>
        </w:r>
        <w:r>
          <w:tab/>
        </w:r>
        <w:r>
          <w:tab/>
        </w:r>
        <w:r>
          <w:tab/>
        </w:r>
      </w:ins>
    </w:p>
    <w:p w14:paraId="00BC6988" w14:textId="77777777" w:rsidR="006B3416" w:rsidRDefault="006B3416">
      <w:pPr>
        <w:spacing w:after="0"/>
        <w:rPr>
          <w:ins w:id="1046" w:author="Che Frenz" w:date="2017-10-12T15:42:00Z"/>
        </w:rPr>
        <w:pPrChange w:id="1047" w:author="Che Frenz" w:date="2017-10-12T15:42:00Z">
          <w:pPr/>
        </w:pPrChange>
      </w:pPr>
      <w:ins w:id="1048" w:author="Che Frenz" w:date="2017-10-12T15:42:00Z">
        <w:r>
          <w:tab/>
        </w:r>
        <w:r>
          <w:tab/>
        </w:r>
        <w:r>
          <w:tab/>
        </w:r>
        <w:r>
          <w:tab/>
          <w:t>If A = 0 And C = 0 Then</w:t>
        </w:r>
      </w:ins>
    </w:p>
    <w:p w14:paraId="57292E58" w14:textId="77777777" w:rsidR="006B3416" w:rsidRDefault="006B3416">
      <w:pPr>
        <w:spacing w:after="0"/>
        <w:rPr>
          <w:ins w:id="1049" w:author="Che Frenz" w:date="2017-10-12T15:42:00Z"/>
        </w:rPr>
        <w:pPrChange w:id="1050" w:author="Che Frenz" w:date="2017-10-12T15:42:00Z">
          <w:pPr/>
        </w:pPrChange>
      </w:pPr>
      <w:ins w:id="1051" w:author="Che Frenz" w:date="2017-10-12T15:42:00Z">
        <w:r>
          <w:tab/>
        </w:r>
        <w:r>
          <w:tab/>
        </w:r>
        <w:r>
          <w:tab/>
        </w:r>
        <w:r>
          <w:tab/>
        </w:r>
        <w:r>
          <w:tab/>
          <w:t>l_Avg2HiTIER = "N/A"</w:t>
        </w:r>
      </w:ins>
    </w:p>
    <w:p w14:paraId="61E3B8B0" w14:textId="77777777" w:rsidR="006B3416" w:rsidRDefault="006B3416">
      <w:pPr>
        <w:spacing w:after="0"/>
        <w:rPr>
          <w:ins w:id="1052" w:author="Che Frenz" w:date="2017-10-12T15:42:00Z"/>
        </w:rPr>
        <w:pPrChange w:id="1053" w:author="Che Frenz" w:date="2017-10-12T15:42:00Z">
          <w:pPr/>
        </w:pPrChange>
      </w:pPr>
      <w:ins w:id="1054" w:author="Che Frenz" w:date="2017-10-12T15:42:00Z">
        <w:r>
          <w:tab/>
        </w:r>
        <w:r>
          <w:tab/>
        </w:r>
        <w:r>
          <w:tab/>
        </w:r>
        <w:r>
          <w:tab/>
        </w:r>
        <w:r>
          <w:tab/>
          <w:t>Goto saveTier</w:t>
        </w:r>
        <w:r>
          <w:tab/>
        </w:r>
        <w:r>
          <w:tab/>
        </w:r>
        <w:r>
          <w:tab/>
        </w:r>
        <w:r>
          <w:tab/>
        </w:r>
        <w:r>
          <w:tab/>
        </w:r>
      </w:ins>
    </w:p>
    <w:p w14:paraId="7831319E" w14:textId="77777777" w:rsidR="006B3416" w:rsidRDefault="006B3416">
      <w:pPr>
        <w:spacing w:after="0"/>
        <w:rPr>
          <w:ins w:id="1055" w:author="Che Frenz" w:date="2017-10-12T15:42:00Z"/>
        </w:rPr>
        <w:pPrChange w:id="1056" w:author="Che Frenz" w:date="2017-10-12T15:42:00Z">
          <w:pPr/>
        </w:pPrChange>
      </w:pPr>
      <w:ins w:id="1057" w:author="Che Frenz" w:date="2017-10-12T15:42:00Z">
        <w:r>
          <w:tab/>
        </w:r>
        <w:r>
          <w:tab/>
        </w:r>
        <w:r>
          <w:tab/>
        </w:r>
        <w:r>
          <w:tab/>
          <w:t>End If</w:t>
        </w:r>
        <w:r>
          <w:tab/>
        </w:r>
        <w:r>
          <w:tab/>
        </w:r>
      </w:ins>
    </w:p>
    <w:p w14:paraId="51F98929" w14:textId="77777777" w:rsidR="006646D0" w:rsidRDefault="006B3416">
      <w:pPr>
        <w:spacing w:after="0"/>
        <w:rPr>
          <w:ins w:id="1058" w:author="Che Frenz" w:date="2017-10-12T15:46:00Z"/>
        </w:rPr>
        <w:pPrChange w:id="1059" w:author="Che Frenz" w:date="2017-10-12T15:42:00Z">
          <w:pPr/>
        </w:pPrChange>
      </w:pPr>
      <w:ins w:id="1060" w:author="Che Frenz" w:date="2017-10-12T15:42:00Z">
        <w:r>
          <w:tab/>
        </w:r>
        <w:r>
          <w:tab/>
        </w:r>
        <w:r>
          <w:tab/>
        </w:r>
        <w:r>
          <w:tab/>
        </w:r>
      </w:ins>
    </w:p>
    <w:p w14:paraId="12497A01" w14:textId="6D0FD484" w:rsidR="006B3416" w:rsidRPr="006646D0" w:rsidRDefault="006B3416">
      <w:pPr>
        <w:spacing w:after="0"/>
        <w:ind w:left="2160" w:firstLine="720"/>
        <w:rPr>
          <w:ins w:id="1061" w:author="Che Frenz" w:date="2017-10-12T15:42:00Z"/>
          <w:color w:val="FF0000"/>
          <w:rPrChange w:id="1062" w:author="Che Frenz" w:date="2017-10-12T15:47:00Z">
            <w:rPr>
              <w:ins w:id="1063" w:author="Che Frenz" w:date="2017-10-12T15:42:00Z"/>
            </w:rPr>
          </w:rPrChange>
        </w:rPr>
        <w:pPrChange w:id="1064" w:author="Che Frenz" w:date="2017-10-12T15:46:00Z">
          <w:pPr/>
        </w:pPrChange>
      </w:pPr>
      <w:ins w:id="1065" w:author="Che Frenz" w:date="2017-10-12T15:42:00Z">
        <w:r w:rsidRPr="006646D0">
          <w:rPr>
            <w:color w:val="FF0000"/>
            <w:rPrChange w:id="1066" w:author="Che Frenz" w:date="2017-10-12T15:47:00Z">
              <w:rPr/>
            </w:rPrChange>
          </w:rPr>
          <w:t>'calculate avg2hi as Z</w:t>
        </w:r>
      </w:ins>
    </w:p>
    <w:p w14:paraId="27DA38BA" w14:textId="77777777" w:rsidR="006B3416" w:rsidRDefault="006B3416">
      <w:pPr>
        <w:spacing w:after="0"/>
        <w:rPr>
          <w:ins w:id="1067" w:author="Che Frenz" w:date="2017-10-12T15:42:00Z"/>
        </w:rPr>
        <w:pPrChange w:id="1068" w:author="Che Frenz" w:date="2017-10-12T15:42:00Z">
          <w:pPr/>
        </w:pPrChange>
      </w:pPr>
      <w:ins w:id="1069" w:author="Che Frenz" w:date="2017-10-12T15:42:00Z">
        <w:r>
          <w:tab/>
        </w:r>
        <w:r>
          <w:tab/>
        </w:r>
        <w:r>
          <w:tab/>
        </w:r>
        <w:r>
          <w:tab/>
          <w:t xml:space="preserve">If A =&gt; B    Then </w:t>
        </w:r>
        <w:r>
          <w:tab/>
        </w:r>
        <w:r>
          <w:tab/>
        </w:r>
      </w:ins>
    </w:p>
    <w:p w14:paraId="79BF1288" w14:textId="77777777" w:rsidR="006B3416" w:rsidRDefault="006B3416">
      <w:pPr>
        <w:spacing w:after="0"/>
        <w:rPr>
          <w:ins w:id="1070" w:author="Che Frenz" w:date="2017-10-12T15:42:00Z"/>
        </w:rPr>
        <w:pPrChange w:id="1071" w:author="Che Frenz" w:date="2017-10-12T15:42:00Z">
          <w:pPr/>
        </w:pPrChange>
      </w:pPr>
      <w:ins w:id="1072" w:author="Che Frenz" w:date="2017-10-12T15:42:00Z">
        <w:r>
          <w:tab/>
        </w:r>
        <w:r>
          <w:tab/>
        </w:r>
        <w:r>
          <w:tab/>
        </w:r>
        <w:r>
          <w:tab/>
        </w:r>
        <w:r>
          <w:tab/>
          <w:t xml:space="preserve">If A =&gt; C Then </w:t>
        </w:r>
        <w:r w:rsidRPr="006646D0">
          <w:rPr>
            <w:color w:val="FF0000"/>
            <w:rPrChange w:id="1073" w:author="Che Frenz" w:date="2017-10-12T15:47:00Z">
              <w:rPr/>
            </w:rPrChange>
          </w:rPr>
          <w:t>' Treat A as the biggest</w:t>
        </w:r>
      </w:ins>
    </w:p>
    <w:p w14:paraId="3236D8E1" w14:textId="77777777" w:rsidR="006B3416" w:rsidRDefault="006B3416">
      <w:pPr>
        <w:spacing w:after="0"/>
        <w:rPr>
          <w:ins w:id="1074" w:author="Che Frenz" w:date="2017-10-12T15:42:00Z"/>
        </w:rPr>
        <w:pPrChange w:id="1075" w:author="Che Frenz" w:date="2017-10-12T15:42:00Z">
          <w:pPr/>
        </w:pPrChange>
      </w:pPr>
      <w:ins w:id="1076" w:author="Che Frenz" w:date="2017-10-12T15:42:00Z">
        <w:r>
          <w:tab/>
        </w:r>
        <w:r>
          <w:tab/>
        </w:r>
        <w:r>
          <w:tab/>
        </w:r>
        <w:r>
          <w:tab/>
        </w:r>
        <w:r>
          <w:tab/>
        </w:r>
        <w:r>
          <w:tab/>
          <w:t>If B =&gt; C Then ' A =&gt; B =&gt; C</w:t>
        </w:r>
        <w:r>
          <w:tab/>
        </w:r>
        <w:r>
          <w:tab/>
        </w:r>
        <w:r>
          <w:tab/>
        </w:r>
        <w:r>
          <w:tab/>
        </w:r>
        <w:r>
          <w:tab/>
        </w:r>
        <w:r>
          <w:tab/>
        </w:r>
        <w:r>
          <w:tab/>
        </w:r>
      </w:ins>
    </w:p>
    <w:p w14:paraId="7D2AF1BF" w14:textId="77777777" w:rsidR="006B3416" w:rsidRDefault="006B3416">
      <w:pPr>
        <w:spacing w:after="0"/>
        <w:rPr>
          <w:ins w:id="1077" w:author="Che Frenz" w:date="2017-10-12T15:42:00Z"/>
        </w:rPr>
        <w:pPrChange w:id="1078" w:author="Che Frenz" w:date="2017-10-12T15:42:00Z">
          <w:pPr/>
        </w:pPrChange>
      </w:pPr>
      <w:ins w:id="1079" w:author="Che Frenz" w:date="2017-10-12T15:42:00Z">
        <w:r>
          <w:tab/>
        </w:r>
        <w:r>
          <w:tab/>
        </w:r>
        <w:r>
          <w:tab/>
        </w:r>
        <w:r>
          <w:tab/>
        </w:r>
        <w:r>
          <w:tab/>
        </w:r>
        <w:r>
          <w:tab/>
        </w:r>
        <w:r>
          <w:tab/>
          <w:t>Z=  (A+B)/2</w:t>
        </w:r>
      </w:ins>
    </w:p>
    <w:p w14:paraId="73892D8F" w14:textId="77777777" w:rsidR="006B3416" w:rsidRDefault="006B3416">
      <w:pPr>
        <w:spacing w:after="0"/>
        <w:rPr>
          <w:ins w:id="1080" w:author="Che Frenz" w:date="2017-10-12T15:42:00Z"/>
        </w:rPr>
        <w:pPrChange w:id="1081" w:author="Che Frenz" w:date="2017-10-12T15:42:00Z">
          <w:pPr/>
        </w:pPrChange>
      </w:pPr>
      <w:ins w:id="1082" w:author="Che Frenz" w:date="2017-10-12T15:42:00Z">
        <w:r>
          <w:tab/>
        </w:r>
        <w:r>
          <w:tab/>
        </w:r>
        <w:r>
          <w:tab/>
        </w:r>
        <w:r>
          <w:tab/>
        </w:r>
        <w:r>
          <w:tab/>
        </w:r>
        <w:r>
          <w:tab/>
        </w:r>
        <w:r>
          <w:tab/>
        </w:r>
      </w:ins>
    </w:p>
    <w:p w14:paraId="70A5CCD8" w14:textId="77777777" w:rsidR="006B3416" w:rsidRDefault="006B3416">
      <w:pPr>
        <w:spacing w:after="0"/>
        <w:rPr>
          <w:ins w:id="1083" w:author="Che Frenz" w:date="2017-10-12T15:42:00Z"/>
        </w:rPr>
        <w:pPrChange w:id="1084" w:author="Che Frenz" w:date="2017-10-12T15:42:00Z">
          <w:pPr/>
        </w:pPrChange>
      </w:pPr>
      <w:ins w:id="1085" w:author="Che Frenz" w:date="2017-10-12T15:42:00Z">
        <w:r>
          <w:tab/>
        </w:r>
        <w:r>
          <w:tab/>
        </w:r>
        <w:r>
          <w:tab/>
        </w:r>
        <w:r>
          <w:tab/>
        </w:r>
        <w:r>
          <w:tab/>
        </w:r>
        <w:r>
          <w:tab/>
          <w:t xml:space="preserve">Else </w:t>
        </w:r>
        <w:r>
          <w:tab/>
        </w:r>
        <w:r w:rsidRPr="006646D0">
          <w:rPr>
            <w:color w:val="FF0000"/>
            <w:rPrChange w:id="1086" w:author="Che Frenz" w:date="2017-10-12T15:47:00Z">
              <w:rPr/>
            </w:rPrChange>
          </w:rPr>
          <w:t>'A =&gt;  C &gt; B</w:t>
        </w:r>
      </w:ins>
    </w:p>
    <w:p w14:paraId="23B06B17" w14:textId="77777777" w:rsidR="006B3416" w:rsidRDefault="006B3416">
      <w:pPr>
        <w:spacing w:after="0"/>
        <w:rPr>
          <w:ins w:id="1087" w:author="Che Frenz" w:date="2017-10-12T15:42:00Z"/>
        </w:rPr>
        <w:pPrChange w:id="1088" w:author="Che Frenz" w:date="2017-10-12T15:42:00Z">
          <w:pPr/>
        </w:pPrChange>
      </w:pPr>
      <w:ins w:id="1089" w:author="Che Frenz" w:date="2017-10-12T15:42:00Z">
        <w:r>
          <w:tab/>
        </w:r>
        <w:r>
          <w:tab/>
        </w:r>
        <w:r>
          <w:tab/>
        </w:r>
        <w:r>
          <w:tab/>
        </w:r>
        <w:r>
          <w:tab/>
        </w:r>
        <w:r>
          <w:tab/>
        </w:r>
        <w:r>
          <w:tab/>
          <w:t>Z=  (A+C)/2</w:t>
        </w:r>
      </w:ins>
    </w:p>
    <w:p w14:paraId="42090522" w14:textId="77777777" w:rsidR="006B3416" w:rsidRDefault="006B3416">
      <w:pPr>
        <w:spacing w:after="0"/>
        <w:rPr>
          <w:ins w:id="1090" w:author="Che Frenz" w:date="2017-10-12T15:42:00Z"/>
        </w:rPr>
        <w:pPrChange w:id="1091" w:author="Che Frenz" w:date="2017-10-12T15:42:00Z">
          <w:pPr/>
        </w:pPrChange>
      </w:pPr>
      <w:ins w:id="1092" w:author="Che Frenz" w:date="2017-10-12T15:42:00Z">
        <w:r>
          <w:tab/>
        </w:r>
        <w:r>
          <w:tab/>
        </w:r>
        <w:r>
          <w:tab/>
        </w:r>
        <w:r>
          <w:tab/>
        </w:r>
        <w:r>
          <w:tab/>
        </w:r>
        <w:r>
          <w:tab/>
        </w:r>
        <w:r>
          <w:tab/>
        </w:r>
      </w:ins>
    </w:p>
    <w:p w14:paraId="6F16B088" w14:textId="77777777" w:rsidR="006B3416" w:rsidRDefault="006B3416">
      <w:pPr>
        <w:spacing w:after="0"/>
        <w:rPr>
          <w:ins w:id="1093" w:author="Che Frenz" w:date="2017-10-12T15:42:00Z"/>
        </w:rPr>
        <w:pPrChange w:id="1094" w:author="Che Frenz" w:date="2017-10-12T15:42:00Z">
          <w:pPr/>
        </w:pPrChange>
      </w:pPr>
      <w:ins w:id="1095" w:author="Che Frenz" w:date="2017-10-12T15:42:00Z">
        <w:r>
          <w:tab/>
        </w:r>
        <w:r>
          <w:tab/>
        </w:r>
        <w:r>
          <w:tab/>
        </w:r>
        <w:r>
          <w:tab/>
        </w:r>
        <w:r>
          <w:tab/>
        </w:r>
        <w:r>
          <w:tab/>
          <w:t>End If</w:t>
        </w:r>
      </w:ins>
    </w:p>
    <w:p w14:paraId="547F40AD" w14:textId="77777777" w:rsidR="006B3416" w:rsidRDefault="006B3416">
      <w:pPr>
        <w:spacing w:after="0"/>
        <w:rPr>
          <w:ins w:id="1096" w:author="Che Frenz" w:date="2017-10-12T15:42:00Z"/>
        </w:rPr>
        <w:pPrChange w:id="1097" w:author="Che Frenz" w:date="2017-10-12T15:42:00Z">
          <w:pPr/>
        </w:pPrChange>
      </w:pPr>
      <w:ins w:id="1098" w:author="Che Frenz" w:date="2017-10-12T15:42:00Z">
        <w:r>
          <w:tab/>
        </w:r>
        <w:r>
          <w:tab/>
        </w:r>
        <w:r>
          <w:tab/>
        </w:r>
        <w:r>
          <w:tab/>
        </w:r>
        <w:r>
          <w:tab/>
          <w:t xml:space="preserve">Else </w:t>
        </w:r>
        <w:r w:rsidRPr="006646D0">
          <w:rPr>
            <w:color w:val="FF0000"/>
            <w:rPrChange w:id="1099" w:author="Che Frenz" w:date="2017-10-12T15:47:00Z">
              <w:rPr/>
            </w:rPrChange>
          </w:rPr>
          <w:t>' C &gt; A =&gt; B</w:t>
        </w:r>
      </w:ins>
    </w:p>
    <w:p w14:paraId="30E0FCA6" w14:textId="77777777" w:rsidR="006B3416" w:rsidRDefault="006B3416">
      <w:pPr>
        <w:spacing w:after="0"/>
        <w:rPr>
          <w:ins w:id="1100" w:author="Che Frenz" w:date="2017-10-12T15:42:00Z"/>
        </w:rPr>
        <w:pPrChange w:id="1101" w:author="Che Frenz" w:date="2017-10-12T15:42:00Z">
          <w:pPr/>
        </w:pPrChange>
      </w:pPr>
      <w:ins w:id="1102" w:author="Che Frenz" w:date="2017-10-12T15:42:00Z">
        <w:r>
          <w:tab/>
        </w:r>
        <w:r>
          <w:tab/>
        </w:r>
        <w:r>
          <w:tab/>
        </w:r>
        <w:r>
          <w:tab/>
        </w:r>
        <w:r>
          <w:tab/>
        </w:r>
        <w:r>
          <w:tab/>
          <w:t>Z=  (C+A)/2</w:t>
        </w:r>
      </w:ins>
    </w:p>
    <w:p w14:paraId="424930F0" w14:textId="77777777" w:rsidR="006B3416" w:rsidRDefault="006B3416">
      <w:pPr>
        <w:spacing w:after="0"/>
        <w:rPr>
          <w:ins w:id="1103" w:author="Che Frenz" w:date="2017-10-12T15:42:00Z"/>
        </w:rPr>
        <w:pPrChange w:id="1104" w:author="Che Frenz" w:date="2017-10-12T15:42:00Z">
          <w:pPr/>
        </w:pPrChange>
      </w:pPr>
      <w:ins w:id="1105" w:author="Che Frenz" w:date="2017-10-12T15:42:00Z">
        <w:r>
          <w:tab/>
        </w:r>
        <w:r>
          <w:tab/>
        </w:r>
        <w:r>
          <w:tab/>
        </w:r>
        <w:r>
          <w:tab/>
        </w:r>
        <w:r>
          <w:tab/>
        </w:r>
        <w:r>
          <w:tab/>
        </w:r>
      </w:ins>
    </w:p>
    <w:p w14:paraId="0CE74FB7" w14:textId="77777777" w:rsidR="006B3416" w:rsidRDefault="006B3416">
      <w:pPr>
        <w:spacing w:after="0"/>
        <w:rPr>
          <w:ins w:id="1106" w:author="Che Frenz" w:date="2017-10-12T15:42:00Z"/>
        </w:rPr>
        <w:pPrChange w:id="1107" w:author="Che Frenz" w:date="2017-10-12T15:42:00Z">
          <w:pPr/>
        </w:pPrChange>
      </w:pPr>
      <w:ins w:id="1108" w:author="Che Frenz" w:date="2017-10-12T15:42:00Z">
        <w:r>
          <w:tab/>
        </w:r>
        <w:r>
          <w:tab/>
        </w:r>
        <w:r>
          <w:tab/>
        </w:r>
        <w:r>
          <w:tab/>
        </w:r>
        <w:r>
          <w:tab/>
          <w:t>End If</w:t>
        </w:r>
      </w:ins>
    </w:p>
    <w:p w14:paraId="20E9E1DF" w14:textId="77777777" w:rsidR="006B3416" w:rsidRDefault="006B3416">
      <w:pPr>
        <w:spacing w:after="0"/>
        <w:rPr>
          <w:ins w:id="1109" w:author="Che Frenz" w:date="2017-10-12T15:42:00Z"/>
        </w:rPr>
        <w:pPrChange w:id="1110" w:author="Che Frenz" w:date="2017-10-12T15:42:00Z">
          <w:pPr/>
        </w:pPrChange>
      </w:pPr>
      <w:ins w:id="1111" w:author="Che Frenz" w:date="2017-10-12T15:42:00Z">
        <w:r>
          <w:tab/>
        </w:r>
        <w:r>
          <w:tab/>
        </w:r>
        <w:r>
          <w:tab/>
        </w:r>
        <w:r>
          <w:tab/>
          <w:t xml:space="preserve">Else </w:t>
        </w:r>
        <w:r w:rsidRPr="006646D0">
          <w:rPr>
            <w:color w:val="FF0000"/>
            <w:rPrChange w:id="1112" w:author="Che Frenz" w:date="2017-10-12T15:47:00Z">
              <w:rPr/>
            </w:rPrChange>
          </w:rPr>
          <w:t>' B&gt; A</w:t>
        </w:r>
      </w:ins>
    </w:p>
    <w:p w14:paraId="478AD8F1" w14:textId="77777777" w:rsidR="006B3416" w:rsidRDefault="006B3416">
      <w:pPr>
        <w:spacing w:after="0"/>
        <w:rPr>
          <w:ins w:id="1113" w:author="Che Frenz" w:date="2017-10-12T15:42:00Z"/>
        </w:rPr>
        <w:pPrChange w:id="1114" w:author="Che Frenz" w:date="2017-10-12T15:42:00Z">
          <w:pPr/>
        </w:pPrChange>
      </w:pPr>
      <w:ins w:id="1115" w:author="Che Frenz" w:date="2017-10-12T15:42:00Z">
        <w:r>
          <w:tab/>
        </w:r>
        <w:r>
          <w:tab/>
        </w:r>
        <w:r>
          <w:tab/>
        </w:r>
        <w:r>
          <w:tab/>
        </w:r>
        <w:r>
          <w:tab/>
          <w:t xml:space="preserve">If B =&gt; C </w:t>
        </w:r>
        <w:r>
          <w:tab/>
          <w:t xml:space="preserve">Then </w:t>
        </w:r>
        <w:r w:rsidRPr="006646D0">
          <w:rPr>
            <w:color w:val="FF0000"/>
            <w:rPrChange w:id="1116" w:author="Che Frenz" w:date="2017-10-12T15:48:00Z">
              <w:rPr/>
            </w:rPrChange>
          </w:rPr>
          <w:t>'Treat B as the biggest</w:t>
        </w:r>
      </w:ins>
    </w:p>
    <w:p w14:paraId="34B1607B" w14:textId="77777777" w:rsidR="006B3416" w:rsidRDefault="006B3416">
      <w:pPr>
        <w:spacing w:after="0"/>
        <w:rPr>
          <w:ins w:id="1117" w:author="Che Frenz" w:date="2017-10-12T15:42:00Z"/>
        </w:rPr>
        <w:pPrChange w:id="1118" w:author="Che Frenz" w:date="2017-10-12T15:42:00Z">
          <w:pPr/>
        </w:pPrChange>
      </w:pPr>
      <w:ins w:id="1119" w:author="Che Frenz" w:date="2017-10-12T15:42:00Z">
        <w:r>
          <w:tab/>
        </w:r>
        <w:r>
          <w:tab/>
        </w:r>
        <w:r>
          <w:tab/>
        </w:r>
        <w:r>
          <w:tab/>
        </w:r>
        <w:r>
          <w:tab/>
        </w:r>
        <w:r>
          <w:tab/>
          <w:t xml:space="preserve">If A =&gt; C Then </w:t>
        </w:r>
        <w:r w:rsidRPr="006646D0">
          <w:rPr>
            <w:color w:val="FF0000"/>
            <w:rPrChange w:id="1120" w:author="Che Frenz" w:date="2017-10-12T15:48:00Z">
              <w:rPr/>
            </w:rPrChange>
          </w:rPr>
          <w:t>' B &gt; A =&gt; C</w:t>
        </w:r>
      </w:ins>
    </w:p>
    <w:p w14:paraId="13CF1ABD" w14:textId="77777777" w:rsidR="006B3416" w:rsidRDefault="006B3416">
      <w:pPr>
        <w:spacing w:after="0"/>
        <w:rPr>
          <w:ins w:id="1121" w:author="Che Frenz" w:date="2017-10-12T15:42:00Z"/>
        </w:rPr>
        <w:pPrChange w:id="1122" w:author="Che Frenz" w:date="2017-10-12T15:42:00Z">
          <w:pPr/>
        </w:pPrChange>
      </w:pPr>
      <w:ins w:id="1123" w:author="Che Frenz" w:date="2017-10-12T15:42:00Z">
        <w:r>
          <w:tab/>
        </w:r>
        <w:r>
          <w:tab/>
        </w:r>
        <w:r>
          <w:tab/>
        </w:r>
        <w:r>
          <w:tab/>
        </w:r>
        <w:r>
          <w:tab/>
        </w:r>
        <w:r>
          <w:tab/>
        </w:r>
        <w:r>
          <w:tab/>
          <w:t>Z=  (B+A)/2</w:t>
        </w:r>
      </w:ins>
    </w:p>
    <w:p w14:paraId="0B418627" w14:textId="77777777" w:rsidR="006B3416" w:rsidRDefault="006B3416">
      <w:pPr>
        <w:spacing w:after="0"/>
        <w:rPr>
          <w:ins w:id="1124" w:author="Che Frenz" w:date="2017-10-12T15:42:00Z"/>
        </w:rPr>
        <w:pPrChange w:id="1125" w:author="Che Frenz" w:date="2017-10-12T15:42:00Z">
          <w:pPr/>
        </w:pPrChange>
      </w:pPr>
      <w:ins w:id="1126" w:author="Che Frenz" w:date="2017-10-12T15:42:00Z">
        <w:r>
          <w:tab/>
        </w:r>
        <w:r>
          <w:tab/>
        </w:r>
        <w:r>
          <w:tab/>
        </w:r>
        <w:r>
          <w:tab/>
        </w:r>
        <w:r>
          <w:tab/>
        </w:r>
        <w:r>
          <w:tab/>
        </w:r>
        <w:r>
          <w:tab/>
        </w:r>
      </w:ins>
    </w:p>
    <w:p w14:paraId="6BC43033" w14:textId="77777777" w:rsidR="006B3416" w:rsidRPr="006646D0" w:rsidRDefault="006B3416">
      <w:pPr>
        <w:spacing w:after="0"/>
        <w:rPr>
          <w:ins w:id="1127" w:author="Che Frenz" w:date="2017-10-12T15:42:00Z"/>
          <w:color w:val="FF0000"/>
          <w:rPrChange w:id="1128" w:author="Che Frenz" w:date="2017-10-12T15:48:00Z">
            <w:rPr>
              <w:ins w:id="1129" w:author="Che Frenz" w:date="2017-10-12T15:42:00Z"/>
            </w:rPr>
          </w:rPrChange>
        </w:rPr>
        <w:pPrChange w:id="1130" w:author="Che Frenz" w:date="2017-10-12T15:42:00Z">
          <w:pPr/>
        </w:pPrChange>
      </w:pPr>
      <w:ins w:id="1131" w:author="Che Frenz" w:date="2017-10-12T15:42:00Z">
        <w:r>
          <w:tab/>
        </w:r>
        <w:r>
          <w:tab/>
        </w:r>
        <w:r>
          <w:tab/>
        </w:r>
        <w:r>
          <w:tab/>
        </w:r>
        <w:r>
          <w:tab/>
        </w:r>
        <w:r>
          <w:tab/>
          <w:t xml:space="preserve">Else </w:t>
        </w:r>
        <w:r w:rsidRPr="006646D0">
          <w:rPr>
            <w:color w:val="FF0000"/>
            <w:rPrChange w:id="1132" w:author="Che Frenz" w:date="2017-10-12T15:48:00Z">
              <w:rPr/>
            </w:rPrChange>
          </w:rPr>
          <w:t>' B =&gt; C &gt; A</w:t>
        </w:r>
      </w:ins>
    </w:p>
    <w:p w14:paraId="607A10E8" w14:textId="77777777" w:rsidR="006B3416" w:rsidRDefault="006B3416">
      <w:pPr>
        <w:spacing w:after="0"/>
        <w:rPr>
          <w:ins w:id="1133" w:author="Che Frenz" w:date="2017-10-12T15:42:00Z"/>
        </w:rPr>
        <w:pPrChange w:id="1134" w:author="Che Frenz" w:date="2017-10-12T15:42:00Z">
          <w:pPr/>
        </w:pPrChange>
      </w:pPr>
      <w:ins w:id="1135" w:author="Che Frenz" w:date="2017-10-12T15:42:00Z">
        <w:r>
          <w:tab/>
        </w:r>
        <w:r>
          <w:tab/>
        </w:r>
        <w:r>
          <w:tab/>
        </w:r>
        <w:r>
          <w:tab/>
        </w:r>
        <w:r>
          <w:tab/>
        </w:r>
        <w:r>
          <w:tab/>
        </w:r>
        <w:r>
          <w:tab/>
          <w:t>Z=  (B+C)/2</w:t>
        </w:r>
      </w:ins>
    </w:p>
    <w:p w14:paraId="45E78233" w14:textId="77777777" w:rsidR="006B3416" w:rsidRDefault="006B3416">
      <w:pPr>
        <w:spacing w:after="0"/>
        <w:rPr>
          <w:ins w:id="1136" w:author="Che Frenz" w:date="2017-10-12T15:42:00Z"/>
        </w:rPr>
        <w:pPrChange w:id="1137" w:author="Che Frenz" w:date="2017-10-12T15:42:00Z">
          <w:pPr/>
        </w:pPrChange>
      </w:pPr>
      <w:ins w:id="1138" w:author="Che Frenz" w:date="2017-10-12T15:42:00Z">
        <w:r>
          <w:tab/>
        </w:r>
        <w:r>
          <w:tab/>
        </w:r>
        <w:r>
          <w:tab/>
        </w:r>
        <w:r>
          <w:tab/>
        </w:r>
        <w:r>
          <w:tab/>
        </w:r>
        <w:r>
          <w:tab/>
        </w:r>
        <w:r>
          <w:tab/>
        </w:r>
      </w:ins>
    </w:p>
    <w:p w14:paraId="5D7ACA46" w14:textId="77777777" w:rsidR="006B3416" w:rsidRDefault="006B3416">
      <w:pPr>
        <w:spacing w:after="0"/>
        <w:rPr>
          <w:ins w:id="1139" w:author="Che Frenz" w:date="2017-10-12T15:42:00Z"/>
        </w:rPr>
        <w:pPrChange w:id="1140" w:author="Che Frenz" w:date="2017-10-12T15:42:00Z">
          <w:pPr/>
        </w:pPrChange>
      </w:pPr>
      <w:ins w:id="1141" w:author="Che Frenz" w:date="2017-10-12T15:42:00Z">
        <w:r>
          <w:tab/>
        </w:r>
        <w:r>
          <w:tab/>
        </w:r>
        <w:r>
          <w:tab/>
        </w:r>
        <w:r>
          <w:tab/>
        </w:r>
        <w:r>
          <w:tab/>
        </w:r>
        <w:r>
          <w:tab/>
          <w:t>End If</w:t>
        </w:r>
        <w:r>
          <w:tab/>
        </w:r>
        <w:r>
          <w:tab/>
        </w:r>
        <w:r>
          <w:tab/>
        </w:r>
        <w:r>
          <w:tab/>
        </w:r>
        <w:r>
          <w:tab/>
        </w:r>
        <w:r>
          <w:tab/>
        </w:r>
      </w:ins>
    </w:p>
    <w:p w14:paraId="4AAEC0E9" w14:textId="77777777" w:rsidR="006B3416" w:rsidRDefault="006B3416">
      <w:pPr>
        <w:spacing w:after="0"/>
        <w:rPr>
          <w:ins w:id="1142" w:author="Che Frenz" w:date="2017-10-12T15:42:00Z"/>
        </w:rPr>
        <w:pPrChange w:id="1143" w:author="Che Frenz" w:date="2017-10-12T15:42:00Z">
          <w:pPr/>
        </w:pPrChange>
      </w:pPr>
      <w:ins w:id="1144" w:author="Che Frenz" w:date="2017-10-12T15:42:00Z">
        <w:r>
          <w:tab/>
        </w:r>
        <w:r>
          <w:tab/>
        </w:r>
        <w:r>
          <w:tab/>
        </w:r>
        <w:r>
          <w:tab/>
        </w:r>
        <w:r>
          <w:tab/>
          <w:t xml:space="preserve">Else </w:t>
        </w:r>
        <w:r w:rsidRPr="006646D0">
          <w:rPr>
            <w:color w:val="FF0000"/>
            <w:rPrChange w:id="1145" w:author="Che Frenz" w:date="2017-10-12T15:48:00Z">
              <w:rPr/>
            </w:rPrChange>
          </w:rPr>
          <w:t>' C &gt; B &gt; A</w:t>
        </w:r>
      </w:ins>
    </w:p>
    <w:p w14:paraId="2D2B908C" w14:textId="77777777" w:rsidR="006B3416" w:rsidRDefault="006B3416">
      <w:pPr>
        <w:spacing w:after="0"/>
        <w:rPr>
          <w:ins w:id="1146" w:author="Che Frenz" w:date="2017-10-12T15:42:00Z"/>
        </w:rPr>
        <w:pPrChange w:id="1147" w:author="Che Frenz" w:date="2017-10-12T15:42:00Z">
          <w:pPr/>
        </w:pPrChange>
      </w:pPr>
      <w:ins w:id="1148" w:author="Che Frenz" w:date="2017-10-12T15:42:00Z">
        <w:r>
          <w:lastRenderedPageBreak/>
          <w:tab/>
        </w:r>
        <w:r>
          <w:tab/>
        </w:r>
        <w:r>
          <w:tab/>
        </w:r>
        <w:r>
          <w:tab/>
        </w:r>
        <w:r>
          <w:tab/>
        </w:r>
        <w:r>
          <w:tab/>
          <w:t>Z=  (C+B)/2</w:t>
        </w:r>
      </w:ins>
    </w:p>
    <w:p w14:paraId="7B5525E5" w14:textId="77777777" w:rsidR="006B3416" w:rsidRDefault="006B3416">
      <w:pPr>
        <w:spacing w:after="0"/>
        <w:rPr>
          <w:ins w:id="1149" w:author="Che Frenz" w:date="2017-10-12T15:42:00Z"/>
        </w:rPr>
        <w:pPrChange w:id="1150" w:author="Che Frenz" w:date="2017-10-12T15:42:00Z">
          <w:pPr/>
        </w:pPrChange>
      </w:pPr>
      <w:ins w:id="1151" w:author="Che Frenz" w:date="2017-10-12T15:42:00Z">
        <w:r>
          <w:tab/>
        </w:r>
        <w:r>
          <w:tab/>
        </w:r>
        <w:r>
          <w:tab/>
        </w:r>
        <w:r>
          <w:tab/>
        </w:r>
        <w:r>
          <w:tab/>
        </w:r>
        <w:r>
          <w:tab/>
        </w:r>
      </w:ins>
    </w:p>
    <w:p w14:paraId="0C9BB6A2" w14:textId="77777777" w:rsidR="006B3416" w:rsidRDefault="006B3416">
      <w:pPr>
        <w:spacing w:after="0"/>
        <w:rPr>
          <w:ins w:id="1152" w:author="Che Frenz" w:date="2017-10-12T15:42:00Z"/>
        </w:rPr>
        <w:pPrChange w:id="1153" w:author="Che Frenz" w:date="2017-10-12T15:42:00Z">
          <w:pPr/>
        </w:pPrChange>
      </w:pPr>
      <w:ins w:id="1154" w:author="Che Frenz" w:date="2017-10-12T15:42:00Z">
        <w:r>
          <w:tab/>
        </w:r>
        <w:r>
          <w:tab/>
        </w:r>
        <w:r>
          <w:tab/>
        </w:r>
        <w:r>
          <w:tab/>
        </w:r>
        <w:r>
          <w:tab/>
          <w:t>End If</w:t>
        </w:r>
      </w:ins>
    </w:p>
    <w:p w14:paraId="4CBA22D1" w14:textId="77777777" w:rsidR="006B3416" w:rsidRDefault="006B3416">
      <w:pPr>
        <w:spacing w:after="0"/>
        <w:rPr>
          <w:ins w:id="1155" w:author="Che Frenz" w:date="2017-10-12T15:42:00Z"/>
        </w:rPr>
        <w:pPrChange w:id="1156" w:author="Che Frenz" w:date="2017-10-12T15:42:00Z">
          <w:pPr/>
        </w:pPrChange>
      </w:pPr>
      <w:ins w:id="1157" w:author="Che Frenz" w:date="2017-10-12T15:42:00Z">
        <w:r>
          <w:tab/>
        </w:r>
        <w:r>
          <w:tab/>
        </w:r>
        <w:r>
          <w:tab/>
        </w:r>
        <w:r>
          <w:tab/>
          <w:t>End If</w:t>
        </w:r>
      </w:ins>
    </w:p>
    <w:p w14:paraId="1BD68E16" w14:textId="77777777" w:rsidR="006B3416" w:rsidRDefault="006B3416">
      <w:pPr>
        <w:spacing w:after="0"/>
        <w:rPr>
          <w:ins w:id="1158" w:author="Che Frenz" w:date="2017-10-12T15:42:00Z"/>
        </w:rPr>
        <w:pPrChange w:id="1159" w:author="Che Frenz" w:date="2017-10-12T15:42:00Z">
          <w:pPr/>
        </w:pPrChange>
      </w:pPr>
      <w:ins w:id="1160" w:author="Che Frenz" w:date="2017-10-12T15:42:00Z">
        <w:r>
          <w:tab/>
        </w:r>
        <w:r>
          <w:tab/>
        </w:r>
        <w:r>
          <w:tab/>
        </w:r>
        <w:r>
          <w:tab/>
          <w:t>l_Avg2HiTIER = Z</w:t>
        </w:r>
        <w:r>
          <w:tab/>
        </w:r>
        <w:r>
          <w:tab/>
        </w:r>
        <w:r>
          <w:tab/>
        </w:r>
        <w:r>
          <w:tab/>
        </w:r>
      </w:ins>
    </w:p>
    <w:p w14:paraId="11159386" w14:textId="77777777" w:rsidR="006B3416" w:rsidRDefault="006B3416">
      <w:pPr>
        <w:spacing w:after="0"/>
        <w:rPr>
          <w:ins w:id="1161" w:author="Che Frenz" w:date="2017-10-12T15:42:00Z"/>
        </w:rPr>
        <w:pPrChange w:id="1162" w:author="Che Frenz" w:date="2017-10-12T15:42:00Z">
          <w:pPr/>
        </w:pPrChange>
      </w:pPr>
      <w:ins w:id="1163" w:author="Che Frenz" w:date="2017-10-12T15:42:00Z">
        <w:r>
          <w:tab/>
        </w:r>
        <w:r>
          <w:tab/>
        </w:r>
        <w:r>
          <w:tab/>
        </w:r>
        <w:r>
          <w:tab/>
        </w:r>
      </w:ins>
    </w:p>
    <w:p w14:paraId="0486C1AD" w14:textId="46ADB7D0" w:rsidR="006B3416" w:rsidRDefault="006B3416">
      <w:pPr>
        <w:spacing w:after="0"/>
        <w:rPr>
          <w:ins w:id="1164" w:author="Che Frenz" w:date="2017-10-12T15:42:00Z"/>
        </w:rPr>
        <w:pPrChange w:id="1165" w:author="Che Frenz" w:date="2017-10-12T15:43:00Z">
          <w:pPr/>
        </w:pPrChange>
      </w:pPr>
      <w:ins w:id="1166" w:author="Che Frenz" w:date="2017-10-12T15:42:00Z">
        <w:r>
          <w:tab/>
        </w:r>
        <w:r>
          <w:tab/>
        </w:r>
        <w:r>
          <w:tab/>
        </w:r>
        <w:r>
          <w:tab/>
        </w:r>
      </w:ins>
    </w:p>
    <w:p w14:paraId="40C0BE13" w14:textId="77777777" w:rsidR="006B3416" w:rsidRDefault="006B3416">
      <w:pPr>
        <w:spacing w:after="0"/>
        <w:rPr>
          <w:ins w:id="1167" w:author="Che Frenz" w:date="2017-10-12T15:42:00Z"/>
        </w:rPr>
        <w:pPrChange w:id="1168" w:author="Che Frenz" w:date="2017-10-12T15:42:00Z">
          <w:pPr/>
        </w:pPrChange>
      </w:pPr>
      <w:ins w:id="1169" w:author="Che Frenz" w:date="2017-10-12T15:42:00Z">
        <w:r>
          <w:t>saveTier:</w:t>
        </w:r>
      </w:ins>
    </w:p>
    <w:p w14:paraId="3D48A988" w14:textId="4C684D48" w:rsidR="006B3416" w:rsidRDefault="006B3416">
      <w:pPr>
        <w:spacing w:after="0"/>
        <w:rPr>
          <w:ins w:id="1170" w:author="Che Frenz" w:date="2017-10-12T15:42:00Z"/>
        </w:rPr>
        <w:pPrChange w:id="1171" w:author="Che Frenz" w:date="2017-10-12T15:42:00Z">
          <w:pPr/>
        </w:pPrChange>
      </w:pPr>
      <w:ins w:id="1172" w:author="Che Frenz" w:date="2017-10-12T15:42:00Z">
        <w:r>
          <w:tab/>
        </w:r>
        <w:r>
          <w:tab/>
        </w:r>
        <w:r>
          <w:tab/>
        </w:r>
        <w:r>
          <w:tab/>
        </w:r>
      </w:ins>
    </w:p>
    <w:p w14:paraId="279C9CF3" w14:textId="77777777" w:rsidR="006B3416" w:rsidRDefault="006B3416">
      <w:pPr>
        <w:spacing w:after="0"/>
        <w:rPr>
          <w:ins w:id="1173" w:author="Che Frenz" w:date="2017-10-12T15:42:00Z"/>
        </w:rPr>
        <w:pPrChange w:id="1174" w:author="Che Frenz" w:date="2017-10-12T15:42:00Z">
          <w:pPr/>
        </w:pPrChange>
      </w:pPr>
      <w:ins w:id="1175" w:author="Che Frenz" w:date="2017-10-12T15:42:00Z">
        <w:r>
          <w:tab/>
        </w:r>
        <w:r>
          <w:tab/>
        </w:r>
        <w:r>
          <w:tab/>
        </w:r>
        <w:r>
          <w:tab/>
          <w:t xml:space="preserve">s_UpdOrg = "1"                         </w:t>
        </w:r>
      </w:ins>
    </w:p>
    <w:p w14:paraId="3E3DE840" w14:textId="77777777" w:rsidR="006B3416" w:rsidRDefault="006B3416">
      <w:pPr>
        <w:spacing w:after="0"/>
        <w:rPr>
          <w:ins w:id="1176" w:author="Che Frenz" w:date="2017-10-12T15:42:00Z"/>
        </w:rPr>
        <w:pPrChange w:id="1177" w:author="Che Frenz" w:date="2017-10-12T15:42:00Z">
          <w:pPr/>
        </w:pPrChange>
      </w:pPr>
      <w:ins w:id="1178" w:author="Che Frenz" w:date="2017-10-12T15:42:00Z">
        <w:r>
          <w:tab/>
        </w:r>
        <w:r>
          <w:tab/>
        </w:r>
        <w:r>
          <w:tab/>
        </w:r>
        <w:r>
          <w:tab/>
          <w:t>doc.Avg2HiTIER = l_Avg2HiTIER</w:t>
        </w:r>
      </w:ins>
    </w:p>
    <w:p w14:paraId="6803AE26" w14:textId="3FD29D14" w:rsidR="006B3416" w:rsidRDefault="006646D0">
      <w:pPr>
        <w:spacing w:after="0"/>
        <w:rPr>
          <w:ins w:id="1179" w:author="Che Frenz" w:date="2017-10-12T15:42:00Z"/>
        </w:rPr>
        <w:pPrChange w:id="1180" w:author="Che Frenz" w:date="2017-10-12T15:42:00Z">
          <w:pPr/>
        </w:pPrChange>
      </w:pPr>
      <w:ins w:id="1181" w:author="Che Frenz" w:date="2017-10-12T15:42:00Z">
        <w:r>
          <w:tab/>
        </w:r>
        <w:r>
          <w:tab/>
        </w:r>
        <w:r>
          <w:tab/>
        </w:r>
        <w:r>
          <w:tab/>
        </w:r>
        <w:r w:rsidR="006B3416">
          <w:tab/>
        </w:r>
        <w:r w:rsidR="006B3416">
          <w:tab/>
        </w:r>
      </w:ins>
    </w:p>
    <w:p w14:paraId="703CCBE8" w14:textId="77777777" w:rsidR="006B3416" w:rsidRDefault="006B3416">
      <w:pPr>
        <w:spacing w:after="0"/>
        <w:rPr>
          <w:ins w:id="1182" w:author="Che Frenz" w:date="2017-10-12T15:42:00Z"/>
        </w:rPr>
        <w:pPrChange w:id="1183" w:author="Che Frenz" w:date="2017-10-12T15:42:00Z">
          <w:pPr/>
        </w:pPrChange>
      </w:pPr>
      <w:ins w:id="1184" w:author="Che Frenz" w:date="2017-10-12T15:42:00Z">
        <w:r>
          <w:tab/>
        </w:r>
        <w:r>
          <w:tab/>
        </w:r>
        <w:r>
          <w:tab/>
        </w:r>
        <w:r>
          <w:tab/>
        </w:r>
      </w:ins>
    </w:p>
    <w:p w14:paraId="676776E5" w14:textId="77777777" w:rsidR="006B3416" w:rsidRDefault="006B3416">
      <w:pPr>
        <w:spacing w:after="0"/>
        <w:rPr>
          <w:ins w:id="1185" w:author="Che Frenz" w:date="2017-10-12T15:42:00Z"/>
        </w:rPr>
        <w:pPrChange w:id="1186" w:author="Che Frenz" w:date="2017-10-12T15:42:00Z">
          <w:pPr/>
        </w:pPrChange>
      </w:pPr>
      <w:ins w:id="1187" w:author="Che Frenz" w:date="2017-10-12T15:42:00Z">
        <w:r>
          <w:tab/>
        </w:r>
        <w:r>
          <w:tab/>
        </w:r>
        <w:r>
          <w:tab/>
        </w:r>
        <w:r>
          <w:tab/>
        </w:r>
        <w:r w:rsidRPr="006646D0">
          <w:rPr>
            <w:color w:val="FF0000"/>
            <w:rPrChange w:id="1188" w:author="Che Frenz" w:date="2017-10-12T15:48:00Z">
              <w:rPr/>
            </w:rPrChange>
          </w:rPr>
          <w:t>' Make all DSC values numeric A,B,C</w:t>
        </w:r>
      </w:ins>
    </w:p>
    <w:p w14:paraId="07491386" w14:textId="77777777" w:rsidR="006B3416" w:rsidRDefault="006B3416">
      <w:pPr>
        <w:spacing w:after="0"/>
        <w:rPr>
          <w:ins w:id="1189" w:author="Che Frenz" w:date="2017-10-12T15:42:00Z"/>
        </w:rPr>
        <w:pPrChange w:id="1190" w:author="Che Frenz" w:date="2017-10-12T15:42:00Z">
          <w:pPr/>
        </w:pPrChange>
      </w:pPr>
      <w:ins w:id="1191" w:author="Che Frenz" w:date="2017-10-12T15:42:00Z">
        <w:r>
          <w:tab/>
        </w:r>
        <w:r>
          <w:tab/>
        </w:r>
        <w:r>
          <w:tab/>
        </w:r>
        <w:r>
          <w:tab/>
        </w:r>
      </w:ins>
    </w:p>
    <w:p w14:paraId="197EB77A" w14:textId="77777777" w:rsidR="006B3416" w:rsidRDefault="006B3416">
      <w:pPr>
        <w:spacing w:after="0"/>
        <w:rPr>
          <w:ins w:id="1192" w:author="Che Frenz" w:date="2017-10-12T15:42:00Z"/>
        </w:rPr>
        <w:pPrChange w:id="1193" w:author="Che Frenz" w:date="2017-10-12T15:42:00Z">
          <w:pPr/>
        </w:pPrChange>
      </w:pPr>
      <w:ins w:id="1194" w:author="Che Frenz" w:date="2017-10-12T15:42:00Z">
        <w:r>
          <w:tab/>
        </w:r>
        <w:r>
          <w:tab/>
        </w:r>
        <w:r>
          <w:tab/>
        </w:r>
        <w:r>
          <w:tab/>
          <w:t>If l_DSC0="" Or  l_DSC0=False Or l_DSC0 = "N/A"  Then</w:t>
        </w:r>
      </w:ins>
    </w:p>
    <w:p w14:paraId="2D5174D9" w14:textId="77777777" w:rsidR="006B3416" w:rsidRDefault="006B3416">
      <w:pPr>
        <w:spacing w:after="0"/>
        <w:rPr>
          <w:ins w:id="1195" w:author="Che Frenz" w:date="2017-10-12T15:42:00Z"/>
        </w:rPr>
        <w:pPrChange w:id="1196" w:author="Che Frenz" w:date="2017-10-12T15:42:00Z">
          <w:pPr/>
        </w:pPrChange>
      </w:pPr>
      <w:ins w:id="1197" w:author="Che Frenz" w:date="2017-10-12T15:42:00Z">
        <w:r>
          <w:tab/>
        </w:r>
        <w:r>
          <w:tab/>
        </w:r>
        <w:r>
          <w:tab/>
        </w:r>
        <w:r>
          <w:tab/>
        </w:r>
        <w:r>
          <w:tab/>
          <w:t>A = 0</w:t>
        </w:r>
      </w:ins>
    </w:p>
    <w:p w14:paraId="28FC8525" w14:textId="77777777" w:rsidR="006B3416" w:rsidRDefault="006B3416">
      <w:pPr>
        <w:spacing w:after="0"/>
        <w:rPr>
          <w:ins w:id="1198" w:author="Che Frenz" w:date="2017-10-12T15:42:00Z"/>
        </w:rPr>
        <w:pPrChange w:id="1199" w:author="Che Frenz" w:date="2017-10-12T15:42:00Z">
          <w:pPr/>
        </w:pPrChange>
      </w:pPr>
      <w:ins w:id="1200" w:author="Che Frenz" w:date="2017-10-12T15:42:00Z">
        <w:r>
          <w:tab/>
        </w:r>
        <w:r>
          <w:tab/>
        </w:r>
        <w:r>
          <w:tab/>
        </w:r>
        <w:r>
          <w:tab/>
          <w:t>Else</w:t>
        </w:r>
      </w:ins>
    </w:p>
    <w:p w14:paraId="01F7C851" w14:textId="076036B5" w:rsidR="006B3416" w:rsidRDefault="006B3416">
      <w:pPr>
        <w:spacing w:after="0"/>
        <w:rPr>
          <w:ins w:id="1201" w:author="Che Frenz" w:date="2017-10-12T15:42:00Z"/>
        </w:rPr>
        <w:pPrChange w:id="1202" w:author="Che Frenz" w:date="2017-10-12T15:42:00Z">
          <w:pPr/>
        </w:pPrChange>
      </w:pPr>
      <w:ins w:id="1203" w:author="Che Frenz" w:date="2017-10-12T15:42:00Z">
        <w:r>
          <w:tab/>
        </w:r>
        <w:r>
          <w:tab/>
        </w:r>
        <w:r>
          <w:tab/>
        </w:r>
        <w:r>
          <w:tab/>
        </w:r>
        <w:r>
          <w:tab/>
          <w:t xml:space="preserve">A = </w:t>
        </w:r>
      </w:ins>
      <w:ins w:id="1204" w:author="Che Frenz" w:date="2017-10-12T15:46:00Z">
        <w:r>
          <w:t>Convert to Double</w:t>
        </w:r>
      </w:ins>
      <w:ins w:id="1205" w:author="Che Frenz" w:date="2017-10-12T15:42:00Z">
        <w:r w:rsidR="006646D0">
          <w:t xml:space="preserve">(l_DSC0) </w:t>
        </w:r>
        <w:r w:rsidR="006646D0">
          <w:tab/>
        </w:r>
        <w:r w:rsidR="006646D0">
          <w:tab/>
        </w:r>
      </w:ins>
    </w:p>
    <w:p w14:paraId="19CC7FCE" w14:textId="77777777" w:rsidR="006B3416" w:rsidRDefault="006B3416">
      <w:pPr>
        <w:spacing w:after="0"/>
        <w:rPr>
          <w:ins w:id="1206" w:author="Che Frenz" w:date="2017-10-12T15:42:00Z"/>
        </w:rPr>
        <w:pPrChange w:id="1207" w:author="Che Frenz" w:date="2017-10-12T15:42:00Z">
          <w:pPr/>
        </w:pPrChange>
      </w:pPr>
      <w:ins w:id="1208" w:author="Che Frenz" w:date="2017-10-12T15:42:00Z">
        <w:r>
          <w:tab/>
        </w:r>
        <w:r>
          <w:tab/>
        </w:r>
        <w:r>
          <w:tab/>
        </w:r>
        <w:r>
          <w:tab/>
          <w:t>End If</w:t>
        </w:r>
      </w:ins>
    </w:p>
    <w:p w14:paraId="554FB40A" w14:textId="77777777" w:rsidR="006B3416" w:rsidRDefault="006B3416">
      <w:pPr>
        <w:spacing w:after="0"/>
        <w:rPr>
          <w:ins w:id="1209" w:author="Che Frenz" w:date="2017-10-12T15:42:00Z"/>
        </w:rPr>
        <w:pPrChange w:id="1210" w:author="Che Frenz" w:date="2017-10-12T15:42:00Z">
          <w:pPr/>
        </w:pPrChange>
      </w:pPr>
      <w:ins w:id="1211" w:author="Che Frenz" w:date="2017-10-12T15:42:00Z">
        <w:r>
          <w:tab/>
        </w:r>
        <w:r>
          <w:tab/>
        </w:r>
        <w:r>
          <w:tab/>
        </w:r>
        <w:r>
          <w:tab/>
        </w:r>
      </w:ins>
    </w:p>
    <w:p w14:paraId="6DBAC8EF" w14:textId="77777777" w:rsidR="006B3416" w:rsidRDefault="006B3416">
      <w:pPr>
        <w:spacing w:after="0"/>
        <w:rPr>
          <w:ins w:id="1212" w:author="Che Frenz" w:date="2017-10-12T15:42:00Z"/>
        </w:rPr>
        <w:pPrChange w:id="1213" w:author="Che Frenz" w:date="2017-10-12T15:42:00Z">
          <w:pPr/>
        </w:pPrChange>
      </w:pPr>
      <w:ins w:id="1214" w:author="Che Frenz" w:date="2017-10-12T15:42:00Z">
        <w:r>
          <w:tab/>
        </w:r>
        <w:r>
          <w:tab/>
        </w:r>
        <w:r>
          <w:tab/>
        </w:r>
        <w:r>
          <w:tab/>
          <w:t>If l_DSC1="" Or  l_DSC1=False Or l_DSC1 = "N/A"  Then</w:t>
        </w:r>
      </w:ins>
    </w:p>
    <w:p w14:paraId="31BB68D8" w14:textId="77777777" w:rsidR="006B3416" w:rsidRDefault="006B3416">
      <w:pPr>
        <w:spacing w:after="0"/>
        <w:rPr>
          <w:ins w:id="1215" w:author="Che Frenz" w:date="2017-10-12T15:42:00Z"/>
        </w:rPr>
        <w:pPrChange w:id="1216" w:author="Che Frenz" w:date="2017-10-12T15:42:00Z">
          <w:pPr/>
        </w:pPrChange>
      </w:pPr>
      <w:ins w:id="1217" w:author="Che Frenz" w:date="2017-10-12T15:42:00Z">
        <w:r>
          <w:tab/>
        </w:r>
        <w:r>
          <w:tab/>
        </w:r>
        <w:r>
          <w:tab/>
        </w:r>
        <w:r>
          <w:tab/>
        </w:r>
        <w:r>
          <w:tab/>
          <w:t>B = 0</w:t>
        </w:r>
      </w:ins>
    </w:p>
    <w:p w14:paraId="7DB1EF38" w14:textId="77777777" w:rsidR="006B3416" w:rsidRDefault="006B3416">
      <w:pPr>
        <w:spacing w:after="0"/>
        <w:rPr>
          <w:ins w:id="1218" w:author="Che Frenz" w:date="2017-10-12T15:42:00Z"/>
        </w:rPr>
        <w:pPrChange w:id="1219" w:author="Che Frenz" w:date="2017-10-12T15:42:00Z">
          <w:pPr/>
        </w:pPrChange>
      </w:pPr>
      <w:ins w:id="1220" w:author="Che Frenz" w:date="2017-10-12T15:42:00Z">
        <w:r>
          <w:tab/>
        </w:r>
        <w:r>
          <w:tab/>
        </w:r>
        <w:r>
          <w:tab/>
        </w:r>
        <w:r>
          <w:tab/>
          <w:t>Else</w:t>
        </w:r>
      </w:ins>
    </w:p>
    <w:p w14:paraId="2E3345DC" w14:textId="0D1A0B09" w:rsidR="006B3416" w:rsidRDefault="006B3416">
      <w:pPr>
        <w:spacing w:after="0"/>
        <w:rPr>
          <w:ins w:id="1221" w:author="Che Frenz" w:date="2017-10-12T15:42:00Z"/>
        </w:rPr>
        <w:pPrChange w:id="1222" w:author="Che Frenz" w:date="2017-10-12T15:42:00Z">
          <w:pPr/>
        </w:pPrChange>
      </w:pPr>
      <w:ins w:id="1223" w:author="Che Frenz" w:date="2017-10-12T15:42:00Z">
        <w:r>
          <w:tab/>
        </w:r>
        <w:r>
          <w:tab/>
        </w:r>
        <w:r>
          <w:tab/>
        </w:r>
        <w:r>
          <w:tab/>
        </w:r>
        <w:r>
          <w:tab/>
          <w:t xml:space="preserve">B = </w:t>
        </w:r>
      </w:ins>
      <w:ins w:id="1224" w:author="Che Frenz" w:date="2017-10-12T15:46:00Z">
        <w:r>
          <w:t>Convert to Double</w:t>
        </w:r>
      </w:ins>
      <w:ins w:id="1225" w:author="Che Frenz" w:date="2017-10-12T15:42:00Z">
        <w:r>
          <w:t>(l_DSC1)</w:t>
        </w:r>
      </w:ins>
    </w:p>
    <w:p w14:paraId="000BCEFC" w14:textId="77777777" w:rsidR="006B3416" w:rsidRDefault="006B3416">
      <w:pPr>
        <w:spacing w:after="0"/>
        <w:rPr>
          <w:ins w:id="1226" w:author="Che Frenz" w:date="2017-10-12T15:42:00Z"/>
        </w:rPr>
        <w:pPrChange w:id="1227" w:author="Che Frenz" w:date="2017-10-12T15:42:00Z">
          <w:pPr/>
        </w:pPrChange>
      </w:pPr>
      <w:ins w:id="1228" w:author="Che Frenz" w:date="2017-10-12T15:42:00Z">
        <w:r>
          <w:tab/>
        </w:r>
        <w:r>
          <w:tab/>
        </w:r>
        <w:r>
          <w:tab/>
        </w:r>
        <w:r>
          <w:tab/>
          <w:t>End If</w:t>
        </w:r>
      </w:ins>
    </w:p>
    <w:p w14:paraId="601046A7" w14:textId="77777777" w:rsidR="006B3416" w:rsidRDefault="006B3416">
      <w:pPr>
        <w:spacing w:after="0"/>
        <w:rPr>
          <w:ins w:id="1229" w:author="Che Frenz" w:date="2017-10-12T15:42:00Z"/>
        </w:rPr>
        <w:pPrChange w:id="1230" w:author="Che Frenz" w:date="2017-10-12T15:42:00Z">
          <w:pPr/>
        </w:pPrChange>
      </w:pPr>
      <w:ins w:id="1231" w:author="Che Frenz" w:date="2017-10-12T15:42:00Z">
        <w:r>
          <w:tab/>
        </w:r>
        <w:r>
          <w:tab/>
        </w:r>
        <w:r>
          <w:tab/>
        </w:r>
        <w:r>
          <w:tab/>
        </w:r>
      </w:ins>
    </w:p>
    <w:p w14:paraId="6B735BD8" w14:textId="77777777" w:rsidR="006B3416" w:rsidRDefault="006B3416">
      <w:pPr>
        <w:spacing w:after="0"/>
        <w:rPr>
          <w:ins w:id="1232" w:author="Che Frenz" w:date="2017-10-12T15:42:00Z"/>
        </w:rPr>
        <w:pPrChange w:id="1233" w:author="Che Frenz" w:date="2017-10-12T15:42:00Z">
          <w:pPr/>
        </w:pPrChange>
      </w:pPr>
      <w:ins w:id="1234" w:author="Che Frenz" w:date="2017-10-12T15:42:00Z">
        <w:r>
          <w:tab/>
        </w:r>
        <w:r>
          <w:tab/>
        </w:r>
        <w:r>
          <w:tab/>
        </w:r>
        <w:r>
          <w:tab/>
          <w:t>If l_DSC2="" Or  l_DSC2=False Or l_DSC2 = "N/A"  Then</w:t>
        </w:r>
      </w:ins>
    </w:p>
    <w:p w14:paraId="43975984" w14:textId="77777777" w:rsidR="006B3416" w:rsidRDefault="006B3416">
      <w:pPr>
        <w:spacing w:after="0"/>
        <w:rPr>
          <w:ins w:id="1235" w:author="Che Frenz" w:date="2017-10-12T15:42:00Z"/>
        </w:rPr>
        <w:pPrChange w:id="1236" w:author="Che Frenz" w:date="2017-10-12T15:42:00Z">
          <w:pPr/>
        </w:pPrChange>
      </w:pPr>
      <w:ins w:id="1237" w:author="Che Frenz" w:date="2017-10-12T15:42:00Z">
        <w:r>
          <w:tab/>
        </w:r>
        <w:r>
          <w:tab/>
        </w:r>
        <w:r>
          <w:tab/>
        </w:r>
        <w:r>
          <w:tab/>
        </w:r>
        <w:r>
          <w:tab/>
          <w:t>C = 0</w:t>
        </w:r>
      </w:ins>
    </w:p>
    <w:p w14:paraId="2051F419" w14:textId="77777777" w:rsidR="006B3416" w:rsidRDefault="006B3416">
      <w:pPr>
        <w:spacing w:after="0"/>
        <w:rPr>
          <w:ins w:id="1238" w:author="Che Frenz" w:date="2017-10-12T15:42:00Z"/>
        </w:rPr>
        <w:pPrChange w:id="1239" w:author="Che Frenz" w:date="2017-10-12T15:42:00Z">
          <w:pPr/>
        </w:pPrChange>
      </w:pPr>
      <w:ins w:id="1240" w:author="Che Frenz" w:date="2017-10-12T15:42:00Z">
        <w:r>
          <w:tab/>
        </w:r>
        <w:r>
          <w:tab/>
        </w:r>
        <w:r>
          <w:tab/>
        </w:r>
        <w:r>
          <w:tab/>
          <w:t>Else</w:t>
        </w:r>
      </w:ins>
    </w:p>
    <w:p w14:paraId="030E2014" w14:textId="3FD0D6B6" w:rsidR="006B3416" w:rsidRDefault="006B3416">
      <w:pPr>
        <w:spacing w:after="0"/>
        <w:rPr>
          <w:ins w:id="1241" w:author="Che Frenz" w:date="2017-10-12T15:42:00Z"/>
        </w:rPr>
        <w:pPrChange w:id="1242" w:author="Che Frenz" w:date="2017-10-12T15:42:00Z">
          <w:pPr/>
        </w:pPrChange>
      </w:pPr>
      <w:ins w:id="1243" w:author="Che Frenz" w:date="2017-10-12T15:42:00Z">
        <w:r>
          <w:tab/>
        </w:r>
        <w:r>
          <w:tab/>
        </w:r>
        <w:r>
          <w:tab/>
        </w:r>
        <w:r>
          <w:tab/>
        </w:r>
        <w:r>
          <w:tab/>
          <w:t>C =</w:t>
        </w:r>
      </w:ins>
      <w:ins w:id="1244" w:author="Che Frenz" w:date="2017-10-12T15:46:00Z">
        <w:r>
          <w:t>Convert to Double</w:t>
        </w:r>
      </w:ins>
      <w:ins w:id="1245" w:author="Che Frenz" w:date="2017-10-12T15:42:00Z">
        <w:r>
          <w:t>( l_DSC2)</w:t>
        </w:r>
      </w:ins>
    </w:p>
    <w:p w14:paraId="4FF14D32" w14:textId="77777777" w:rsidR="006B3416" w:rsidRDefault="006B3416">
      <w:pPr>
        <w:spacing w:after="0"/>
        <w:rPr>
          <w:ins w:id="1246" w:author="Che Frenz" w:date="2017-10-12T15:48:00Z"/>
        </w:rPr>
        <w:pPrChange w:id="1247" w:author="Che Frenz" w:date="2017-10-12T15:42:00Z">
          <w:pPr/>
        </w:pPrChange>
      </w:pPr>
      <w:ins w:id="1248" w:author="Che Frenz" w:date="2017-10-12T15:42:00Z">
        <w:r>
          <w:tab/>
        </w:r>
        <w:r>
          <w:tab/>
        </w:r>
        <w:r>
          <w:tab/>
        </w:r>
        <w:r>
          <w:tab/>
          <w:t>End If</w:t>
        </w:r>
        <w:r>
          <w:tab/>
        </w:r>
        <w:r>
          <w:tab/>
        </w:r>
      </w:ins>
    </w:p>
    <w:p w14:paraId="111F7E6C" w14:textId="77777777" w:rsidR="006646D0" w:rsidRDefault="006646D0">
      <w:pPr>
        <w:spacing w:after="0"/>
        <w:rPr>
          <w:ins w:id="1249" w:author="Che Frenz" w:date="2017-10-12T15:42:00Z"/>
        </w:rPr>
        <w:pPrChange w:id="1250" w:author="Che Frenz" w:date="2017-10-12T15:42:00Z">
          <w:pPr/>
        </w:pPrChange>
      </w:pPr>
    </w:p>
    <w:p w14:paraId="772B5E44" w14:textId="77777777" w:rsidR="006B3416" w:rsidRPr="006646D0" w:rsidRDefault="006B3416">
      <w:pPr>
        <w:spacing w:after="0"/>
        <w:rPr>
          <w:ins w:id="1251" w:author="Che Frenz" w:date="2017-10-12T15:42:00Z"/>
          <w:color w:val="FF0000"/>
          <w:rPrChange w:id="1252" w:author="Che Frenz" w:date="2017-10-12T15:49:00Z">
            <w:rPr>
              <w:ins w:id="1253" w:author="Che Frenz" w:date="2017-10-12T15:42:00Z"/>
            </w:rPr>
          </w:rPrChange>
        </w:rPr>
        <w:pPrChange w:id="1254" w:author="Che Frenz" w:date="2017-10-12T15:42:00Z">
          <w:pPr/>
        </w:pPrChange>
      </w:pPr>
      <w:ins w:id="1255" w:author="Che Frenz" w:date="2017-10-12T15:42:00Z">
        <w:r>
          <w:tab/>
        </w:r>
        <w:r>
          <w:tab/>
        </w:r>
        <w:r>
          <w:tab/>
        </w:r>
        <w:r>
          <w:tab/>
        </w:r>
        <w:r w:rsidRPr="006646D0">
          <w:rPr>
            <w:color w:val="FF0000"/>
            <w:rPrChange w:id="1256" w:author="Che Frenz" w:date="2017-10-12T15:49:00Z">
              <w:rPr/>
            </w:rPrChange>
          </w:rPr>
          <w:t>'if there are 2 years with 0 then n/a</w:t>
        </w:r>
      </w:ins>
    </w:p>
    <w:p w14:paraId="55CC4525" w14:textId="77777777" w:rsidR="006B3416" w:rsidRDefault="006B3416">
      <w:pPr>
        <w:spacing w:after="0"/>
        <w:rPr>
          <w:ins w:id="1257" w:author="Che Frenz" w:date="2017-10-12T15:42:00Z"/>
        </w:rPr>
        <w:pPrChange w:id="1258" w:author="Che Frenz" w:date="2017-10-12T15:42:00Z">
          <w:pPr/>
        </w:pPrChange>
      </w:pPr>
      <w:ins w:id="1259" w:author="Che Frenz" w:date="2017-10-12T15:42:00Z">
        <w:r>
          <w:tab/>
        </w:r>
        <w:r>
          <w:tab/>
        </w:r>
        <w:r>
          <w:tab/>
        </w:r>
        <w:r>
          <w:tab/>
          <w:t>If A = 0 And B = 0 Then</w:t>
        </w:r>
      </w:ins>
    </w:p>
    <w:p w14:paraId="188592C2" w14:textId="77777777" w:rsidR="006B3416" w:rsidRDefault="006B3416">
      <w:pPr>
        <w:spacing w:after="0"/>
        <w:rPr>
          <w:ins w:id="1260" w:author="Che Frenz" w:date="2017-10-12T15:42:00Z"/>
        </w:rPr>
        <w:pPrChange w:id="1261" w:author="Che Frenz" w:date="2017-10-12T15:42:00Z">
          <w:pPr/>
        </w:pPrChange>
      </w:pPr>
      <w:ins w:id="1262" w:author="Che Frenz" w:date="2017-10-12T15:42:00Z">
        <w:r>
          <w:tab/>
        </w:r>
        <w:r>
          <w:tab/>
        </w:r>
        <w:r>
          <w:tab/>
        </w:r>
        <w:r>
          <w:tab/>
        </w:r>
        <w:r>
          <w:tab/>
          <w:t>l_Avg2HiDSC = "N/A"</w:t>
        </w:r>
      </w:ins>
    </w:p>
    <w:p w14:paraId="575BC8AF" w14:textId="77777777" w:rsidR="006B3416" w:rsidRDefault="006B3416">
      <w:pPr>
        <w:spacing w:after="0"/>
        <w:rPr>
          <w:ins w:id="1263" w:author="Che Frenz" w:date="2017-10-12T15:42:00Z"/>
        </w:rPr>
        <w:pPrChange w:id="1264" w:author="Che Frenz" w:date="2017-10-12T15:42:00Z">
          <w:pPr/>
        </w:pPrChange>
      </w:pPr>
      <w:ins w:id="1265" w:author="Che Frenz" w:date="2017-10-12T15:42:00Z">
        <w:r>
          <w:tab/>
        </w:r>
        <w:r>
          <w:tab/>
        </w:r>
        <w:r>
          <w:tab/>
        </w:r>
        <w:r>
          <w:tab/>
        </w:r>
        <w:r>
          <w:tab/>
          <w:t>Goto saveDSC</w:t>
        </w:r>
      </w:ins>
    </w:p>
    <w:p w14:paraId="772EC1DB" w14:textId="77777777" w:rsidR="006B3416" w:rsidRDefault="006B3416">
      <w:pPr>
        <w:spacing w:after="0"/>
        <w:rPr>
          <w:ins w:id="1266" w:author="Che Frenz" w:date="2017-10-12T15:42:00Z"/>
        </w:rPr>
        <w:pPrChange w:id="1267" w:author="Che Frenz" w:date="2017-10-12T15:42:00Z">
          <w:pPr/>
        </w:pPrChange>
      </w:pPr>
      <w:ins w:id="1268" w:author="Che Frenz" w:date="2017-10-12T15:42:00Z">
        <w:r>
          <w:tab/>
        </w:r>
        <w:r>
          <w:tab/>
        </w:r>
        <w:r>
          <w:tab/>
        </w:r>
        <w:r>
          <w:tab/>
          <w:t>End If</w:t>
        </w:r>
      </w:ins>
    </w:p>
    <w:p w14:paraId="57CFD80E" w14:textId="77777777" w:rsidR="006B3416" w:rsidRDefault="006B3416">
      <w:pPr>
        <w:spacing w:after="0"/>
        <w:rPr>
          <w:ins w:id="1269" w:author="Che Frenz" w:date="2017-10-12T15:42:00Z"/>
        </w:rPr>
        <w:pPrChange w:id="1270" w:author="Che Frenz" w:date="2017-10-12T15:42:00Z">
          <w:pPr/>
        </w:pPrChange>
      </w:pPr>
      <w:ins w:id="1271" w:author="Che Frenz" w:date="2017-10-12T15:42:00Z">
        <w:r>
          <w:tab/>
        </w:r>
        <w:r>
          <w:tab/>
        </w:r>
        <w:r>
          <w:tab/>
        </w:r>
        <w:r>
          <w:tab/>
          <w:t>If B = 0 And C = 0 Then</w:t>
        </w:r>
      </w:ins>
    </w:p>
    <w:p w14:paraId="5BA087B2" w14:textId="77777777" w:rsidR="006B3416" w:rsidRDefault="006B3416">
      <w:pPr>
        <w:spacing w:after="0"/>
        <w:rPr>
          <w:ins w:id="1272" w:author="Che Frenz" w:date="2017-10-12T15:42:00Z"/>
        </w:rPr>
        <w:pPrChange w:id="1273" w:author="Che Frenz" w:date="2017-10-12T15:42:00Z">
          <w:pPr/>
        </w:pPrChange>
      </w:pPr>
      <w:ins w:id="1274" w:author="Che Frenz" w:date="2017-10-12T15:42:00Z">
        <w:r>
          <w:tab/>
        </w:r>
        <w:r>
          <w:tab/>
        </w:r>
        <w:r>
          <w:tab/>
        </w:r>
        <w:r>
          <w:tab/>
        </w:r>
        <w:r>
          <w:tab/>
          <w:t>l_Avg2HiDSC = "N/A"</w:t>
        </w:r>
      </w:ins>
    </w:p>
    <w:p w14:paraId="3882A61C" w14:textId="77777777" w:rsidR="006B3416" w:rsidRDefault="006B3416">
      <w:pPr>
        <w:spacing w:after="0"/>
        <w:rPr>
          <w:ins w:id="1275" w:author="Che Frenz" w:date="2017-10-12T15:42:00Z"/>
        </w:rPr>
        <w:pPrChange w:id="1276" w:author="Che Frenz" w:date="2017-10-12T15:42:00Z">
          <w:pPr/>
        </w:pPrChange>
      </w:pPr>
      <w:ins w:id="1277" w:author="Che Frenz" w:date="2017-10-12T15:42:00Z">
        <w:r>
          <w:tab/>
        </w:r>
        <w:r>
          <w:tab/>
        </w:r>
        <w:r>
          <w:tab/>
        </w:r>
        <w:r>
          <w:tab/>
        </w:r>
        <w:r>
          <w:tab/>
          <w:t>Goto saveDSC</w:t>
        </w:r>
        <w:r>
          <w:tab/>
        </w:r>
        <w:r>
          <w:tab/>
        </w:r>
        <w:r>
          <w:tab/>
        </w:r>
        <w:r>
          <w:tab/>
        </w:r>
        <w:r>
          <w:tab/>
        </w:r>
      </w:ins>
    </w:p>
    <w:p w14:paraId="072B4FF9" w14:textId="77777777" w:rsidR="006B3416" w:rsidRDefault="006B3416">
      <w:pPr>
        <w:spacing w:after="0"/>
        <w:rPr>
          <w:ins w:id="1278" w:author="Che Frenz" w:date="2017-10-12T15:42:00Z"/>
        </w:rPr>
        <w:pPrChange w:id="1279" w:author="Che Frenz" w:date="2017-10-12T15:42:00Z">
          <w:pPr/>
        </w:pPrChange>
      </w:pPr>
      <w:ins w:id="1280" w:author="Che Frenz" w:date="2017-10-12T15:42:00Z">
        <w:r>
          <w:tab/>
        </w:r>
        <w:r>
          <w:tab/>
        </w:r>
        <w:r>
          <w:tab/>
        </w:r>
        <w:r>
          <w:tab/>
          <w:t>End If</w:t>
        </w:r>
        <w:r>
          <w:tab/>
        </w:r>
        <w:r>
          <w:tab/>
        </w:r>
        <w:r>
          <w:tab/>
        </w:r>
        <w:r>
          <w:tab/>
        </w:r>
      </w:ins>
    </w:p>
    <w:p w14:paraId="23A7C818" w14:textId="77777777" w:rsidR="006B3416" w:rsidRDefault="006B3416">
      <w:pPr>
        <w:spacing w:after="0"/>
        <w:rPr>
          <w:ins w:id="1281" w:author="Che Frenz" w:date="2017-10-12T15:42:00Z"/>
        </w:rPr>
        <w:pPrChange w:id="1282" w:author="Che Frenz" w:date="2017-10-12T15:42:00Z">
          <w:pPr/>
        </w:pPrChange>
      </w:pPr>
      <w:ins w:id="1283" w:author="Che Frenz" w:date="2017-10-12T15:42:00Z">
        <w:r>
          <w:tab/>
        </w:r>
        <w:r>
          <w:tab/>
        </w:r>
        <w:r>
          <w:tab/>
        </w:r>
        <w:r>
          <w:tab/>
          <w:t>If A = 0 And C = 0 Then</w:t>
        </w:r>
      </w:ins>
    </w:p>
    <w:p w14:paraId="76B402E1" w14:textId="77777777" w:rsidR="006B3416" w:rsidRDefault="006B3416">
      <w:pPr>
        <w:spacing w:after="0"/>
        <w:rPr>
          <w:ins w:id="1284" w:author="Che Frenz" w:date="2017-10-12T15:42:00Z"/>
        </w:rPr>
        <w:pPrChange w:id="1285" w:author="Che Frenz" w:date="2017-10-12T15:42:00Z">
          <w:pPr/>
        </w:pPrChange>
      </w:pPr>
      <w:ins w:id="1286" w:author="Che Frenz" w:date="2017-10-12T15:42:00Z">
        <w:r>
          <w:tab/>
        </w:r>
        <w:r>
          <w:tab/>
        </w:r>
        <w:r>
          <w:tab/>
        </w:r>
        <w:r>
          <w:tab/>
        </w:r>
        <w:r>
          <w:tab/>
          <w:t>l_Avg2HiDSC = "N/A"</w:t>
        </w:r>
      </w:ins>
    </w:p>
    <w:p w14:paraId="72DF5A7C" w14:textId="77777777" w:rsidR="006B3416" w:rsidRDefault="006B3416">
      <w:pPr>
        <w:spacing w:after="0"/>
        <w:rPr>
          <w:ins w:id="1287" w:author="Che Frenz" w:date="2017-10-12T15:42:00Z"/>
        </w:rPr>
        <w:pPrChange w:id="1288" w:author="Che Frenz" w:date="2017-10-12T15:42:00Z">
          <w:pPr/>
        </w:pPrChange>
      </w:pPr>
      <w:ins w:id="1289" w:author="Che Frenz" w:date="2017-10-12T15:42:00Z">
        <w:r>
          <w:tab/>
        </w:r>
        <w:r>
          <w:tab/>
        </w:r>
        <w:r>
          <w:tab/>
        </w:r>
        <w:r>
          <w:tab/>
        </w:r>
        <w:r>
          <w:tab/>
          <w:t>Goto saveDSC</w:t>
        </w:r>
        <w:r>
          <w:tab/>
        </w:r>
        <w:r>
          <w:tab/>
        </w:r>
        <w:r>
          <w:tab/>
        </w:r>
        <w:r>
          <w:tab/>
        </w:r>
        <w:r>
          <w:tab/>
        </w:r>
      </w:ins>
    </w:p>
    <w:p w14:paraId="7D9F44D9" w14:textId="77777777" w:rsidR="006B3416" w:rsidRDefault="006B3416">
      <w:pPr>
        <w:spacing w:after="0"/>
        <w:rPr>
          <w:ins w:id="1290" w:author="Che Frenz" w:date="2017-10-12T15:42:00Z"/>
        </w:rPr>
        <w:pPrChange w:id="1291" w:author="Che Frenz" w:date="2017-10-12T15:42:00Z">
          <w:pPr/>
        </w:pPrChange>
      </w:pPr>
      <w:ins w:id="1292" w:author="Che Frenz" w:date="2017-10-12T15:42:00Z">
        <w:r>
          <w:lastRenderedPageBreak/>
          <w:tab/>
        </w:r>
        <w:r>
          <w:tab/>
        </w:r>
        <w:r>
          <w:tab/>
        </w:r>
        <w:r>
          <w:tab/>
          <w:t>End If</w:t>
        </w:r>
        <w:r>
          <w:tab/>
        </w:r>
        <w:r>
          <w:tab/>
        </w:r>
      </w:ins>
    </w:p>
    <w:p w14:paraId="62213822" w14:textId="77777777" w:rsidR="006B3416" w:rsidRDefault="006B3416">
      <w:pPr>
        <w:spacing w:after="0"/>
        <w:rPr>
          <w:ins w:id="1293" w:author="Che Frenz" w:date="2017-10-12T15:42:00Z"/>
        </w:rPr>
        <w:pPrChange w:id="1294" w:author="Che Frenz" w:date="2017-10-12T15:42:00Z">
          <w:pPr/>
        </w:pPrChange>
      </w:pPr>
      <w:ins w:id="1295" w:author="Che Frenz" w:date="2017-10-12T15:42:00Z">
        <w:r>
          <w:tab/>
        </w:r>
        <w:r>
          <w:tab/>
        </w:r>
        <w:r>
          <w:tab/>
        </w:r>
        <w:r>
          <w:tab/>
        </w:r>
        <w:r w:rsidRPr="006646D0">
          <w:rPr>
            <w:color w:val="FF0000"/>
            <w:rPrChange w:id="1296" w:author="Che Frenz" w:date="2017-10-12T15:49:00Z">
              <w:rPr/>
            </w:rPrChange>
          </w:rPr>
          <w:t>'calculate avg2hi as Z</w:t>
        </w:r>
      </w:ins>
    </w:p>
    <w:p w14:paraId="2F736192" w14:textId="77777777" w:rsidR="006B3416" w:rsidRDefault="006B3416">
      <w:pPr>
        <w:spacing w:after="0"/>
        <w:rPr>
          <w:ins w:id="1297" w:author="Che Frenz" w:date="2017-10-12T15:42:00Z"/>
        </w:rPr>
        <w:pPrChange w:id="1298" w:author="Che Frenz" w:date="2017-10-12T15:42:00Z">
          <w:pPr/>
        </w:pPrChange>
      </w:pPr>
      <w:ins w:id="1299" w:author="Che Frenz" w:date="2017-10-12T15:42:00Z">
        <w:r>
          <w:tab/>
        </w:r>
        <w:r>
          <w:tab/>
        </w:r>
        <w:r>
          <w:tab/>
        </w:r>
        <w:r>
          <w:tab/>
          <w:t xml:space="preserve">If A =&gt; B    Then </w:t>
        </w:r>
        <w:r>
          <w:tab/>
        </w:r>
        <w:r>
          <w:tab/>
        </w:r>
      </w:ins>
    </w:p>
    <w:p w14:paraId="7872E31F" w14:textId="77777777" w:rsidR="006B3416" w:rsidRDefault="006B3416">
      <w:pPr>
        <w:spacing w:after="0"/>
        <w:rPr>
          <w:ins w:id="1300" w:author="Che Frenz" w:date="2017-10-12T15:42:00Z"/>
        </w:rPr>
        <w:pPrChange w:id="1301" w:author="Che Frenz" w:date="2017-10-12T15:42:00Z">
          <w:pPr/>
        </w:pPrChange>
      </w:pPr>
      <w:ins w:id="1302" w:author="Che Frenz" w:date="2017-10-12T15:42:00Z">
        <w:r>
          <w:tab/>
        </w:r>
        <w:r>
          <w:tab/>
        </w:r>
        <w:r>
          <w:tab/>
        </w:r>
        <w:r>
          <w:tab/>
        </w:r>
        <w:r>
          <w:tab/>
          <w:t xml:space="preserve">If A =&gt; C Then </w:t>
        </w:r>
        <w:r w:rsidRPr="006646D0">
          <w:rPr>
            <w:color w:val="FF0000"/>
            <w:rPrChange w:id="1303" w:author="Che Frenz" w:date="2017-10-12T15:49:00Z">
              <w:rPr/>
            </w:rPrChange>
          </w:rPr>
          <w:t>' Treat A as the biggest</w:t>
        </w:r>
      </w:ins>
    </w:p>
    <w:p w14:paraId="6A80083B" w14:textId="77777777" w:rsidR="006B3416" w:rsidRDefault="006B3416">
      <w:pPr>
        <w:spacing w:after="0"/>
        <w:rPr>
          <w:ins w:id="1304" w:author="Che Frenz" w:date="2017-10-12T15:42:00Z"/>
        </w:rPr>
        <w:pPrChange w:id="1305" w:author="Che Frenz" w:date="2017-10-12T15:42:00Z">
          <w:pPr/>
        </w:pPrChange>
      </w:pPr>
      <w:ins w:id="1306" w:author="Che Frenz" w:date="2017-10-12T15:42:00Z">
        <w:r>
          <w:tab/>
        </w:r>
        <w:r>
          <w:tab/>
        </w:r>
        <w:r>
          <w:tab/>
        </w:r>
        <w:r>
          <w:tab/>
        </w:r>
        <w:r>
          <w:tab/>
        </w:r>
        <w:r>
          <w:tab/>
          <w:t xml:space="preserve">If B =&gt; C Then </w:t>
        </w:r>
        <w:r w:rsidRPr="006646D0">
          <w:rPr>
            <w:color w:val="FF0000"/>
            <w:rPrChange w:id="1307" w:author="Che Frenz" w:date="2017-10-12T15:49:00Z">
              <w:rPr/>
            </w:rPrChange>
          </w:rPr>
          <w:t>' A =&gt; B =&gt; C</w:t>
        </w:r>
        <w:r w:rsidRPr="006646D0">
          <w:rPr>
            <w:color w:val="FF0000"/>
            <w:rPrChange w:id="1308" w:author="Che Frenz" w:date="2017-10-12T15:49:00Z">
              <w:rPr/>
            </w:rPrChange>
          </w:rPr>
          <w:tab/>
        </w:r>
        <w:r>
          <w:tab/>
        </w:r>
        <w:r>
          <w:tab/>
        </w:r>
        <w:r>
          <w:tab/>
        </w:r>
        <w:r>
          <w:tab/>
        </w:r>
        <w:r>
          <w:tab/>
        </w:r>
        <w:r>
          <w:tab/>
        </w:r>
      </w:ins>
    </w:p>
    <w:p w14:paraId="4CC8B5E5" w14:textId="77777777" w:rsidR="006B3416" w:rsidRDefault="006B3416">
      <w:pPr>
        <w:spacing w:after="0"/>
        <w:rPr>
          <w:ins w:id="1309" w:author="Che Frenz" w:date="2017-10-12T15:42:00Z"/>
        </w:rPr>
        <w:pPrChange w:id="1310" w:author="Che Frenz" w:date="2017-10-12T15:42:00Z">
          <w:pPr/>
        </w:pPrChange>
      </w:pPr>
      <w:ins w:id="1311" w:author="Che Frenz" w:date="2017-10-12T15:42:00Z">
        <w:r>
          <w:tab/>
        </w:r>
        <w:r>
          <w:tab/>
        </w:r>
        <w:r>
          <w:tab/>
        </w:r>
        <w:r>
          <w:tab/>
        </w:r>
        <w:r>
          <w:tab/>
        </w:r>
        <w:r>
          <w:tab/>
        </w:r>
        <w:r>
          <w:tab/>
          <w:t>Z=  (A+B)/2</w:t>
        </w:r>
      </w:ins>
    </w:p>
    <w:p w14:paraId="4AF6F2B3" w14:textId="77777777" w:rsidR="006B3416" w:rsidRDefault="006B3416">
      <w:pPr>
        <w:spacing w:after="0"/>
        <w:rPr>
          <w:ins w:id="1312" w:author="Che Frenz" w:date="2017-10-12T15:42:00Z"/>
        </w:rPr>
        <w:pPrChange w:id="1313" w:author="Che Frenz" w:date="2017-10-12T15:42:00Z">
          <w:pPr/>
        </w:pPrChange>
      </w:pPr>
      <w:ins w:id="1314" w:author="Che Frenz" w:date="2017-10-12T15:42:00Z">
        <w:r>
          <w:tab/>
        </w:r>
        <w:r>
          <w:tab/>
        </w:r>
        <w:r>
          <w:tab/>
        </w:r>
        <w:r>
          <w:tab/>
        </w:r>
        <w:r>
          <w:tab/>
        </w:r>
        <w:r>
          <w:tab/>
        </w:r>
        <w:r>
          <w:tab/>
        </w:r>
      </w:ins>
    </w:p>
    <w:p w14:paraId="7EC99511" w14:textId="77777777" w:rsidR="006B3416" w:rsidRPr="006646D0" w:rsidRDefault="006B3416">
      <w:pPr>
        <w:spacing w:after="0"/>
        <w:rPr>
          <w:ins w:id="1315" w:author="Che Frenz" w:date="2017-10-12T15:42:00Z"/>
          <w:color w:val="FF0000"/>
          <w:rPrChange w:id="1316" w:author="Che Frenz" w:date="2017-10-12T15:49:00Z">
            <w:rPr>
              <w:ins w:id="1317" w:author="Che Frenz" w:date="2017-10-12T15:42:00Z"/>
            </w:rPr>
          </w:rPrChange>
        </w:rPr>
        <w:pPrChange w:id="1318" w:author="Che Frenz" w:date="2017-10-12T15:42:00Z">
          <w:pPr/>
        </w:pPrChange>
      </w:pPr>
      <w:ins w:id="1319" w:author="Che Frenz" w:date="2017-10-12T15:42:00Z">
        <w:r>
          <w:tab/>
        </w:r>
        <w:r>
          <w:tab/>
        </w:r>
        <w:r>
          <w:tab/>
        </w:r>
        <w:r>
          <w:tab/>
        </w:r>
        <w:r>
          <w:tab/>
        </w:r>
        <w:r>
          <w:tab/>
          <w:t xml:space="preserve">Else </w:t>
        </w:r>
        <w:r>
          <w:tab/>
        </w:r>
        <w:r w:rsidRPr="006646D0">
          <w:rPr>
            <w:color w:val="FF0000"/>
            <w:rPrChange w:id="1320" w:author="Che Frenz" w:date="2017-10-12T15:49:00Z">
              <w:rPr/>
            </w:rPrChange>
          </w:rPr>
          <w:t>'A =&gt;  C &gt; B</w:t>
        </w:r>
      </w:ins>
    </w:p>
    <w:p w14:paraId="1668976D" w14:textId="77777777" w:rsidR="006B3416" w:rsidRDefault="006B3416">
      <w:pPr>
        <w:spacing w:after="0"/>
        <w:rPr>
          <w:ins w:id="1321" w:author="Che Frenz" w:date="2017-10-12T15:42:00Z"/>
        </w:rPr>
        <w:pPrChange w:id="1322" w:author="Che Frenz" w:date="2017-10-12T15:42:00Z">
          <w:pPr/>
        </w:pPrChange>
      </w:pPr>
      <w:ins w:id="1323" w:author="Che Frenz" w:date="2017-10-12T15:42:00Z">
        <w:r>
          <w:tab/>
        </w:r>
        <w:r>
          <w:tab/>
        </w:r>
        <w:r>
          <w:tab/>
        </w:r>
        <w:r>
          <w:tab/>
        </w:r>
        <w:r>
          <w:tab/>
        </w:r>
        <w:r>
          <w:tab/>
        </w:r>
        <w:r>
          <w:tab/>
          <w:t>Z=  (A+C)/2</w:t>
        </w:r>
      </w:ins>
    </w:p>
    <w:p w14:paraId="4585F9F4" w14:textId="77777777" w:rsidR="006B3416" w:rsidRDefault="006B3416">
      <w:pPr>
        <w:spacing w:after="0"/>
        <w:rPr>
          <w:ins w:id="1324" w:author="Che Frenz" w:date="2017-10-12T15:42:00Z"/>
        </w:rPr>
        <w:pPrChange w:id="1325" w:author="Che Frenz" w:date="2017-10-12T15:42:00Z">
          <w:pPr/>
        </w:pPrChange>
      </w:pPr>
      <w:ins w:id="1326" w:author="Che Frenz" w:date="2017-10-12T15:42:00Z">
        <w:r>
          <w:tab/>
        </w:r>
        <w:r>
          <w:tab/>
        </w:r>
        <w:r>
          <w:tab/>
        </w:r>
        <w:r>
          <w:tab/>
        </w:r>
        <w:r>
          <w:tab/>
        </w:r>
        <w:r>
          <w:tab/>
        </w:r>
        <w:r>
          <w:tab/>
        </w:r>
      </w:ins>
    </w:p>
    <w:p w14:paraId="3FD2D8D0" w14:textId="77777777" w:rsidR="006B3416" w:rsidRDefault="006B3416">
      <w:pPr>
        <w:spacing w:after="0"/>
        <w:rPr>
          <w:ins w:id="1327" w:author="Che Frenz" w:date="2017-10-12T15:42:00Z"/>
        </w:rPr>
        <w:pPrChange w:id="1328" w:author="Che Frenz" w:date="2017-10-12T15:42:00Z">
          <w:pPr/>
        </w:pPrChange>
      </w:pPr>
      <w:ins w:id="1329" w:author="Che Frenz" w:date="2017-10-12T15:42:00Z">
        <w:r>
          <w:tab/>
        </w:r>
        <w:r>
          <w:tab/>
        </w:r>
        <w:r>
          <w:tab/>
        </w:r>
        <w:r>
          <w:tab/>
        </w:r>
        <w:r>
          <w:tab/>
        </w:r>
        <w:r>
          <w:tab/>
          <w:t>End If</w:t>
        </w:r>
      </w:ins>
    </w:p>
    <w:p w14:paraId="16D46EDE" w14:textId="77777777" w:rsidR="006B3416" w:rsidRDefault="006B3416">
      <w:pPr>
        <w:spacing w:after="0"/>
        <w:rPr>
          <w:ins w:id="1330" w:author="Che Frenz" w:date="2017-10-12T15:42:00Z"/>
        </w:rPr>
        <w:pPrChange w:id="1331" w:author="Che Frenz" w:date="2017-10-12T15:42:00Z">
          <w:pPr/>
        </w:pPrChange>
      </w:pPr>
      <w:ins w:id="1332" w:author="Che Frenz" w:date="2017-10-12T15:42:00Z">
        <w:r>
          <w:tab/>
        </w:r>
        <w:r>
          <w:tab/>
        </w:r>
        <w:r>
          <w:tab/>
        </w:r>
        <w:r>
          <w:tab/>
        </w:r>
        <w:r>
          <w:tab/>
          <w:t xml:space="preserve">Else </w:t>
        </w:r>
        <w:r w:rsidRPr="006646D0">
          <w:rPr>
            <w:color w:val="FF0000"/>
            <w:rPrChange w:id="1333" w:author="Che Frenz" w:date="2017-10-12T15:49:00Z">
              <w:rPr/>
            </w:rPrChange>
          </w:rPr>
          <w:t>' C &gt; A =&gt; B</w:t>
        </w:r>
      </w:ins>
    </w:p>
    <w:p w14:paraId="6EAE032D" w14:textId="77777777" w:rsidR="006B3416" w:rsidRDefault="006B3416">
      <w:pPr>
        <w:spacing w:after="0"/>
        <w:rPr>
          <w:ins w:id="1334" w:author="Che Frenz" w:date="2017-10-12T15:42:00Z"/>
        </w:rPr>
        <w:pPrChange w:id="1335" w:author="Che Frenz" w:date="2017-10-12T15:42:00Z">
          <w:pPr/>
        </w:pPrChange>
      </w:pPr>
      <w:ins w:id="1336" w:author="Che Frenz" w:date="2017-10-12T15:42:00Z">
        <w:r>
          <w:tab/>
        </w:r>
        <w:r>
          <w:tab/>
        </w:r>
        <w:r>
          <w:tab/>
        </w:r>
        <w:r>
          <w:tab/>
        </w:r>
        <w:r>
          <w:tab/>
        </w:r>
        <w:r>
          <w:tab/>
          <w:t>Z=  (C+A)/2</w:t>
        </w:r>
      </w:ins>
    </w:p>
    <w:p w14:paraId="24BCCEF5" w14:textId="77777777" w:rsidR="006B3416" w:rsidRDefault="006B3416">
      <w:pPr>
        <w:spacing w:after="0"/>
        <w:rPr>
          <w:ins w:id="1337" w:author="Che Frenz" w:date="2017-10-12T15:42:00Z"/>
        </w:rPr>
        <w:pPrChange w:id="1338" w:author="Che Frenz" w:date="2017-10-12T15:42:00Z">
          <w:pPr/>
        </w:pPrChange>
      </w:pPr>
      <w:ins w:id="1339" w:author="Che Frenz" w:date="2017-10-12T15:42:00Z">
        <w:r>
          <w:tab/>
        </w:r>
        <w:r>
          <w:tab/>
        </w:r>
        <w:r>
          <w:tab/>
        </w:r>
        <w:r>
          <w:tab/>
        </w:r>
        <w:r>
          <w:tab/>
        </w:r>
        <w:r>
          <w:tab/>
        </w:r>
      </w:ins>
    </w:p>
    <w:p w14:paraId="7A5C5F59" w14:textId="77777777" w:rsidR="006B3416" w:rsidRDefault="006B3416">
      <w:pPr>
        <w:spacing w:after="0"/>
        <w:rPr>
          <w:ins w:id="1340" w:author="Che Frenz" w:date="2017-10-12T15:42:00Z"/>
        </w:rPr>
        <w:pPrChange w:id="1341" w:author="Che Frenz" w:date="2017-10-12T15:42:00Z">
          <w:pPr/>
        </w:pPrChange>
      </w:pPr>
      <w:ins w:id="1342" w:author="Che Frenz" w:date="2017-10-12T15:42:00Z">
        <w:r>
          <w:tab/>
        </w:r>
        <w:r>
          <w:tab/>
        </w:r>
        <w:r>
          <w:tab/>
        </w:r>
        <w:r>
          <w:tab/>
        </w:r>
        <w:r>
          <w:tab/>
          <w:t>End If</w:t>
        </w:r>
      </w:ins>
    </w:p>
    <w:p w14:paraId="44C2CB13" w14:textId="77777777" w:rsidR="006B3416" w:rsidRDefault="006B3416">
      <w:pPr>
        <w:spacing w:after="0"/>
        <w:rPr>
          <w:ins w:id="1343" w:author="Che Frenz" w:date="2017-10-12T15:42:00Z"/>
        </w:rPr>
        <w:pPrChange w:id="1344" w:author="Che Frenz" w:date="2017-10-12T15:42:00Z">
          <w:pPr/>
        </w:pPrChange>
      </w:pPr>
      <w:ins w:id="1345" w:author="Che Frenz" w:date="2017-10-12T15:42:00Z">
        <w:r>
          <w:tab/>
        </w:r>
        <w:r>
          <w:tab/>
        </w:r>
        <w:r>
          <w:tab/>
        </w:r>
        <w:r>
          <w:tab/>
          <w:t xml:space="preserve">Else </w:t>
        </w:r>
        <w:r w:rsidRPr="006646D0">
          <w:rPr>
            <w:color w:val="FF0000"/>
            <w:rPrChange w:id="1346" w:author="Che Frenz" w:date="2017-10-12T15:49:00Z">
              <w:rPr/>
            </w:rPrChange>
          </w:rPr>
          <w:t>' B&gt; A</w:t>
        </w:r>
      </w:ins>
    </w:p>
    <w:p w14:paraId="7FF5678C" w14:textId="77777777" w:rsidR="006B3416" w:rsidRDefault="006B3416">
      <w:pPr>
        <w:spacing w:after="0"/>
        <w:rPr>
          <w:ins w:id="1347" w:author="Che Frenz" w:date="2017-10-12T15:42:00Z"/>
        </w:rPr>
        <w:pPrChange w:id="1348" w:author="Che Frenz" w:date="2017-10-12T15:42:00Z">
          <w:pPr/>
        </w:pPrChange>
      </w:pPr>
      <w:ins w:id="1349" w:author="Che Frenz" w:date="2017-10-12T15:42:00Z">
        <w:r>
          <w:tab/>
        </w:r>
        <w:r>
          <w:tab/>
        </w:r>
        <w:r>
          <w:tab/>
        </w:r>
        <w:r>
          <w:tab/>
        </w:r>
        <w:r>
          <w:tab/>
          <w:t xml:space="preserve">If B =&gt; C </w:t>
        </w:r>
        <w:r>
          <w:tab/>
          <w:t xml:space="preserve">Then </w:t>
        </w:r>
        <w:r w:rsidRPr="006646D0">
          <w:rPr>
            <w:color w:val="FF0000"/>
            <w:rPrChange w:id="1350" w:author="Che Frenz" w:date="2017-10-12T15:49:00Z">
              <w:rPr/>
            </w:rPrChange>
          </w:rPr>
          <w:t>'Treat B as the biggest</w:t>
        </w:r>
      </w:ins>
    </w:p>
    <w:p w14:paraId="0492694A" w14:textId="77777777" w:rsidR="006B3416" w:rsidRDefault="006B3416">
      <w:pPr>
        <w:spacing w:after="0"/>
        <w:rPr>
          <w:ins w:id="1351" w:author="Che Frenz" w:date="2017-10-12T15:42:00Z"/>
        </w:rPr>
        <w:pPrChange w:id="1352" w:author="Che Frenz" w:date="2017-10-12T15:42:00Z">
          <w:pPr/>
        </w:pPrChange>
      </w:pPr>
      <w:ins w:id="1353" w:author="Che Frenz" w:date="2017-10-12T15:42:00Z">
        <w:r>
          <w:tab/>
        </w:r>
        <w:r>
          <w:tab/>
        </w:r>
        <w:r>
          <w:tab/>
        </w:r>
        <w:r>
          <w:tab/>
        </w:r>
        <w:r>
          <w:tab/>
        </w:r>
        <w:r>
          <w:tab/>
          <w:t xml:space="preserve">If A =&gt; C Then </w:t>
        </w:r>
        <w:r w:rsidRPr="006646D0">
          <w:rPr>
            <w:color w:val="FF0000"/>
            <w:rPrChange w:id="1354" w:author="Che Frenz" w:date="2017-10-12T15:49:00Z">
              <w:rPr/>
            </w:rPrChange>
          </w:rPr>
          <w:t>' B &gt; A =&gt; C</w:t>
        </w:r>
      </w:ins>
    </w:p>
    <w:p w14:paraId="7FDDE012" w14:textId="77777777" w:rsidR="006B3416" w:rsidRDefault="006B3416">
      <w:pPr>
        <w:spacing w:after="0"/>
        <w:rPr>
          <w:ins w:id="1355" w:author="Che Frenz" w:date="2017-10-12T15:42:00Z"/>
        </w:rPr>
        <w:pPrChange w:id="1356" w:author="Che Frenz" w:date="2017-10-12T15:42:00Z">
          <w:pPr/>
        </w:pPrChange>
      </w:pPr>
      <w:ins w:id="1357" w:author="Che Frenz" w:date="2017-10-12T15:42:00Z">
        <w:r>
          <w:tab/>
        </w:r>
        <w:r>
          <w:tab/>
        </w:r>
        <w:r>
          <w:tab/>
        </w:r>
        <w:r>
          <w:tab/>
        </w:r>
        <w:r>
          <w:tab/>
        </w:r>
        <w:r>
          <w:tab/>
        </w:r>
        <w:r>
          <w:tab/>
          <w:t>Z=  (B+A)/2</w:t>
        </w:r>
      </w:ins>
    </w:p>
    <w:p w14:paraId="7DEA0879" w14:textId="77777777" w:rsidR="006B3416" w:rsidRDefault="006B3416">
      <w:pPr>
        <w:spacing w:after="0"/>
        <w:rPr>
          <w:ins w:id="1358" w:author="Che Frenz" w:date="2017-10-12T15:42:00Z"/>
        </w:rPr>
        <w:pPrChange w:id="1359" w:author="Che Frenz" w:date="2017-10-12T15:42:00Z">
          <w:pPr/>
        </w:pPrChange>
      </w:pPr>
      <w:ins w:id="1360" w:author="Che Frenz" w:date="2017-10-12T15:42:00Z">
        <w:r>
          <w:tab/>
        </w:r>
        <w:r>
          <w:tab/>
        </w:r>
        <w:r>
          <w:tab/>
        </w:r>
        <w:r>
          <w:tab/>
        </w:r>
        <w:r>
          <w:tab/>
        </w:r>
        <w:r>
          <w:tab/>
        </w:r>
        <w:r>
          <w:tab/>
        </w:r>
      </w:ins>
    </w:p>
    <w:p w14:paraId="16540691" w14:textId="77777777" w:rsidR="006B3416" w:rsidRDefault="006B3416">
      <w:pPr>
        <w:spacing w:after="0"/>
        <w:rPr>
          <w:ins w:id="1361" w:author="Che Frenz" w:date="2017-10-12T15:42:00Z"/>
        </w:rPr>
        <w:pPrChange w:id="1362" w:author="Che Frenz" w:date="2017-10-12T15:42:00Z">
          <w:pPr/>
        </w:pPrChange>
      </w:pPr>
      <w:ins w:id="1363" w:author="Che Frenz" w:date="2017-10-12T15:42:00Z">
        <w:r>
          <w:tab/>
        </w:r>
        <w:r>
          <w:tab/>
        </w:r>
        <w:r>
          <w:tab/>
        </w:r>
        <w:r>
          <w:tab/>
        </w:r>
        <w:r>
          <w:tab/>
        </w:r>
        <w:r>
          <w:tab/>
          <w:t xml:space="preserve">Else </w:t>
        </w:r>
        <w:r w:rsidRPr="006646D0">
          <w:rPr>
            <w:color w:val="FF0000"/>
            <w:rPrChange w:id="1364" w:author="Che Frenz" w:date="2017-10-12T15:49:00Z">
              <w:rPr/>
            </w:rPrChange>
          </w:rPr>
          <w:t>' B =&gt; C &gt; A</w:t>
        </w:r>
      </w:ins>
    </w:p>
    <w:p w14:paraId="308C9EDA" w14:textId="77777777" w:rsidR="006B3416" w:rsidRDefault="006B3416">
      <w:pPr>
        <w:spacing w:after="0"/>
        <w:rPr>
          <w:ins w:id="1365" w:author="Che Frenz" w:date="2017-10-12T15:42:00Z"/>
        </w:rPr>
        <w:pPrChange w:id="1366" w:author="Che Frenz" w:date="2017-10-12T15:42:00Z">
          <w:pPr/>
        </w:pPrChange>
      </w:pPr>
      <w:ins w:id="1367" w:author="Che Frenz" w:date="2017-10-12T15:42:00Z">
        <w:r>
          <w:tab/>
        </w:r>
        <w:r>
          <w:tab/>
        </w:r>
        <w:r>
          <w:tab/>
        </w:r>
        <w:r>
          <w:tab/>
        </w:r>
        <w:r>
          <w:tab/>
        </w:r>
        <w:r>
          <w:tab/>
        </w:r>
        <w:r>
          <w:tab/>
          <w:t>Z=  (B+C)/2</w:t>
        </w:r>
      </w:ins>
    </w:p>
    <w:p w14:paraId="1DB6D130" w14:textId="77777777" w:rsidR="006B3416" w:rsidRDefault="006B3416">
      <w:pPr>
        <w:spacing w:after="0"/>
        <w:rPr>
          <w:ins w:id="1368" w:author="Che Frenz" w:date="2017-10-12T15:42:00Z"/>
        </w:rPr>
        <w:pPrChange w:id="1369" w:author="Che Frenz" w:date="2017-10-12T15:42:00Z">
          <w:pPr/>
        </w:pPrChange>
      </w:pPr>
      <w:ins w:id="1370" w:author="Che Frenz" w:date="2017-10-12T15:42:00Z">
        <w:r>
          <w:tab/>
        </w:r>
        <w:r>
          <w:tab/>
        </w:r>
        <w:r>
          <w:tab/>
        </w:r>
        <w:r>
          <w:tab/>
        </w:r>
        <w:r>
          <w:tab/>
        </w:r>
        <w:r>
          <w:tab/>
        </w:r>
        <w:r>
          <w:tab/>
        </w:r>
      </w:ins>
    </w:p>
    <w:p w14:paraId="0983D690" w14:textId="77777777" w:rsidR="006B3416" w:rsidRDefault="006B3416">
      <w:pPr>
        <w:spacing w:after="0"/>
        <w:rPr>
          <w:ins w:id="1371" w:author="Che Frenz" w:date="2017-10-12T15:42:00Z"/>
        </w:rPr>
        <w:pPrChange w:id="1372" w:author="Che Frenz" w:date="2017-10-12T15:42:00Z">
          <w:pPr/>
        </w:pPrChange>
      </w:pPr>
      <w:ins w:id="1373" w:author="Che Frenz" w:date="2017-10-12T15:42:00Z">
        <w:r>
          <w:tab/>
        </w:r>
        <w:r>
          <w:tab/>
        </w:r>
        <w:r>
          <w:tab/>
        </w:r>
        <w:r>
          <w:tab/>
        </w:r>
        <w:r>
          <w:tab/>
        </w:r>
        <w:r>
          <w:tab/>
          <w:t>End If</w:t>
        </w:r>
        <w:r>
          <w:tab/>
        </w:r>
        <w:r>
          <w:tab/>
        </w:r>
        <w:r>
          <w:tab/>
        </w:r>
        <w:r>
          <w:tab/>
        </w:r>
        <w:r>
          <w:tab/>
        </w:r>
        <w:r>
          <w:tab/>
        </w:r>
      </w:ins>
    </w:p>
    <w:p w14:paraId="21CB07AA" w14:textId="77777777" w:rsidR="006B3416" w:rsidRDefault="006B3416">
      <w:pPr>
        <w:spacing w:after="0"/>
        <w:rPr>
          <w:ins w:id="1374" w:author="Che Frenz" w:date="2017-10-12T15:42:00Z"/>
        </w:rPr>
        <w:pPrChange w:id="1375" w:author="Che Frenz" w:date="2017-10-12T15:42:00Z">
          <w:pPr/>
        </w:pPrChange>
      </w:pPr>
      <w:ins w:id="1376" w:author="Che Frenz" w:date="2017-10-12T15:42:00Z">
        <w:r>
          <w:tab/>
        </w:r>
        <w:r>
          <w:tab/>
        </w:r>
        <w:r>
          <w:tab/>
        </w:r>
        <w:r>
          <w:tab/>
        </w:r>
        <w:r>
          <w:tab/>
          <w:t xml:space="preserve">Else </w:t>
        </w:r>
        <w:r w:rsidRPr="006646D0">
          <w:rPr>
            <w:color w:val="FF0000"/>
            <w:rPrChange w:id="1377" w:author="Che Frenz" w:date="2017-10-12T15:49:00Z">
              <w:rPr/>
            </w:rPrChange>
          </w:rPr>
          <w:t>' C &gt; B &gt; A</w:t>
        </w:r>
      </w:ins>
    </w:p>
    <w:p w14:paraId="04F1C4D3" w14:textId="77777777" w:rsidR="006B3416" w:rsidRDefault="006B3416">
      <w:pPr>
        <w:spacing w:after="0"/>
        <w:rPr>
          <w:ins w:id="1378" w:author="Che Frenz" w:date="2017-10-12T15:42:00Z"/>
        </w:rPr>
        <w:pPrChange w:id="1379" w:author="Che Frenz" w:date="2017-10-12T15:42:00Z">
          <w:pPr/>
        </w:pPrChange>
      </w:pPr>
      <w:ins w:id="1380" w:author="Che Frenz" w:date="2017-10-12T15:42:00Z">
        <w:r>
          <w:tab/>
        </w:r>
        <w:r>
          <w:tab/>
        </w:r>
        <w:r>
          <w:tab/>
        </w:r>
        <w:r>
          <w:tab/>
        </w:r>
        <w:r>
          <w:tab/>
        </w:r>
        <w:r>
          <w:tab/>
          <w:t>Z=  (C+B)/2</w:t>
        </w:r>
      </w:ins>
    </w:p>
    <w:p w14:paraId="4A1891BE" w14:textId="77777777" w:rsidR="006B3416" w:rsidRDefault="006B3416">
      <w:pPr>
        <w:spacing w:after="0"/>
        <w:rPr>
          <w:ins w:id="1381" w:author="Che Frenz" w:date="2017-10-12T15:42:00Z"/>
        </w:rPr>
        <w:pPrChange w:id="1382" w:author="Che Frenz" w:date="2017-10-12T15:42:00Z">
          <w:pPr/>
        </w:pPrChange>
      </w:pPr>
      <w:ins w:id="1383" w:author="Che Frenz" w:date="2017-10-12T15:42:00Z">
        <w:r>
          <w:tab/>
        </w:r>
        <w:r>
          <w:tab/>
        </w:r>
        <w:r>
          <w:tab/>
        </w:r>
        <w:r>
          <w:tab/>
        </w:r>
        <w:r>
          <w:tab/>
        </w:r>
        <w:r>
          <w:tab/>
        </w:r>
      </w:ins>
    </w:p>
    <w:p w14:paraId="2B9BFD9E" w14:textId="77777777" w:rsidR="006B3416" w:rsidRDefault="006B3416">
      <w:pPr>
        <w:spacing w:after="0"/>
        <w:rPr>
          <w:ins w:id="1384" w:author="Che Frenz" w:date="2017-10-12T15:42:00Z"/>
        </w:rPr>
        <w:pPrChange w:id="1385" w:author="Che Frenz" w:date="2017-10-12T15:42:00Z">
          <w:pPr/>
        </w:pPrChange>
      </w:pPr>
      <w:ins w:id="1386" w:author="Che Frenz" w:date="2017-10-12T15:42:00Z">
        <w:r>
          <w:tab/>
        </w:r>
        <w:r>
          <w:tab/>
        </w:r>
        <w:r>
          <w:tab/>
        </w:r>
        <w:r>
          <w:tab/>
        </w:r>
        <w:r>
          <w:tab/>
          <w:t>End If</w:t>
        </w:r>
      </w:ins>
    </w:p>
    <w:p w14:paraId="1A5D56D7" w14:textId="77777777" w:rsidR="006B3416" w:rsidRDefault="006B3416">
      <w:pPr>
        <w:spacing w:after="0"/>
        <w:rPr>
          <w:ins w:id="1387" w:author="Che Frenz" w:date="2017-10-12T15:42:00Z"/>
        </w:rPr>
        <w:pPrChange w:id="1388" w:author="Che Frenz" w:date="2017-10-12T15:42:00Z">
          <w:pPr/>
        </w:pPrChange>
      </w:pPr>
      <w:ins w:id="1389" w:author="Che Frenz" w:date="2017-10-12T15:42:00Z">
        <w:r>
          <w:tab/>
        </w:r>
        <w:r>
          <w:tab/>
        </w:r>
        <w:r>
          <w:tab/>
        </w:r>
        <w:r>
          <w:tab/>
          <w:t>End If</w:t>
        </w:r>
      </w:ins>
    </w:p>
    <w:p w14:paraId="09D931AD" w14:textId="77777777" w:rsidR="006B3416" w:rsidRDefault="006B3416">
      <w:pPr>
        <w:spacing w:after="0"/>
        <w:rPr>
          <w:ins w:id="1390" w:author="Che Frenz" w:date="2017-10-12T15:42:00Z"/>
        </w:rPr>
        <w:pPrChange w:id="1391" w:author="Che Frenz" w:date="2017-10-12T15:42:00Z">
          <w:pPr/>
        </w:pPrChange>
      </w:pPr>
      <w:ins w:id="1392" w:author="Che Frenz" w:date="2017-10-12T15:42:00Z">
        <w:r>
          <w:tab/>
        </w:r>
        <w:r>
          <w:tab/>
        </w:r>
        <w:r>
          <w:tab/>
        </w:r>
        <w:r>
          <w:tab/>
          <w:t>l_Avg2HiDSC = Z</w:t>
        </w:r>
        <w:r>
          <w:tab/>
        </w:r>
        <w:r>
          <w:tab/>
        </w:r>
        <w:r>
          <w:tab/>
        </w:r>
        <w:r>
          <w:tab/>
        </w:r>
      </w:ins>
    </w:p>
    <w:p w14:paraId="4B57F010" w14:textId="082F0355" w:rsidR="006B3416" w:rsidRDefault="006646D0">
      <w:pPr>
        <w:spacing w:after="0"/>
        <w:rPr>
          <w:ins w:id="1393" w:author="Che Frenz" w:date="2017-10-12T15:42:00Z"/>
        </w:rPr>
        <w:pPrChange w:id="1394" w:author="Che Frenz" w:date="2017-10-12T15:49:00Z">
          <w:pPr/>
        </w:pPrChange>
      </w:pPr>
      <w:ins w:id="1395" w:author="Che Frenz" w:date="2017-10-12T15:42:00Z">
        <w:r>
          <w:tab/>
        </w:r>
        <w:r>
          <w:tab/>
        </w:r>
        <w:r>
          <w:tab/>
        </w:r>
        <w:r>
          <w:tab/>
        </w:r>
      </w:ins>
    </w:p>
    <w:p w14:paraId="5A4788AE" w14:textId="755D45CB" w:rsidR="006B3416" w:rsidRDefault="006646D0">
      <w:pPr>
        <w:spacing w:after="0"/>
        <w:rPr>
          <w:ins w:id="1396" w:author="Che Frenz" w:date="2017-10-12T15:42:00Z"/>
        </w:rPr>
        <w:pPrChange w:id="1397" w:author="Che Frenz" w:date="2017-10-12T15:42:00Z">
          <w:pPr/>
        </w:pPrChange>
      </w:pPr>
      <w:ins w:id="1398" w:author="Che Frenz" w:date="2017-10-12T15:42:00Z">
        <w:r>
          <w:t>saveDSC:</w:t>
        </w:r>
      </w:ins>
    </w:p>
    <w:p w14:paraId="05535CB2" w14:textId="77777777" w:rsidR="006B3416" w:rsidRDefault="006B3416">
      <w:pPr>
        <w:spacing w:after="0"/>
        <w:rPr>
          <w:ins w:id="1399" w:author="Che Frenz" w:date="2017-10-12T15:42:00Z"/>
        </w:rPr>
        <w:pPrChange w:id="1400" w:author="Che Frenz" w:date="2017-10-12T15:42:00Z">
          <w:pPr/>
        </w:pPrChange>
      </w:pPr>
      <w:ins w:id="1401" w:author="Che Frenz" w:date="2017-10-12T15:42:00Z">
        <w:r>
          <w:tab/>
        </w:r>
        <w:r>
          <w:tab/>
        </w:r>
        <w:r>
          <w:tab/>
        </w:r>
        <w:r>
          <w:tab/>
          <w:t xml:space="preserve">s_UpdOrg = "1"                         </w:t>
        </w:r>
      </w:ins>
    </w:p>
    <w:p w14:paraId="2FCE1DEE" w14:textId="387B3AB2" w:rsidR="006B3416" w:rsidRDefault="006646D0">
      <w:pPr>
        <w:spacing w:after="0"/>
        <w:rPr>
          <w:ins w:id="1402" w:author="Che Frenz" w:date="2017-10-12T15:42:00Z"/>
        </w:rPr>
        <w:pPrChange w:id="1403" w:author="Che Frenz" w:date="2017-10-12T15:42:00Z">
          <w:pPr/>
        </w:pPrChange>
      </w:pPr>
      <w:ins w:id="1404" w:author="Che Frenz" w:date="2017-10-12T15:42:00Z">
        <w:r>
          <w:tab/>
        </w:r>
        <w:r>
          <w:tab/>
        </w:r>
        <w:r>
          <w:tab/>
        </w:r>
        <w:r>
          <w:tab/>
          <w:t>doc.Avg2HiDSC = l_Avg2HiDSC</w:t>
        </w:r>
        <w:r w:rsidR="006B3416">
          <w:tab/>
        </w:r>
        <w:r w:rsidR="006B3416">
          <w:tab/>
        </w:r>
        <w:r w:rsidR="006B3416">
          <w:tab/>
        </w:r>
        <w:r w:rsidR="006B3416">
          <w:tab/>
        </w:r>
      </w:ins>
    </w:p>
    <w:p w14:paraId="115F018A" w14:textId="77777777" w:rsidR="006B3416" w:rsidRDefault="006B3416">
      <w:pPr>
        <w:spacing w:after="0"/>
        <w:rPr>
          <w:ins w:id="1405" w:author="Che Frenz" w:date="2017-10-12T15:42:00Z"/>
        </w:rPr>
        <w:pPrChange w:id="1406" w:author="Che Frenz" w:date="2017-10-12T15:42:00Z">
          <w:pPr/>
        </w:pPrChange>
      </w:pPr>
      <w:ins w:id="1407" w:author="Che Frenz" w:date="2017-10-12T15:42:00Z">
        <w:r>
          <w:tab/>
        </w:r>
        <w:r>
          <w:tab/>
        </w:r>
        <w:r>
          <w:tab/>
        </w:r>
        <w:r>
          <w:tab/>
        </w:r>
      </w:ins>
    </w:p>
    <w:p w14:paraId="04CAC8F4" w14:textId="77777777" w:rsidR="006B3416" w:rsidRPr="006646D0" w:rsidRDefault="006B3416">
      <w:pPr>
        <w:spacing w:after="0"/>
        <w:rPr>
          <w:ins w:id="1408" w:author="Che Frenz" w:date="2017-10-12T15:42:00Z"/>
          <w:color w:val="FF0000"/>
          <w:rPrChange w:id="1409" w:author="Che Frenz" w:date="2017-10-12T15:50:00Z">
            <w:rPr>
              <w:ins w:id="1410" w:author="Che Frenz" w:date="2017-10-12T15:42:00Z"/>
            </w:rPr>
          </w:rPrChange>
        </w:rPr>
        <w:pPrChange w:id="1411" w:author="Che Frenz" w:date="2017-10-12T15:42:00Z">
          <w:pPr/>
        </w:pPrChange>
      </w:pPr>
      <w:ins w:id="1412" w:author="Che Frenz" w:date="2017-10-12T15:42:00Z">
        <w:r>
          <w:tab/>
        </w:r>
        <w:r>
          <w:tab/>
        </w:r>
        <w:r>
          <w:tab/>
        </w:r>
        <w:r>
          <w:tab/>
        </w:r>
        <w:r w:rsidRPr="006646D0">
          <w:rPr>
            <w:color w:val="FF0000"/>
            <w:rPrChange w:id="1413" w:author="Che Frenz" w:date="2017-10-12T15:50:00Z">
              <w:rPr/>
            </w:rPrChange>
          </w:rPr>
          <w:t>' Make all MDSC values numeric A,B,C</w:t>
        </w:r>
      </w:ins>
    </w:p>
    <w:p w14:paraId="728BE67E" w14:textId="77777777" w:rsidR="006B3416" w:rsidRDefault="006B3416">
      <w:pPr>
        <w:spacing w:after="0"/>
        <w:rPr>
          <w:ins w:id="1414" w:author="Che Frenz" w:date="2017-10-12T15:42:00Z"/>
        </w:rPr>
        <w:pPrChange w:id="1415" w:author="Che Frenz" w:date="2017-10-12T15:42:00Z">
          <w:pPr/>
        </w:pPrChange>
      </w:pPr>
      <w:ins w:id="1416" w:author="Che Frenz" w:date="2017-10-12T15:42:00Z">
        <w:r>
          <w:tab/>
        </w:r>
        <w:r>
          <w:tab/>
        </w:r>
        <w:r>
          <w:tab/>
        </w:r>
        <w:r>
          <w:tab/>
        </w:r>
      </w:ins>
    </w:p>
    <w:p w14:paraId="7C167644" w14:textId="77777777" w:rsidR="006B3416" w:rsidRDefault="006B3416">
      <w:pPr>
        <w:spacing w:after="0"/>
        <w:rPr>
          <w:ins w:id="1417" w:author="Che Frenz" w:date="2017-10-12T15:42:00Z"/>
        </w:rPr>
        <w:pPrChange w:id="1418" w:author="Che Frenz" w:date="2017-10-12T15:42:00Z">
          <w:pPr/>
        </w:pPrChange>
      </w:pPr>
      <w:ins w:id="1419" w:author="Che Frenz" w:date="2017-10-12T15:42:00Z">
        <w:r>
          <w:tab/>
        </w:r>
        <w:r>
          <w:tab/>
        </w:r>
        <w:r>
          <w:tab/>
        </w:r>
        <w:r>
          <w:tab/>
          <w:t>If l_MDSC0="" Or  l_MDSC0=False Or l_MDSC0 = "N/A"  Then</w:t>
        </w:r>
      </w:ins>
    </w:p>
    <w:p w14:paraId="04C410B5" w14:textId="77777777" w:rsidR="006B3416" w:rsidRDefault="006B3416">
      <w:pPr>
        <w:spacing w:after="0"/>
        <w:rPr>
          <w:ins w:id="1420" w:author="Che Frenz" w:date="2017-10-12T15:42:00Z"/>
        </w:rPr>
        <w:pPrChange w:id="1421" w:author="Che Frenz" w:date="2017-10-12T15:42:00Z">
          <w:pPr/>
        </w:pPrChange>
      </w:pPr>
      <w:ins w:id="1422" w:author="Che Frenz" w:date="2017-10-12T15:42:00Z">
        <w:r>
          <w:tab/>
        </w:r>
        <w:r>
          <w:tab/>
        </w:r>
        <w:r>
          <w:tab/>
        </w:r>
        <w:r>
          <w:tab/>
        </w:r>
        <w:r>
          <w:tab/>
          <w:t>A = 0</w:t>
        </w:r>
      </w:ins>
    </w:p>
    <w:p w14:paraId="70C1A8EC" w14:textId="77777777" w:rsidR="006B3416" w:rsidRDefault="006B3416">
      <w:pPr>
        <w:spacing w:after="0"/>
        <w:rPr>
          <w:ins w:id="1423" w:author="Che Frenz" w:date="2017-10-12T15:42:00Z"/>
        </w:rPr>
        <w:pPrChange w:id="1424" w:author="Che Frenz" w:date="2017-10-12T15:42:00Z">
          <w:pPr/>
        </w:pPrChange>
      </w:pPr>
      <w:ins w:id="1425" w:author="Che Frenz" w:date="2017-10-12T15:42:00Z">
        <w:r>
          <w:tab/>
        </w:r>
        <w:r>
          <w:tab/>
        </w:r>
        <w:r>
          <w:tab/>
        </w:r>
        <w:r>
          <w:tab/>
          <w:t>Else</w:t>
        </w:r>
      </w:ins>
    </w:p>
    <w:p w14:paraId="004CB50B" w14:textId="47C65FA0" w:rsidR="006B3416" w:rsidRDefault="006B3416">
      <w:pPr>
        <w:spacing w:after="0"/>
        <w:rPr>
          <w:ins w:id="1426" w:author="Che Frenz" w:date="2017-10-12T15:42:00Z"/>
        </w:rPr>
        <w:pPrChange w:id="1427" w:author="Che Frenz" w:date="2017-10-12T15:42:00Z">
          <w:pPr/>
        </w:pPrChange>
      </w:pPr>
      <w:ins w:id="1428" w:author="Che Frenz" w:date="2017-10-12T15:42:00Z">
        <w:r>
          <w:tab/>
        </w:r>
        <w:r>
          <w:tab/>
        </w:r>
        <w:r>
          <w:tab/>
        </w:r>
        <w:r>
          <w:tab/>
        </w:r>
        <w:r>
          <w:tab/>
          <w:t xml:space="preserve">A = </w:t>
        </w:r>
      </w:ins>
      <w:ins w:id="1429" w:author="Che Frenz" w:date="2017-10-12T15:46:00Z">
        <w:r>
          <w:t>Convert to Double</w:t>
        </w:r>
      </w:ins>
      <w:ins w:id="1430" w:author="Che Frenz" w:date="2017-10-12T15:42:00Z">
        <w:r w:rsidR="006646D0">
          <w:t xml:space="preserve">(l_MDSC0) </w:t>
        </w:r>
        <w:r w:rsidR="006646D0">
          <w:tab/>
        </w:r>
        <w:r w:rsidR="006646D0">
          <w:tab/>
        </w:r>
        <w:r>
          <w:tab/>
        </w:r>
      </w:ins>
    </w:p>
    <w:p w14:paraId="19CA12E8" w14:textId="77777777" w:rsidR="006B3416" w:rsidRDefault="006B3416">
      <w:pPr>
        <w:spacing w:after="0"/>
        <w:rPr>
          <w:ins w:id="1431" w:author="Che Frenz" w:date="2017-10-12T15:42:00Z"/>
        </w:rPr>
        <w:pPrChange w:id="1432" w:author="Che Frenz" w:date="2017-10-12T15:42:00Z">
          <w:pPr/>
        </w:pPrChange>
      </w:pPr>
      <w:ins w:id="1433" w:author="Che Frenz" w:date="2017-10-12T15:42:00Z">
        <w:r>
          <w:tab/>
        </w:r>
        <w:r>
          <w:tab/>
        </w:r>
        <w:r>
          <w:tab/>
        </w:r>
        <w:r>
          <w:tab/>
          <w:t>End If</w:t>
        </w:r>
      </w:ins>
    </w:p>
    <w:p w14:paraId="784412B0" w14:textId="77777777" w:rsidR="006B3416" w:rsidRDefault="006B3416">
      <w:pPr>
        <w:spacing w:after="0"/>
        <w:rPr>
          <w:ins w:id="1434" w:author="Che Frenz" w:date="2017-10-12T15:42:00Z"/>
        </w:rPr>
        <w:pPrChange w:id="1435" w:author="Che Frenz" w:date="2017-10-12T15:42:00Z">
          <w:pPr/>
        </w:pPrChange>
      </w:pPr>
      <w:ins w:id="1436" w:author="Che Frenz" w:date="2017-10-12T15:42:00Z">
        <w:r>
          <w:tab/>
        </w:r>
        <w:r>
          <w:tab/>
        </w:r>
        <w:r>
          <w:tab/>
        </w:r>
        <w:r>
          <w:tab/>
        </w:r>
      </w:ins>
    </w:p>
    <w:p w14:paraId="668DF249" w14:textId="77777777" w:rsidR="006B3416" w:rsidRDefault="006B3416">
      <w:pPr>
        <w:spacing w:after="0"/>
        <w:rPr>
          <w:ins w:id="1437" w:author="Che Frenz" w:date="2017-10-12T15:42:00Z"/>
        </w:rPr>
        <w:pPrChange w:id="1438" w:author="Che Frenz" w:date="2017-10-12T15:42:00Z">
          <w:pPr/>
        </w:pPrChange>
      </w:pPr>
      <w:ins w:id="1439" w:author="Che Frenz" w:date="2017-10-12T15:42:00Z">
        <w:r>
          <w:tab/>
        </w:r>
        <w:r>
          <w:tab/>
        </w:r>
        <w:r>
          <w:tab/>
        </w:r>
        <w:r>
          <w:tab/>
          <w:t>If l_MDSC1="" Or  l_MDSC1=False Or l_MDSC1 = "N/A"  Then</w:t>
        </w:r>
      </w:ins>
    </w:p>
    <w:p w14:paraId="6E94D2C7" w14:textId="77777777" w:rsidR="006B3416" w:rsidRDefault="006B3416">
      <w:pPr>
        <w:spacing w:after="0"/>
        <w:rPr>
          <w:ins w:id="1440" w:author="Che Frenz" w:date="2017-10-12T15:42:00Z"/>
        </w:rPr>
        <w:pPrChange w:id="1441" w:author="Che Frenz" w:date="2017-10-12T15:42:00Z">
          <w:pPr/>
        </w:pPrChange>
      </w:pPr>
      <w:ins w:id="1442" w:author="Che Frenz" w:date="2017-10-12T15:42:00Z">
        <w:r>
          <w:lastRenderedPageBreak/>
          <w:tab/>
        </w:r>
        <w:r>
          <w:tab/>
        </w:r>
        <w:r>
          <w:tab/>
        </w:r>
        <w:r>
          <w:tab/>
        </w:r>
        <w:r>
          <w:tab/>
          <w:t>B = 0</w:t>
        </w:r>
      </w:ins>
    </w:p>
    <w:p w14:paraId="5E670A96" w14:textId="77777777" w:rsidR="006B3416" w:rsidRDefault="006B3416">
      <w:pPr>
        <w:spacing w:after="0"/>
        <w:rPr>
          <w:ins w:id="1443" w:author="Che Frenz" w:date="2017-10-12T15:42:00Z"/>
        </w:rPr>
        <w:pPrChange w:id="1444" w:author="Che Frenz" w:date="2017-10-12T15:42:00Z">
          <w:pPr/>
        </w:pPrChange>
      </w:pPr>
      <w:ins w:id="1445" w:author="Che Frenz" w:date="2017-10-12T15:42:00Z">
        <w:r>
          <w:tab/>
        </w:r>
        <w:r>
          <w:tab/>
        </w:r>
        <w:r>
          <w:tab/>
        </w:r>
        <w:r>
          <w:tab/>
          <w:t>Else</w:t>
        </w:r>
      </w:ins>
    </w:p>
    <w:p w14:paraId="320E04B8" w14:textId="7952527D" w:rsidR="006B3416" w:rsidRDefault="006B3416">
      <w:pPr>
        <w:spacing w:after="0"/>
        <w:rPr>
          <w:ins w:id="1446" w:author="Che Frenz" w:date="2017-10-12T15:42:00Z"/>
        </w:rPr>
        <w:pPrChange w:id="1447" w:author="Che Frenz" w:date="2017-10-12T15:42:00Z">
          <w:pPr/>
        </w:pPrChange>
      </w:pPr>
      <w:ins w:id="1448" w:author="Che Frenz" w:date="2017-10-12T15:42:00Z">
        <w:r>
          <w:tab/>
        </w:r>
        <w:r>
          <w:tab/>
        </w:r>
        <w:r>
          <w:tab/>
        </w:r>
        <w:r>
          <w:tab/>
        </w:r>
        <w:r>
          <w:tab/>
          <w:t xml:space="preserve">B = </w:t>
        </w:r>
      </w:ins>
      <w:ins w:id="1449" w:author="Che Frenz" w:date="2017-10-12T15:46:00Z">
        <w:r>
          <w:t>Convert to Double</w:t>
        </w:r>
      </w:ins>
      <w:ins w:id="1450" w:author="Che Frenz" w:date="2017-10-12T15:42:00Z">
        <w:r>
          <w:t>(l_MDSC1)</w:t>
        </w:r>
      </w:ins>
    </w:p>
    <w:p w14:paraId="5ED7D3B8" w14:textId="77777777" w:rsidR="006B3416" w:rsidRDefault="006B3416">
      <w:pPr>
        <w:spacing w:after="0"/>
        <w:rPr>
          <w:ins w:id="1451" w:author="Che Frenz" w:date="2017-10-12T15:42:00Z"/>
        </w:rPr>
        <w:pPrChange w:id="1452" w:author="Che Frenz" w:date="2017-10-12T15:42:00Z">
          <w:pPr/>
        </w:pPrChange>
      </w:pPr>
      <w:ins w:id="1453" w:author="Che Frenz" w:date="2017-10-12T15:42:00Z">
        <w:r>
          <w:tab/>
        </w:r>
        <w:r>
          <w:tab/>
        </w:r>
        <w:r>
          <w:tab/>
        </w:r>
        <w:r>
          <w:tab/>
          <w:t>End If</w:t>
        </w:r>
      </w:ins>
    </w:p>
    <w:p w14:paraId="18E2219F" w14:textId="77777777" w:rsidR="006B3416" w:rsidRDefault="006B3416">
      <w:pPr>
        <w:spacing w:after="0"/>
        <w:rPr>
          <w:ins w:id="1454" w:author="Che Frenz" w:date="2017-10-12T15:42:00Z"/>
        </w:rPr>
        <w:pPrChange w:id="1455" w:author="Che Frenz" w:date="2017-10-12T15:42:00Z">
          <w:pPr/>
        </w:pPrChange>
      </w:pPr>
      <w:ins w:id="1456" w:author="Che Frenz" w:date="2017-10-12T15:42:00Z">
        <w:r>
          <w:tab/>
        </w:r>
        <w:r>
          <w:tab/>
        </w:r>
        <w:r>
          <w:tab/>
        </w:r>
        <w:r>
          <w:tab/>
        </w:r>
      </w:ins>
    </w:p>
    <w:p w14:paraId="36309A31" w14:textId="77777777" w:rsidR="006B3416" w:rsidRDefault="006B3416">
      <w:pPr>
        <w:spacing w:after="0"/>
        <w:rPr>
          <w:ins w:id="1457" w:author="Che Frenz" w:date="2017-10-12T15:42:00Z"/>
        </w:rPr>
        <w:pPrChange w:id="1458" w:author="Che Frenz" w:date="2017-10-12T15:42:00Z">
          <w:pPr/>
        </w:pPrChange>
      </w:pPr>
      <w:ins w:id="1459" w:author="Che Frenz" w:date="2017-10-12T15:42:00Z">
        <w:r>
          <w:tab/>
        </w:r>
        <w:r>
          <w:tab/>
        </w:r>
        <w:r>
          <w:tab/>
        </w:r>
        <w:r>
          <w:tab/>
          <w:t>If l_MDSC2="" Or  l_MDSC2=False Or l_MDSC2 = "N/A"  Then</w:t>
        </w:r>
      </w:ins>
    </w:p>
    <w:p w14:paraId="019823F2" w14:textId="77777777" w:rsidR="006B3416" w:rsidRDefault="006B3416">
      <w:pPr>
        <w:spacing w:after="0"/>
        <w:rPr>
          <w:ins w:id="1460" w:author="Che Frenz" w:date="2017-10-12T15:42:00Z"/>
        </w:rPr>
        <w:pPrChange w:id="1461" w:author="Che Frenz" w:date="2017-10-12T15:42:00Z">
          <w:pPr/>
        </w:pPrChange>
      </w:pPr>
      <w:ins w:id="1462" w:author="Che Frenz" w:date="2017-10-12T15:42:00Z">
        <w:r>
          <w:tab/>
        </w:r>
        <w:r>
          <w:tab/>
        </w:r>
        <w:r>
          <w:tab/>
        </w:r>
        <w:r>
          <w:tab/>
        </w:r>
        <w:r>
          <w:tab/>
          <w:t>C = 0</w:t>
        </w:r>
      </w:ins>
    </w:p>
    <w:p w14:paraId="44A79BBC" w14:textId="77777777" w:rsidR="006B3416" w:rsidRDefault="006B3416">
      <w:pPr>
        <w:spacing w:after="0"/>
        <w:rPr>
          <w:ins w:id="1463" w:author="Che Frenz" w:date="2017-10-12T15:42:00Z"/>
        </w:rPr>
        <w:pPrChange w:id="1464" w:author="Che Frenz" w:date="2017-10-12T15:42:00Z">
          <w:pPr/>
        </w:pPrChange>
      </w:pPr>
      <w:ins w:id="1465" w:author="Che Frenz" w:date="2017-10-12T15:42:00Z">
        <w:r>
          <w:tab/>
        </w:r>
        <w:r>
          <w:tab/>
        </w:r>
        <w:r>
          <w:tab/>
        </w:r>
        <w:r>
          <w:tab/>
          <w:t>Else</w:t>
        </w:r>
      </w:ins>
    </w:p>
    <w:p w14:paraId="6D0E4433" w14:textId="602F7A13" w:rsidR="006B3416" w:rsidRDefault="006B3416">
      <w:pPr>
        <w:spacing w:after="0"/>
        <w:rPr>
          <w:ins w:id="1466" w:author="Che Frenz" w:date="2017-10-12T15:42:00Z"/>
        </w:rPr>
        <w:pPrChange w:id="1467" w:author="Che Frenz" w:date="2017-10-12T15:42:00Z">
          <w:pPr/>
        </w:pPrChange>
      </w:pPr>
      <w:ins w:id="1468" w:author="Che Frenz" w:date="2017-10-12T15:42:00Z">
        <w:r>
          <w:tab/>
        </w:r>
        <w:r>
          <w:tab/>
        </w:r>
        <w:r>
          <w:tab/>
        </w:r>
        <w:r>
          <w:tab/>
        </w:r>
        <w:r>
          <w:tab/>
          <w:t>C =</w:t>
        </w:r>
      </w:ins>
      <w:ins w:id="1469" w:author="Che Frenz" w:date="2017-10-12T15:46:00Z">
        <w:r>
          <w:t>Convert to Double</w:t>
        </w:r>
      </w:ins>
      <w:ins w:id="1470" w:author="Che Frenz" w:date="2017-10-12T15:42:00Z">
        <w:r>
          <w:t>( l_MDSC2)</w:t>
        </w:r>
      </w:ins>
    </w:p>
    <w:p w14:paraId="575B5A14" w14:textId="77777777" w:rsidR="006B3416" w:rsidRDefault="006B3416">
      <w:pPr>
        <w:spacing w:after="0"/>
        <w:rPr>
          <w:ins w:id="1471" w:author="Che Frenz" w:date="2017-10-12T15:42:00Z"/>
        </w:rPr>
        <w:pPrChange w:id="1472" w:author="Che Frenz" w:date="2017-10-12T15:42:00Z">
          <w:pPr/>
        </w:pPrChange>
      </w:pPr>
      <w:ins w:id="1473" w:author="Che Frenz" w:date="2017-10-12T15:42:00Z">
        <w:r>
          <w:tab/>
        </w:r>
        <w:r>
          <w:tab/>
        </w:r>
        <w:r>
          <w:tab/>
        </w:r>
        <w:r>
          <w:tab/>
          <w:t>End If</w:t>
        </w:r>
        <w:r>
          <w:tab/>
        </w:r>
        <w:r>
          <w:tab/>
        </w:r>
      </w:ins>
    </w:p>
    <w:p w14:paraId="669B8D5A" w14:textId="77777777" w:rsidR="006B3416" w:rsidRDefault="006B3416">
      <w:pPr>
        <w:spacing w:after="0"/>
        <w:rPr>
          <w:ins w:id="1474" w:author="Che Frenz" w:date="2017-10-12T15:42:00Z"/>
        </w:rPr>
        <w:pPrChange w:id="1475" w:author="Che Frenz" w:date="2017-10-12T15:42:00Z">
          <w:pPr/>
        </w:pPrChange>
      </w:pPr>
      <w:ins w:id="1476" w:author="Che Frenz" w:date="2017-10-12T15:42:00Z">
        <w:r>
          <w:tab/>
        </w:r>
        <w:r>
          <w:tab/>
        </w:r>
        <w:r>
          <w:tab/>
        </w:r>
        <w:r>
          <w:tab/>
        </w:r>
        <w:r w:rsidRPr="006646D0">
          <w:rPr>
            <w:color w:val="FF0000"/>
            <w:rPrChange w:id="1477" w:author="Che Frenz" w:date="2017-10-12T15:50:00Z">
              <w:rPr/>
            </w:rPrChange>
          </w:rPr>
          <w:t>'if there are 2 years with 0 then n/a</w:t>
        </w:r>
      </w:ins>
    </w:p>
    <w:p w14:paraId="788A9899" w14:textId="77777777" w:rsidR="006B3416" w:rsidRDefault="006B3416">
      <w:pPr>
        <w:spacing w:after="0"/>
        <w:rPr>
          <w:ins w:id="1478" w:author="Che Frenz" w:date="2017-10-12T15:42:00Z"/>
        </w:rPr>
        <w:pPrChange w:id="1479" w:author="Che Frenz" w:date="2017-10-12T15:42:00Z">
          <w:pPr/>
        </w:pPrChange>
      </w:pPr>
      <w:ins w:id="1480" w:author="Che Frenz" w:date="2017-10-12T15:42:00Z">
        <w:r>
          <w:tab/>
        </w:r>
        <w:r>
          <w:tab/>
        </w:r>
        <w:r>
          <w:tab/>
        </w:r>
        <w:r>
          <w:tab/>
          <w:t>If A = 0 And B = 0 Then</w:t>
        </w:r>
      </w:ins>
    </w:p>
    <w:p w14:paraId="780D1CCA" w14:textId="77777777" w:rsidR="006B3416" w:rsidRDefault="006B3416">
      <w:pPr>
        <w:spacing w:after="0"/>
        <w:rPr>
          <w:ins w:id="1481" w:author="Che Frenz" w:date="2017-10-12T15:42:00Z"/>
        </w:rPr>
        <w:pPrChange w:id="1482" w:author="Che Frenz" w:date="2017-10-12T15:42:00Z">
          <w:pPr/>
        </w:pPrChange>
      </w:pPr>
      <w:ins w:id="1483" w:author="Che Frenz" w:date="2017-10-12T15:42:00Z">
        <w:r>
          <w:tab/>
        </w:r>
        <w:r>
          <w:tab/>
        </w:r>
        <w:r>
          <w:tab/>
        </w:r>
        <w:r>
          <w:tab/>
        </w:r>
        <w:r>
          <w:tab/>
          <w:t>l_Avg2HiMDSC = "N/A"</w:t>
        </w:r>
      </w:ins>
    </w:p>
    <w:p w14:paraId="2A167149" w14:textId="77777777" w:rsidR="006B3416" w:rsidRDefault="006B3416">
      <w:pPr>
        <w:spacing w:after="0"/>
        <w:rPr>
          <w:ins w:id="1484" w:author="Che Frenz" w:date="2017-10-12T15:42:00Z"/>
        </w:rPr>
        <w:pPrChange w:id="1485" w:author="Che Frenz" w:date="2017-10-12T15:42:00Z">
          <w:pPr/>
        </w:pPrChange>
      </w:pPr>
      <w:ins w:id="1486" w:author="Che Frenz" w:date="2017-10-12T15:42:00Z">
        <w:r>
          <w:tab/>
        </w:r>
        <w:r>
          <w:tab/>
        </w:r>
        <w:r>
          <w:tab/>
        </w:r>
        <w:r>
          <w:tab/>
        </w:r>
        <w:r>
          <w:tab/>
          <w:t>Goto saveMDSC</w:t>
        </w:r>
      </w:ins>
    </w:p>
    <w:p w14:paraId="3A04D9C2" w14:textId="77777777" w:rsidR="006B3416" w:rsidRDefault="006B3416">
      <w:pPr>
        <w:spacing w:after="0"/>
        <w:rPr>
          <w:ins w:id="1487" w:author="Che Frenz" w:date="2017-10-12T15:42:00Z"/>
        </w:rPr>
        <w:pPrChange w:id="1488" w:author="Che Frenz" w:date="2017-10-12T15:42:00Z">
          <w:pPr/>
        </w:pPrChange>
      </w:pPr>
      <w:ins w:id="1489" w:author="Che Frenz" w:date="2017-10-12T15:42:00Z">
        <w:r>
          <w:tab/>
        </w:r>
        <w:r>
          <w:tab/>
        </w:r>
        <w:r>
          <w:tab/>
        </w:r>
        <w:r>
          <w:tab/>
          <w:t>End If</w:t>
        </w:r>
      </w:ins>
    </w:p>
    <w:p w14:paraId="6722B1F4" w14:textId="77777777" w:rsidR="006B3416" w:rsidRDefault="006B3416">
      <w:pPr>
        <w:spacing w:after="0"/>
        <w:rPr>
          <w:ins w:id="1490" w:author="Che Frenz" w:date="2017-10-12T15:42:00Z"/>
        </w:rPr>
        <w:pPrChange w:id="1491" w:author="Che Frenz" w:date="2017-10-12T15:42:00Z">
          <w:pPr/>
        </w:pPrChange>
      </w:pPr>
      <w:ins w:id="1492" w:author="Che Frenz" w:date="2017-10-12T15:42:00Z">
        <w:r>
          <w:tab/>
        </w:r>
        <w:r>
          <w:tab/>
        </w:r>
        <w:r>
          <w:tab/>
        </w:r>
        <w:r>
          <w:tab/>
          <w:t>If B = 0 And C = 0 Then</w:t>
        </w:r>
      </w:ins>
    </w:p>
    <w:p w14:paraId="3911CC9C" w14:textId="77777777" w:rsidR="006B3416" w:rsidRDefault="006B3416">
      <w:pPr>
        <w:spacing w:after="0"/>
        <w:rPr>
          <w:ins w:id="1493" w:author="Che Frenz" w:date="2017-10-12T15:42:00Z"/>
        </w:rPr>
        <w:pPrChange w:id="1494" w:author="Che Frenz" w:date="2017-10-12T15:42:00Z">
          <w:pPr/>
        </w:pPrChange>
      </w:pPr>
      <w:ins w:id="1495" w:author="Che Frenz" w:date="2017-10-12T15:42:00Z">
        <w:r>
          <w:tab/>
        </w:r>
        <w:r>
          <w:tab/>
        </w:r>
        <w:r>
          <w:tab/>
        </w:r>
        <w:r>
          <w:tab/>
        </w:r>
        <w:r>
          <w:tab/>
          <w:t>l_Avg2HiMDSC = "N/A"</w:t>
        </w:r>
      </w:ins>
    </w:p>
    <w:p w14:paraId="7AE356E2" w14:textId="77777777" w:rsidR="006B3416" w:rsidRDefault="006B3416">
      <w:pPr>
        <w:spacing w:after="0"/>
        <w:rPr>
          <w:ins w:id="1496" w:author="Che Frenz" w:date="2017-10-12T15:42:00Z"/>
        </w:rPr>
        <w:pPrChange w:id="1497" w:author="Che Frenz" w:date="2017-10-12T15:42:00Z">
          <w:pPr/>
        </w:pPrChange>
      </w:pPr>
      <w:ins w:id="1498" w:author="Che Frenz" w:date="2017-10-12T15:42:00Z">
        <w:r>
          <w:tab/>
        </w:r>
        <w:r>
          <w:tab/>
        </w:r>
        <w:r>
          <w:tab/>
        </w:r>
        <w:r>
          <w:tab/>
        </w:r>
        <w:r>
          <w:tab/>
          <w:t>Goto saveMDSC</w:t>
        </w:r>
        <w:r>
          <w:tab/>
        </w:r>
        <w:r>
          <w:tab/>
        </w:r>
        <w:r>
          <w:tab/>
        </w:r>
        <w:r>
          <w:tab/>
        </w:r>
        <w:r>
          <w:tab/>
        </w:r>
      </w:ins>
    </w:p>
    <w:p w14:paraId="7E89109D" w14:textId="77777777" w:rsidR="006B3416" w:rsidRDefault="006B3416">
      <w:pPr>
        <w:spacing w:after="0"/>
        <w:rPr>
          <w:ins w:id="1499" w:author="Che Frenz" w:date="2017-10-12T15:42:00Z"/>
        </w:rPr>
        <w:pPrChange w:id="1500" w:author="Che Frenz" w:date="2017-10-12T15:42:00Z">
          <w:pPr/>
        </w:pPrChange>
      </w:pPr>
      <w:ins w:id="1501" w:author="Che Frenz" w:date="2017-10-12T15:42:00Z">
        <w:r>
          <w:tab/>
        </w:r>
        <w:r>
          <w:tab/>
        </w:r>
        <w:r>
          <w:tab/>
        </w:r>
        <w:r>
          <w:tab/>
          <w:t>End If</w:t>
        </w:r>
        <w:r>
          <w:tab/>
        </w:r>
        <w:r>
          <w:tab/>
        </w:r>
        <w:r>
          <w:tab/>
        </w:r>
        <w:r>
          <w:tab/>
        </w:r>
      </w:ins>
    </w:p>
    <w:p w14:paraId="6B4F4241" w14:textId="77777777" w:rsidR="006B3416" w:rsidRDefault="006B3416">
      <w:pPr>
        <w:spacing w:after="0"/>
        <w:rPr>
          <w:ins w:id="1502" w:author="Che Frenz" w:date="2017-10-12T15:42:00Z"/>
        </w:rPr>
        <w:pPrChange w:id="1503" w:author="Che Frenz" w:date="2017-10-12T15:42:00Z">
          <w:pPr/>
        </w:pPrChange>
      </w:pPr>
      <w:ins w:id="1504" w:author="Che Frenz" w:date="2017-10-12T15:42:00Z">
        <w:r>
          <w:tab/>
        </w:r>
        <w:r>
          <w:tab/>
        </w:r>
        <w:r>
          <w:tab/>
        </w:r>
        <w:r>
          <w:tab/>
          <w:t>If A = 0 And C = 0 Then</w:t>
        </w:r>
      </w:ins>
    </w:p>
    <w:p w14:paraId="5AADB51E" w14:textId="77777777" w:rsidR="006B3416" w:rsidRDefault="006B3416">
      <w:pPr>
        <w:spacing w:after="0"/>
        <w:rPr>
          <w:ins w:id="1505" w:author="Che Frenz" w:date="2017-10-12T15:42:00Z"/>
        </w:rPr>
        <w:pPrChange w:id="1506" w:author="Che Frenz" w:date="2017-10-12T15:42:00Z">
          <w:pPr/>
        </w:pPrChange>
      </w:pPr>
      <w:ins w:id="1507" w:author="Che Frenz" w:date="2017-10-12T15:42:00Z">
        <w:r>
          <w:tab/>
        </w:r>
        <w:r>
          <w:tab/>
        </w:r>
        <w:r>
          <w:tab/>
        </w:r>
        <w:r>
          <w:tab/>
        </w:r>
        <w:r>
          <w:tab/>
          <w:t>l_Avg2HiMDSC = "N/A"</w:t>
        </w:r>
      </w:ins>
    </w:p>
    <w:p w14:paraId="550A2354" w14:textId="77777777" w:rsidR="006B3416" w:rsidRDefault="006B3416">
      <w:pPr>
        <w:spacing w:after="0"/>
        <w:rPr>
          <w:ins w:id="1508" w:author="Che Frenz" w:date="2017-10-12T15:42:00Z"/>
        </w:rPr>
        <w:pPrChange w:id="1509" w:author="Che Frenz" w:date="2017-10-12T15:42:00Z">
          <w:pPr/>
        </w:pPrChange>
      </w:pPr>
      <w:ins w:id="1510" w:author="Che Frenz" w:date="2017-10-12T15:42:00Z">
        <w:r>
          <w:tab/>
        </w:r>
        <w:r>
          <w:tab/>
        </w:r>
        <w:r>
          <w:tab/>
        </w:r>
        <w:r>
          <w:tab/>
        </w:r>
        <w:r>
          <w:tab/>
          <w:t>Goto saveMDSC</w:t>
        </w:r>
        <w:r>
          <w:tab/>
        </w:r>
        <w:r>
          <w:tab/>
        </w:r>
        <w:r>
          <w:tab/>
        </w:r>
        <w:r>
          <w:tab/>
        </w:r>
        <w:r>
          <w:tab/>
        </w:r>
      </w:ins>
    </w:p>
    <w:p w14:paraId="00FA28C8" w14:textId="77777777" w:rsidR="006B3416" w:rsidRDefault="006B3416">
      <w:pPr>
        <w:spacing w:after="0"/>
        <w:rPr>
          <w:ins w:id="1511" w:author="Che Frenz" w:date="2017-10-12T15:42:00Z"/>
        </w:rPr>
        <w:pPrChange w:id="1512" w:author="Che Frenz" w:date="2017-10-12T15:42:00Z">
          <w:pPr/>
        </w:pPrChange>
      </w:pPr>
      <w:ins w:id="1513" w:author="Che Frenz" w:date="2017-10-12T15:42:00Z">
        <w:r>
          <w:tab/>
        </w:r>
        <w:r>
          <w:tab/>
        </w:r>
        <w:r>
          <w:tab/>
        </w:r>
        <w:r>
          <w:tab/>
          <w:t>End If</w:t>
        </w:r>
        <w:r>
          <w:tab/>
        </w:r>
        <w:r>
          <w:tab/>
        </w:r>
      </w:ins>
    </w:p>
    <w:p w14:paraId="17FB3D47" w14:textId="77777777" w:rsidR="006B3416" w:rsidRDefault="006B3416">
      <w:pPr>
        <w:spacing w:after="0"/>
        <w:rPr>
          <w:ins w:id="1514" w:author="Che Frenz" w:date="2017-10-12T15:42:00Z"/>
        </w:rPr>
        <w:pPrChange w:id="1515" w:author="Che Frenz" w:date="2017-10-12T15:42:00Z">
          <w:pPr/>
        </w:pPrChange>
      </w:pPr>
      <w:ins w:id="1516" w:author="Che Frenz" w:date="2017-10-12T15:42:00Z">
        <w:r>
          <w:tab/>
        </w:r>
        <w:r>
          <w:tab/>
        </w:r>
        <w:r>
          <w:tab/>
        </w:r>
        <w:r>
          <w:tab/>
        </w:r>
        <w:r w:rsidRPr="00020885">
          <w:rPr>
            <w:color w:val="FF0000"/>
            <w:rPrChange w:id="1517" w:author="Che Frenz" w:date="2017-10-12T15:50:00Z">
              <w:rPr/>
            </w:rPrChange>
          </w:rPr>
          <w:t>'calculate avg2hi as Z</w:t>
        </w:r>
      </w:ins>
    </w:p>
    <w:p w14:paraId="1C6A7E40" w14:textId="77777777" w:rsidR="006B3416" w:rsidRDefault="006B3416">
      <w:pPr>
        <w:spacing w:after="0"/>
        <w:rPr>
          <w:ins w:id="1518" w:author="Che Frenz" w:date="2017-10-12T15:42:00Z"/>
        </w:rPr>
        <w:pPrChange w:id="1519" w:author="Che Frenz" w:date="2017-10-12T15:42:00Z">
          <w:pPr/>
        </w:pPrChange>
      </w:pPr>
      <w:ins w:id="1520" w:author="Che Frenz" w:date="2017-10-12T15:42:00Z">
        <w:r>
          <w:tab/>
        </w:r>
        <w:r>
          <w:tab/>
        </w:r>
        <w:r>
          <w:tab/>
        </w:r>
        <w:r>
          <w:tab/>
          <w:t xml:space="preserve">If A =&gt; B    Then </w:t>
        </w:r>
        <w:r>
          <w:tab/>
        </w:r>
        <w:r>
          <w:tab/>
        </w:r>
      </w:ins>
    </w:p>
    <w:p w14:paraId="3C7A17BB" w14:textId="77777777" w:rsidR="006B3416" w:rsidRDefault="006B3416">
      <w:pPr>
        <w:spacing w:after="0"/>
        <w:rPr>
          <w:ins w:id="1521" w:author="Che Frenz" w:date="2017-10-12T15:42:00Z"/>
        </w:rPr>
        <w:pPrChange w:id="1522" w:author="Che Frenz" w:date="2017-10-12T15:42:00Z">
          <w:pPr/>
        </w:pPrChange>
      </w:pPr>
      <w:ins w:id="1523" w:author="Che Frenz" w:date="2017-10-12T15:42:00Z">
        <w:r>
          <w:tab/>
        </w:r>
        <w:r>
          <w:tab/>
        </w:r>
        <w:r>
          <w:tab/>
        </w:r>
        <w:r>
          <w:tab/>
        </w:r>
        <w:r>
          <w:tab/>
          <w:t xml:space="preserve">If A =&gt; C Then </w:t>
        </w:r>
        <w:r w:rsidRPr="00020885">
          <w:rPr>
            <w:color w:val="FF0000"/>
            <w:rPrChange w:id="1524" w:author="Che Frenz" w:date="2017-10-12T15:50:00Z">
              <w:rPr/>
            </w:rPrChange>
          </w:rPr>
          <w:t>' Treat A as the biggest</w:t>
        </w:r>
      </w:ins>
    </w:p>
    <w:p w14:paraId="32ED4527" w14:textId="78F19D6F" w:rsidR="006B3416" w:rsidRDefault="006B3416">
      <w:pPr>
        <w:spacing w:after="0"/>
        <w:rPr>
          <w:ins w:id="1525" w:author="Che Frenz" w:date="2017-10-12T15:42:00Z"/>
        </w:rPr>
        <w:pPrChange w:id="1526" w:author="Che Frenz" w:date="2017-10-12T15:42:00Z">
          <w:pPr/>
        </w:pPrChange>
      </w:pPr>
      <w:ins w:id="1527" w:author="Che Frenz" w:date="2017-10-12T15:42:00Z">
        <w:r>
          <w:tab/>
        </w:r>
        <w:r>
          <w:tab/>
        </w:r>
        <w:r>
          <w:tab/>
        </w:r>
        <w:r>
          <w:tab/>
        </w:r>
        <w:r>
          <w:tab/>
        </w:r>
        <w:r>
          <w:tab/>
          <w:t xml:space="preserve">If </w:t>
        </w:r>
        <w:r w:rsidR="00020885">
          <w:t xml:space="preserve">B =&gt; C Then </w:t>
        </w:r>
        <w:r w:rsidR="00020885" w:rsidRPr="00020885">
          <w:rPr>
            <w:color w:val="FF0000"/>
            <w:rPrChange w:id="1528" w:author="Che Frenz" w:date="2017-10-12T15:50:00Z">
              <w:rPr/>
            </w:rPrChange>
          </w:rPr>
          <w:t>' A =&gt; B =&gt; C</w:t>
        </w:r>
        <w:r w:rsidR="00020885" w:rsidRPr="00020885">
          <w:rPr>
            <w:color w:val="FF0000"/>
            <w:rPrChange w:id="1529" w:author="Che Frenz" w:date="2017-10-12T15:50:00Z">
              <w:rPr/>
            </w:rPrChange>
          </w:rPr>
          <w:tab/>
        </w:r>
        <w:r w:rsidR="00020885">
          <w:tab/>
        </w:r>
        <w:r w:rsidR="00020885">
          <w:tab/>
        </w:r>
        <w:r w:rsidR="00020885">
          <w:tab/>
        </w:r>
        <w:r w:rsidR="00020885">
          <w:tab/>
        </w:r>
        <w:r w:rsidR="00020885">
          <w:tab/>
        </w:r>
      </w:ins>
    </w:p>
    <w:p w14:paraId="574CBA41" w14:textId="63B0506B" w:rsidR="006B3416" w:rsidRDefault="006B3416">
      <w:pPr>
        <w:spacing w:after="0"/>
        <w:rPr>
          <w:ins w:id="1530" w:author="Che Frenz" w:date="2017-10-12T15:42:00Z"/>
        </w:rPr>
        <w:pPrChange w:id="1531" w:author="Che Frenz" w:date="2017-10-12T15:42:00Z">
          <w:pPr/>
        </w:pPrChange>
      </w:pPr>
      <w:ins w:id="1532" w:author="Che Frenz" w:date="2017-10-12T15:42:00Z">
        <w:r>
          <w:tab/>
        </w:r>
        <w:r>
          <w:tab/>
        </w:r>
        <w:r>
          <w:tab/>
        </w:r>
        <w:r>
          <w:tab/>
        </w:r>
        <w:r>
          <w:tab/>
        </w:r>
        <w:r>
          <w:tab/>
        </w:r>
        <w:r>
          <w:tab/>
        </w:r>
        <w:r w:rsidR="00020885">
          <w:t>Z=  (A+B)/2</w:t>
        </w:r>
      </w:ins>
    </w:p>
    <w:p w14:paraId="3592409B" w14:textId="77777777" w:rsidR="006B3416" w:rsidRDefault="006B3416">
      <w:pPr>
        <w:spacing w:after="0"/>
        <w:rPr>
          <w:ins w:id="1533" w:author="Che Frenz" w:date="2017-10-12T15:42:00Z"/>
        </w:rPr>
        <w:pPrChange w:id="1534" w:author="Che Frenz" w:date="2017-10-12T15:42:00Z">
          <w:pPr/>
        </w:pPrChange>
      </w:pPr>
      <w:ins w:id="1535" w:author="Che Frenz" w:date="2017-10-12T15:42:00Z">
        <w:r>
          <w:tab/>
        </w:r>
        <w:r>
          <w:tab/>
        </w:r>
        <w:r>
          <w:tab/>
        </w:r>
        <w:r>
          <w:tab/>
        </w:r>
        <w:r>
          <w:tab/>
        </w:r>
        <w:r>
          <w:tab/>
          <w:t xml:space="preserve">Else </w:t>
        </w:r>
        <w:r>
          <w:tab/>
        </w:r>
        <w:r w:rsidRPr="00020885">
          <w:rPr>
            <w:color w:val="FF0000"/>
            <w:rPrChange w:id="1536" w:author="Che Frenz" w:date="2017-10-12T15:50:00Z">
              <w:rPr/>
            </w:rPrChange>
          </w:rPr>
          <w:t>'A =&gt;  C &gt; B</w:t>
        </w:r>
      </w:ins>
    </w:p>
    <w:p w14:paraId="1ABB8D2B" w14:textId="63798AB2" w:rsidR="006B3416" w:rsidRDefault="00020885">
      <w:pPr>
        <w:spacing w:after="0"/>
        <w:rPr>
          <w:ins w:id="1537" w:author="Che Frenz" w:date="2017-10-12T15:42:00Z"/>
        </w:rPr>
        <w:pPrChange w:id="1538" w:author="Che Frenz" w:date="2017-10-12T15:42:00Z">
          <w:pPr/>
        </w:pPrChange>
      </w:pPr>
      <w:ins w:id="1539" w:author="Che Frenz" w:date="2017-10-12T15:42:00Z">
        <w:r>
          <w:tab/>
        </w:r>
        <w:r>
          <w:tab/>
        </w:r>
        <w:r>
          <w:tab/>
        </w:r>
        <w:r>
          <w:tab/>
        </w:r>
        <w:r>
          <w:tab/>
        </w:r>
        <w:r>
          <w:tab/>
        </w:r>
        <w:r>
          <w:tab/>
          <w:t>Z=  (A+C)/2</w:t>
        </w:r>
      </w:ins>
    </w:p>
    <w:p w14:paraId="28237986" w14:textId="77777777" w:rsidR="006B3416" w:rsidRDefault="006B3416">
      <w:pPr>
        <w:spacing w:after="0"/>
        <w:rPr>
          <w:ins w:id="1540" w:author="Che Frenz" w:date="2017-10-12T15:42:00Z"/>
        </w:rPr>
        <w:pPrChange w:id="1541" w:author="Che Frenz" w:date="2017-10-12T15:42:00Z">
          <w:pPr/>
        </w:pPrChange>
      </w:pPr>
      <w:ins w:id="1542" w:author="Che Frenz" w:date="2017-10-12T15:42:00Z">
        <w:r>
          <w:tab/>
        </w:r>
        <w:r>
          <w:tab/>
        </w:r>
        <w:r>
          <w:tab/>
        </w:r>
        <w:r>
          <w:tab/>
        </w:r>
        <w:r>
          <w:tab/>
        </w:r>
        <w:r>
          <w:tab/>
          <w:t>End If</w:t>
        </w:r>
      </w:ins>
    </w:p>
    <w:p w14:paraId="73F9C76B" w14:textId="77777777" w:rsidR="006B3416" w:rsidRDefault="006B3416">
      <w:pPr>
        <w:spacing w:after="0"/>
        <w:rPr>
          <w:ins w:id="1543" w:author="Che Frenz" w:date="2017-10-12T15:42:00Z"/>
        </w:rPr>
        <w:pPrChange w:id="1544" w:author="Che Frenz" w:date="2017-10-12T15:42:00Z">
          <w:pPr/>
        </w:pPrChange>
      </w:pPr>
      <w:ins w:id="1545" w:author="Che Frenz" w:date="2017-10-12T15:42:00Z">
        <w:r>
          <w:tab/>
        </w:r>
        <w:r>
          <w:tab/>
        </w:r>
        <w:r>
          <w:tab/>
        </w:r>
        <w:r>
          <w:tab/>
        </w:r>
        <w:r>
          <w:tab/>
          <w:t xml:space="preserve">Else </w:t>
        </w:r>
        <w:r w:rsidRPr="00020885">
          <w:rPr>
            <w:color w:val="FF0000"/>
            <w:rPrChange w:id="1546" w:author="Che Frenz" w:date="2017-10-12T15:51:00Z">
              <w:rPr/>
            </w:rPrChange>
          </w:rPr>
          <w:t>' C &gt; A =&gt; B</w:t>
        </w:r>
      </w:ins>
    </w:p>
    <w:p w14:paraId="32174461" w14:textId="22FC9F89" w:rsidR="006B3416" w:rsidRDefault="00020885">
      <w:pPr>
        <w:spacing w:after="0"/>
        <w:rPr>
          <w:ins w:id="1547" w:author="Che Frenz" w:date="2017-10-12T15:42:00Z"/>
        </w:rPr>
        <w:pPrChange w:id="1548" w:author="Che Frenz" w:date="2017-10-12T15:42:00Z">
          <w:pPr/>
        </w:pPrChange>
      </w:pPr>
      <w:ins w:id="1549" w:author="Che Frenz" w:date="2017-10-12T15:42:00Z">
        <w:r>
          <w:tab/>
        </w:r>
        <w:r>
          <w:tab/>
        </w:r>
        <w:r>
          <w:tab/>
        </w:r>
        <w:r>
          <w:tab/>
        </w:r>
        <w:r>
          <w:tab/>
        </w:r>
        <w:r>
          <w:tab/>
          <w:t>Z=  (C+A)/2</w:t>
        </w:r>
      </w:ins>
    </w:p>
    <w:p w14:paraId="41A6F908" w14:textId="77777777" w:rsidR="006B3416" w:rsidRDefault="006B3416">
      <w:pPr>
        <w:spacing w:after="0"/>
        <w:rPr>
          <w:ins w:id="1550" w:author="Che Frenz" w:date="2017-10-12T15:42:00Z"/>
        </w:rPr>
        <w:pPrChange w:id="1551" w:author="Che Frenz" w:date="2017-10-12T15:42:00Z">
          <w:pPr/>
        </w:pPrChange>
      </w:pPr>
      <w:ins w:id="1552" w:author="Che Frenz" w:date="2017-10-12T15:42:00Z">
        <w:r>
          <w:tab/>
        </w:r>
        <w:r>
          <w:tab/>
        </w:r>
        <w:r>
          <w:tab/>
        </w:r>
        <w:r>
          <w:tab/>
        </w:r>
        <w:r>
          <w:tab/>
          <w:t>End If</w:t>
        </w:r>
      </w:ins>
    </w:p>
    <w:p w14:paraId="3DAC7FCC" w14:textId="77777777" w:rsidR="006B3416" w:rsidRPr="00020885" w:rsidRDefault="006B3416">
      <w:pPr>
        <w:spacing w:after="0"/>
        <w:rPr>
          <w:ins w:id="1553" w:author="Che Frenz" w:date="2017-10-12T15:42:00Z"/>
          <w:color w:val="FF0000"/>
          <w:rPrChange w:id="1554" w:author="Che Frenz" w:date="2017-10-12T15:51:00Z">
            <w:rPr>
              <w:ins w:id="1555" w:author="Che Frenz" w:date="2017-10-12T15:42:00Z"/>
            </w:rPr>
          </w:rPrChange>
        </w:rPr>
        <w:pPrChange w:id="1556" w:author="Che Frenz" w:date="2017-10-12T15:42:00Z">
          <w:pPr/>
        </w:pPrChange>
      </w:pPr>
      <w:ins w:id="1557" w:author="Che Frenz" w:date="2017-10-12T15:42:00Z">
        <w:r>
          <w:tab/>
        </w:r>
        <w:r>
          <w:tab/>
        </w:r>
        <w:r>
          <w:tab/>
        </w:r>
        <w:r>
          <w:tab/>
          <w:t xml:space="preserve">Else </w:t>
        </w:r>
        <w:r w:rsidRPr="00020885">
          <w:rPr>
            <w:color w:val="FF0000"/>
            <w:rPrChange w:id="1558" w:author="Che Frenz" w:date="2017-10-12T15:51:00Z">
              <w:rPr/>
            </w:rPrChange>
          </w:rPr>
          <w:t>' B&gt; A</w:t>
        </w:r>
      </w:ins>
    </w:p>
    <w:p w14:paraId="1DAF916C" w14:textId="77777777" w:rsidR="006B3416" w:rsidRDefault="006B3416">
      <w:pPr>
        <w:spacing w:after="0"/>
        <w:rPr>
          <w:ins w:id="1559" w:author="Che Frenz" w:date="2017-10-12T15:42:00Z"/>
        </w:rPr>
        <w:pPrChange w:id="1560" w:author="Che Frenz" w:date="2017-10-12T15:42:00Z">
          <w:pPr/>
        </w:pPrChange>
      </w:pPr>
      <w:ins w:id="1561" w:author="Che Frenz" w:date="2017-10-12T15:42:00Z">
        <w:r>
          <w:tab/>
        </w:r>
        <w:r>
          <w:tab/>
        </w:r>
        <w:r>
          <w:tab/>
        </w:r>
        <w:r>
          <w:tab/>
        </w:r>
        <w:r>
          <w:tab/>
          <w:t xml:space="preserve">If B =&gt; C </w:t>
        </w:r>
        <w:r>
          <w:tab/>
          <w:t xml:space="preserve">Then </w:t>
        </w:r>
        <w:r w:rsidRPr="00020885">
          <w:rPr>
            <w:color w:val="FF0000"/>
            <w:rPrChange w:id="1562" w:author="Che Frenz" w:date="2017-10-12T15:51:00Z">
              <w:rPr/>
            </w:rPrChange>
          </w:rPr>
          <w:t>'Treat B as the biggest</w:t>
        </w:r>
      </w:ins>
    </w:p>
    <w:p w14:paraId="736AADAE" w14:textId="77777777" w:rsidR="006B3416" w:rsidRDefault="006B3416">
      <w:pPr>
        <w:spacing w:after="0"/>
        <w:rPr>
          <w:ins w:id="1563" w:author="Che Frenz" w:date="2017-10-12T15:42:00Z"/>
        </w:rPr>
        <w:pPrChange w:id="1564" w:author="Che Frenz" w:date="2017-10-12T15:42:00Z">
          <w:pPr/>
        </w:pPrChange>
      </w:pPr>
      <w:ins w:id="1565" w:author="Che Frenz" w:date="2017-10-12T15:42:00Z">
        <w:r>
          <w:tab/>
        </w:r>
        <w:r>
          <w:tab/>
        </w:r>
        <w:r>
          <w:tab/>
        </w:r>
        <w:r>
          <w:tab/>
        </w:r>
        <w:r>
          <w:tab/>
        </w:r>
        <w:r>
          <w:tab/>
          <w:t xml:space="preserve">If A =&gt; C Then </w:t>
        </w:r>
        <w:r w:rsidRPr="00020885">
          <w:rPr>
            <w:color w:val="FF0000"/>
            <w:rPrChange w:id="1566" w:author="Che Frenz" w:date="2017-10-12T15:51:00Z">
              <w:rPr/>
            </w:rPrChange>
          </w:rPr>
          <w:t>' B &gt; A =&gt; C</w:t>
        </w:r>
      </w:ins>
    </w:p>
    <w:p w14:paraId="35683530" w14:textId="02AEA5A5" w:rsidR="006B3416" w:rsidRDefault="00020885">
      <w:pPr>
        <w:spacing w:after="0"/>
        <w:rPr>
          <w:ins w:id="1567" w:author="Che Frenz" w:date="2017-10-12T15:42:00Z"/>
        </w:rPr>
        <w:pPrChange w:id="1568" w:author="Che Frenz" w:date="2017-10-12T15:42:00Z">
          <w:pPr/>
        </w:pPrChange>
      </w:pPr>
      <w:ins w:id="1569" w:author="Che Frenz" w:date="2017-10-12T15:42:00Z">
        <w:r>
          <w:tab/>
        </w:r>
        <w:r>
          <w:tab/>
        </w:r>
        <w:r>
          <w:tab/>
        </w:r>
        <w:r>
          <w:tab/>
        </w:r>
        <w:r>
          <w:tab/>
        </w:r>
        <w:r>
          <w:tab/>
        </w:r>
        <w:r>
          <w:tab/>
          <w:t>Z=  (B+A)/2</w:t>
        </w:r>
      </w:ins>
    </w:p>
    <w:p w14:paraId="79CD4B00" w14:textId="77777777" w:rsidR="006B3416" w:rsidRPr="00020885" w:rsidRDefault="006B3416">
      <w:pPr>
        <w:spacing w:after="0"/>
        <w:rPr>
          <w:ins w:id="1570" w:author="Che Frenz" w:date="2017-10-12T15:42:00Z"/>
          <w:color w:val="FF0000"/>
          <w:rPrChange w:id="1571" w:author="Che Frenz" w:date="2017-10-12T15:51:00Z">
            <w:rPr>
              <w:ins w:id="1572" w:author="Che Frenz" w:date="2017-10-12T15:42:00Z"/>
            </w:rPr>
          </w:rPrChange>
        </w:rPr>
        <w:pPrChange w:id="1573" w:author="Che Frenz" w:date="2017-10-12T15:42:00Z">
          <w:pPr/>
        </w:pPrChange>
      </w:pPr>
      <w:ins w:id="1574" w:author="Che Frenz" w:date="2017-10-12T15:42:00Z">
        <w:r>
          <w:tab/>
        </w:r>
        <w:r>
          <w:tab/>
        </w:r>
        <w:r>
          <w:tab/>
        </w:r>
        <w:r>
          <w:tab/>
        </w:r>
        <w:r>
          <w:tab/>
        </w:r>
        <w:r>
          <w:tab/>
          <w:t xml:space="preserve">Else </w:t>
        </w:r>
        <w:r w:rsidRPr="00020885">
          <w:rPr>
            <w:color w:val="FF0000"/>
            <w:rPrChange w:id="1575" w:author="Che Frenz" w:date="2017-10-12T15:51:00Z">
              <w:rPr/>
            </w:rPrChange>
          </w:rPr>
          <w:t>' B =&gt; C &gt; A</w:t>
        </w:r>
      </w:ins>
    </w:p>
    <w:p w14:paraId="53C333AA" w14:textId="77777777" w:rsidR="006B3416" w:rsidRDefault="006B3416">
      <w:pPr>
        <w:spacing w:after="0"/>
        <w:rPr>
          <w:ins w:id="1576" w:author="Che Frenz" w:date="2017-10-12T15:42:00Z"/>
        </w:rPr>
        <w:pPrChange w:id="1577" w:author="Che Frenz" w:date="2017-10-12T15:42:00Z">
          <w:pPr/>
        </w:pPrChange>
      </w:pPr>
      <w:ins w:id="1578" w:author="Che Frenz" w:date="2017-10-12T15:42:00Z">
        <w:r>
          <w:tab/>
        </w:r>
        <w:r>
          <w:tab/>
        </w:r>
        <w:r>
          <w:tab/>
        </w:r>
        <w:r>
          <w:tab/>
        </w:r>
        <w:r>
          <w:tab/>
        </w:r>
        <w:r>
          <w:tab/>
        </w:r>
        <w:r>
          <w:tab/>
          <w:t>Z=  (B+C)/2</w:t>
        </w:r>
      </w:ins>
    </w:p>
    <w:p w14:paraId="153DBD6A" w14:textId="77777777" w:rsidR="006B3416" w:rsidRDefault="006B3416">
      <w:pPr>
        <w:spacing w:after="0"/>
        <w:rPr>
          <w:ins w:id="1579" w:author="Che Frenz" w:date="2017-10-12T15:42:00Z"/>
        </w:rPr>
        <w:pPrChange w:id="1580" w:author="Che Frenz" w:date="2017-10-12T15:42:00Z">
          <w:pPr/>
        </w:pPrChange>
      </w:pPr>
      <w:ins w:id="1581" w:author="Che Frenz" w:date="2017-10-12T15:42:00Z">
        <w:r>
          <w:tab/>
        </w:r>
        <w:r>
          <w:tab/>
        </w:r>
        <w:r>
          <w:tab/>
        </w:r>
        <w:r>
          <w:tab/>
        </w:r>
        <w:r>
          <w:tab/>
        </w:r>
        <w:r>
          <w:tab/>
          <w:t>End If</w:t>
        </w:r>
        <w:r>
          <w:tab/>
        </w:r>
        <w:r>
          <w:tab/>
        </w:r>
        <w:r>
          <w:tab/>
        </w:r>
        <w:r>
          <w:tab/>
        </w:r>
        <w:r>
          <w:tab/>
        </w:r>
        <w:r>
          <w:tab/>
        </w:r>
      </w:ins>
    </w:p>
    <w:p w14:paraId="7C984248" w14:textId="77777777" w:rsidR="006B3416" w:rsidRDefault="006B3416">
      <w:pPr>
        <w:spacing w:after="0"/>
        <w:rPr>
          <w:ins w:id="1582" w:author="Che Frenz" w:date="2017-10-12T15:42:00Z"/>
        </w:rPr>
        <w:pPrChange w:id="1583" w:author="Che Frenz" w:date="2017-10-12T15:42:00Z">
          <w:pPr/>
        </w:pPrChange>
      </w:pPr>
      <w:ins w:id="1584" w:author="Che Frenz" w:date="2017-10-12T15:42:00Z">
        <w:r>
          <w:tab/>
        </w:r>
        <w:r>
          <w:tab/>
        </w:r>
        <w:r>
          <w:tab/>
        </w:r>
        <w:r>
          <w:tab/>
        </w:r>
        <w:r>
          <w:tab/>
          <w:t>Else</w:t>
        </w:r>
        <w:r w:rsidRPr="00020885">
          <w:rPr>
            <w:color w:val="FF0000"/>
            <w:rPrChange w:id="1585" w:author="Che Frenz" w:date="2017-10-12T15:51:00Z">
              <w:rPr/>
            </w:rPrChange>
          </w:rPr>
          <w:t xml:space="preserve"> ' C &gt; B &gt; A</w:t>
        </w:r>
      </w:ins>
    </w:p>
    <w:p w14:paraId="7833AC87" w14:textId="77777777" w:rsidR="006B3416" w:rsidRDefault="006B3416">
      <w:pPr>
        <w:spacing w:after="0"/>
        <w:rPr>
          <w:ins w:id="1586" w:author="Che Frenz" w:date="2017-10-12T15:42:00Z"/>
        </w:rPr>
        <w:pPrChange w:id="1587" w:author="Che Frenz" w:date="2017-10-12T15:42:00Z">
          <w:pPr/>
        </w:pPrChange>
      </w:pPr>
      <w:ins w:id="1588" w:author="Che Frenz" w:date="2017-10-12T15:42:00Z">
        <w:r>
          <w:tab/>
        </w:r>
        <w:r>
          <w:tab/>
        </w:r>
        <w:r>
          <w:tab/>
        </w:r>
        <w:r>
          <w:tab/>
        </w:r>
        <w:r>
          <w:tab/>
        </w:r>
        <w:r>
          <w:tab/>
          <w:t>Z=  (C+B)/2</w:t>
        </w:r>
      </w:ins>
    </w:p>
    <w:p w14:paraId="3FA0FBD3" w14:textId="77777777" w:rsidR="006B3416" w:rsidRDefault="006B3416">
      <w:pPr>
        <w:spacing w:after="0"/>
        <w:rPr>
          <w:ins w:id="1589" w:author="Che Frenz" w:date="2017-10-12T15:42:00Z"/>
        </w:rPr>
        <w:pPrChange w:id="1590" w:author="Che Frenz" w:date="2017-10-12T15:42:00Z">
          <w:pPr/>
        </w:pPrChange>
      </w:pPr>
      <w:ins w:id="1591" w:author="Che Frenz" w:date="2017-10-12T15:42:00Z">
        <w:r>
          <w:tab/>
        </w:r>
        <w:r>
          <w:tab/>
        </w:r>
        <w:r>
          <w:tab/>
        </w:r>
        <w:r>
          <w:tab/>
        </w:r>
        <w:r>
          <w:tab/>
          <w:t>End If</w:t>
        </w:r>
      </w:ins>
    </w:p>
    <w:p w14:paraId="1DE99AC2" w14:textId="77777777" w:rsidR="006B3416" w:rsidRDefault="006B3416">
      <w:pPr>
        <w:spacing w:after="0"/>
        <w:rPr>
          <w:ins w:id="1592" w:author="Che Frenz" w:date="2017-10-12T15:42:00Z"/>
        </w:rPr>
        <w:pPrChange w:id="1593" w:author="Che Frenz" w:date="2017-10-12T15:42:00Z">
          <w:pPr/>
        </w:pPrChange>
      </w:pPr>
      <w:ins w:id="1594" w:author="Che Frenz" w:date="2017-10-12T15:42:00Z">
        <w:r>
          <w:tab/>
        </w:r>
        <w:r>
          <w:tab/>
        </w:r>
        <w:r>
          <w:tab/>
        </w:r>
        <w:r>
          <w:tab/>
          <w:t>End If</w:t>
        </w:r>
      </w:ins>
    </w:p>
    <w:p w14:paraId="0530C365" w14:textId="6C2A720D" w:rsidR="006B3416" w:rsidRDefault="00020885">
      <w:pPr>
        <w:spacing w:after="0"/>
        <w:rPr>
          <w:ins w:id="1595" w:author="Che Frenz" w:date="2017-10-12T15:42:00Z"/>
        </w:rPr>
        <w:pPrChange w:id="1596" w:author="Che Frenz" w:date="2017-10-12T15:42:00Z">
          <w:pPr/>
        </w:pPrChange>
      </w:pPr>
      <w:ins w:id="1597" w:author="Che Frenz" w:date="2017-10-12T15:42:00Z">
        <w:r>
          <w:lastRenderedPageBreak/>
          <w:tab/>
        </w:r>
        <w:r>
          <w:tab/>
        </w:r>
        <w:r>
          <w:tab/>
        </w:r>
        <w:r>
          <w:tab/>
          <w:t>l_Avg2HiMDSC = Z</w:t>
        </w:r>
        <w:r>
          <w:tab/>
        </w:r>
        <w:r>
          <w:tab/>
        </w:r>
        <w:r>
          <w:tab/>
        </w:r>
        <w:r>
          <w:tab/>
        </w:r>
      </w:ins>
    </w:p>
    <w:p w14:paraId="67681E8E" w14:textId="4C9C68DB" w:rsidR="006B3416" w:rsidRDefault="006B3416">
      <w:pPr>
        <w:spacing w:after="0"/>
        <w:rPr>
          <w:ins w:id="1598" w:author="Che Frenz" w:date="2017-10-12T15:42:00Z"/>
        </w:rPr>
        <w:pPrChange w:id="1599" w:author="Che Frenz" w:date="2017-10-12T15:51:00Z">
          <w:pPr/>
        </w:pPrChange>
      </w:pPr>
      <w:ins w:id="1600" w:author="Che Frenz" w:date="2017-10-12T15:42:00Z">
        <w:r>
          <w:tab/>
        </w:r>
        <w:r>
          <w:tab/>
        </w:r>
        <w:r>
          <w:tab/>
        </w:r>
        <w:r>
          <w:tab/>
        </w:r>
      </w:ins>
    </w:p>
    <w:p w14:paraId="2069294B" w14:textId="77777777" w:rsidR="006B3416" w:rsidRDefault="006B3416">
      <w:pPr>
        <w:spacing w:after="0"/>
        <w:rPr>
          <w:ins w:id="1601" w:author="Che Frenz" w:date="2017-10-12T15:42:00Z"/>
        </w:rPr>
        <w:pPrChange w:id="1602" w:author="Che Frenz" w:date="2017-10-12T15:42:00Z">
          <w:pPr/>
        </w:pPrChange>
      </w:pPr>
      <w:ins w:id="1603" w:author="Che Frenz" w:date="2017-10-12T15:42:00Z">
        <w:r>
          <w:t>saveMDSC:</w:t>
        </w:r>
      </w:ins>
    </w:p>
    <w:p w14:paraId="7D61F7D0" w14:textId="276F85CB" w:rsidR="006B3416" w:rsidRDefault="006B3416">
      <w:pPr>
        <w:spacing w:after="0"/>
        <w:rPr>
          <w:ins w:id="1604" w:author="Che Frenz" w:date="2017-10-12T15:42:00Z"/>
        </w:rPr>
        <w:pPrChange w:id="1605" w:author="Che Frenz" w:date="2017-10-12T15:42:00Z">
          <w:pPr/>
        </w:pPrChange>
      </w:pPr>
      <w:ins w:id="1606" w:author="Che Frenz" w:date="2017-10-12T15:42:00Z">
        <w:r>
          <w:tab/>
        </w:r>
        <w:r>
          <w:tab/>
        </w:r>
        <w:r>
          <w:tab/>
        </w:r>
        <w:r>
          <w:tab/>
        </w:r>
      </w:ins>
    </w:p>
    <w:p w14:paraId="326CD109" w14:textId="77777777" w:rsidR="006B3416" w:rsidRDefault="006B3416">
      <w:pPr>
        <w:spacing w:after="0"/>
        <w:rPr>
          <w:ins w:id="1607" w:author="Che Frenz" w:date="2017-10-12T15:42:00Z"/>
        </w:rPr>
        <w:pPrChange w:id="1608" w:author="Che Frenz" w:date="2017-10-12T15:42:00Z">
          <w:pPr/>
        </w:pPrChange>
      </w:pPr>
      <w:ins w:id="1609" w:author="Che Frenz" w:date="2017-10-12T15:42:00Z">
        <w:r>
          <w:tab/>
        </w:r>
        <w:r>
          <w:tab/>
        </w:r>
        <w:r>
          <w:tab/>
        </w:r>
        <w:r>
          <w:tab/>
          <w:t xml:space="preserve">s_UpdOrg = "1"                         </w:t>
        </w:r>
      </w:ins>
    </w:p>
    <w:p w14:paraId="139C2475" w14:textId="77777777" w:rsidR="006B3416" w:rsidRDefault="006B3416">
      <w:pPr>
        <w:spacing w:after="0"/>
        <w:rPr>
          <w:ins w:id="1610" w:author="Che Frenz" w:date="2017-10-12T15:42:00Z"/>
        </w:rPr>
        <w:pPrChange w:id="1611" w:author="Che Frenz" w:date="2017-10-12T15:42:00Z">
          <w:pPr/>
        </w:pPrChange>
      </w:pPr>
      <w:ins w:id="1612" w:author="Che Frenz" w:date="2017-10-12T15:42:00Z">
        <w:r>
          <w:tab/>
        </w:r>
        <w:r>
          <w:tab/>
        </w:r>
        <w:r>
          <w:tab/>
        </w:r>
        <w:r>
          <w:tab/>
          <w:t>doc.Avg2HiMDSC = l_Avg2HiMDSC</w:t>
        </w:r>
      </w:ins>
    </w:p>
    <w:p w14:paraId="0A07C1BA" w14:textId="33664B65" w:rsidR="006B3416" w:rsidRDefault="006B3416">
      <w:pPr>
        <w:spacing w:after="0"/>
        <w:rPr>
          <w:ins w:id="1613" w:author="Che Frenz" w:date="2017-10-12T15:39:00Z"/>
        </w:rPr>
        <w:pPrChange w:id="1614" w:author="Che Frenz" w:date="2017-10-12T15:42:00Z">
          <w:pPr>
            <w:pStyle w:val="Heading1"/>
          </w:pPr>
        </w:pPrChange>
      </w:pPr>
      <w:ins w:id="1615" w:author="Che Frenz" w:date="2017-10-12T15:42:00Z">
        <w:r>
          <w:tab/>
        </w:r>
        <w:r>
          <w:tab/>
        </w:r>
        <w:r>
          <w:tab/>
        </w:r>
        <w:r>
          <w:tab/>
        </w:r>
        <w:r>
          <w:tab/>
        </w:r>
        <w:r>
          <w:tab/>
        </w:r>
      </w:ins>
    </w:p>
    <w:p w14:paraId="4203F4F8" w14:textId="77777777" w:rsidR="00285D04" w:rsidRPr="005E598C" w:rsidRDefault="00285D04">
      <w:pPr>
        <w:rPr>
          <w:ins w:id="1616" w:author="Che Frenz" w:date="2017-10-12T15:20:00Z"/>
        </w:rPr>
        <w:pPrChange w:id="1617" w:author="Che Frenz" w:date="2017-10-12T15:21:00Z">
          <w:pPr>
            <w:pStyle w:val="Heading1"/>
          </w:pPr>
        </w:pPrChange>
      </w:pPr>
    </w:p>
    <w:p w14:paraId="6718414D" w14:textId="77777777" w:rsidR="001631A7" w:rsidRPr="00DE3387" w:rsidRDefault="001631A7">
      <w:pPr>
        <w:rPr>
          <w:ins w:id="1618" w:author="Che Frenz" w:date="2017-10-12T15:20:00Z"/>
        </w:rPr>
        <w:pPrChange w:id="1619" w:author="Che Frenz" w:date="2017-10-12T15:20:00Z">
          <w:pPr>
            <w:pStyle w:val="Heading1"/>
          </w:pPr>
        </w:pPrChange>
      </w:pPr>
    </w:p>
    <w:p w14:paraId="18A21286" w14:textId="41BF687C" w:rsidR="001631A7" w:rsidRDefault="001631A7">
      <w:pPr>
        <w:pStyle w:val="Heading3"/>
        <w:rPr>
          <w:ins w:id="1620" w:author="Che Frenz" w:date="2017-10-12T15:22:00Z"/>
        </w:rPr>
        <w:pPrChange w:id="1621" w:author="Che Frenz" w:date="2017-10-12T15:21:00Z">
          <w:pPr>
            <w:pStyle w:val="Heading1"/>
          </w:pPr>
        </w:pPrChange>
      </w:pPr>
      <w:bookmarkStart w:id="1622" w:name="_Toc495590233"/>
      <w:ins w:id="1623" w:author="Che Frenz" w:date="2017-10-12T15:20:00Z">
        <w:r>
          <w:t>Earnings Ratio Field Mappings</w:t>
        </w:r>
      </w:ins>
      <w:bookmarkEnd w:id="1622"/>
    </w:p>
    <w:p w14:paraId="64AA711E" w14:textId="77777777" w:rsidR="001631A7" w:rsidRDefault="001631A7" w:rsidP="001631A7">
      <w:pPr>
        <w:tabs>
          <w:tab w:val="left" w:pos="2592"/>
          <w:tab w:val="left" w:pos="4032"/>
          <w:tab w:val="left" w:pos="5472"/>
          <w:tab w:val="left" w:pos="6912"/>
          <w:tab w:val="left" w:pos="8352"/>
        </w:tabs>
        <w:autoSpaceDE w:val="0"/>
        <w:autoSpaceDN w:val="0"/>
        <w:adjustRightInd w:val="0"/>
        <w:spacing w:after="0" w:line="240" w:lineRule="auto"/>
        <w:rPr>
          <w:ins w:id="1624" w:author="Che Frenz" w:date="2017-10-12T15:22:00Z"/>
          <w:rFonts w:ascii="MS Sans Serif" w:hAnsi="MS Sans Serif" w:cs="MS Sans Serif"/>
          <w:b/>
          <w:bCs/>
          <w:color w:val="000000"/>
          <w:sz w:val="24"/>
          <w:szCs w:val="24"/>
          <w:u w:val="single"/>
        </w:rPr>
      </w:pPr>
      <w:ins w:id="1625" w:author="Che Frenz" w:date="2017-10-12T15:22:00Z">
        <w:r>
          <w:rPr>
            <w:rFonts w:ascii="MS Sans Serif" w:hAnsi="MS Sans Serif" w:cs="MS Sans Serif"/>
            <w:b/>
            <w:bCs/>
            <w:color w:val="000000"/>
            <w:sz w:val="24"/>
            <w:szCs w:val="24"/>
            <w:u w:val="single"/>
          </w:rPr>
          <w:t>Earnings Ratios*</w:t>
        </w:r>
      </w:ins>
    </w:p>
    <w:tbl>
      <w:tblPr>
        <w:tblW w:w="0" w:type="auto"/>
        <w:tblLayout w:type="fixed"/>
        <w:tblCellMar>
          <w:left w:w="0" w:type="dxa"/>
          <w:right w:w="0" w:type="dxa"/>
        </w:tblCellMar>
        <w:tblLook w:val="00A0" w:firstRow="1" w:lastRow="0" w:firstColumn="1" w:lastColumn="0" w:noHBand="0" w:noVBand="0"/>
      </w:tblPr>
      <w:tblGrid>
        <w:gridCol w:w="1440"/>
        <w:gridCol w:w="1440"/>
        <w:gridCol w:w="1440"/>
        <w:gridCol w:w="1440"/>
        <w:gridCol w:w="1440"/>
      </w:tblGrid>
      <w:tr w:rsidR="001631A7" w14:paraId="5FB004B5" w14:textId="77777777">
        <w:trPr>
          <w:ins w:id="1626" w:author="Che Frenz" w:date="2017-10-12T15:22:00Z"/>
        </w:trPr>
        <w:tc>
          <w:tcPr>
            <w:tcW w:w="1440" w:type="dxa"/>
            <w:tcBorders>
              <w:bottom w:val="threeDEmboss" w:sz="6" w:space="0" w:color="auto"/>
            </w:tcBorders>
          </w:tcPr>
          <w:p w14:paraId="79C2831B" w14:textId="77777777" w:rsidR="001631A7" w:rsidRDefault="001631A7">
            <w:pPr>
              <w:keepNext/>
              <w:keepLines/>
              <w:autoSpaceDE w:val="0"/>
              <w:autoSpaceDN w:val="0"/>
              <w:adjustRightInd w:val="0"/>
              <w:spacing w:after="0" w:line="240" w:lineRule="auto"/>
              <w:rPr>
                <w:ins w:id="1627" w:author="Che Frenz" w:date="2017-10-12T15:22:00Z"/>
                <w:rFonts w:ascii="MS Sans Serif" w:hAnsi="MS Sans Serif" w:cs="MS Sans Serif"/>
                <w:b/>
                <w:bCs/>
                <w:color w:val="000000"/>
                <w:sz w:val="24"/>
                <w:szCs w:val="24"/>
                <w:u w:val="single"/>
              </w:rPr>
            </w:pPr>
          </w:p>
        </w:tc>
        <w:tc>
          <w:tcPr>
            <w:tcW w:w="1440" w:type="dxa"/>
            <w:tcBorders>
              <w:bottom w:val="threeDEmboss" w:sz="6" w:space="0" w:color="auto"/>
            </w:tcBorders>
            <w:shd w:val="clear" w:color="auto" w:fill="FFFFFF"/>
          </w:tcPr>
          <w:p w14:paraId="362CA2A3" w14:textId="77777777" w:rsidR="001631A7" w:rsidRDefault="001631A7">
            <w:pPr>
              <w:keepNext/>
              <w:keepLines/>
              <w:autoSpaceDE w:val="0"/>
              <w:autoSpaceDN w:val="0"/>
              <w:adjustRightInd w:val="0"/>
              <w:spacing w:after="0" w:line="240" w:lineRule="auto"/>
              <w:jc w:val="right"/>
              <w:rPr>
                <w:ins w:id="1628" w:author="Che Frenz" w:date="2017-10-12T15:22:00Z"/>
                <w:rFonts w:ascii="MS Sans Serif" w:hAnsi="MS Sans Serif" w:cs="MS Sans Serif"/>
                <w:b/>
                <w:bCs/>
                <w:color w:val="000000"/>
                <w:sz w:val="24"/>
                <w:szCs w:val="24"/>
                <w:u w:val="single"/>
              </w:rPr>
            </w:pPr>
          </w:p>
        </w:tc>
        <w:tc>
          <w:tcPr>
            <w:tcW w:w="1440" w:type="dxa"/>
            <w:tcBorders>
              <w:bottom w:val="threeDEmboss" w:sz="6" w:space="0" w:color="auto"/>
            </w:tcBorders>
            <w:shd w:val="clear" w:color="auto" w:fill="FFFFFF"/>
          </w:tcPr>
          <w:p w14:paraId="69681C8E" w14:textId="77777777" w:rsidR="001631A7" w:rsidRDefault="001631A7">
            <w:pPr>
              <w:keepNext/>
              <w:keepLines/>
              <w:autoSpaceDE w:val="0"/>
              <w:autoSpaceDN w:val="0"/>
              <w:adjustRightInd w:val="0"/>
              <w:spacing w:after="0" w:line="240" w:lineRule="auto"/>
              <w:jc w:val="right"/>
              <w:rPr>
                <w:ins w:id="1629" w:author="Che Frenz" w:date="2017-10-12T15:22:00Z"/>
                <w:rFonts w:ascii="MS Sans Serif" w:hAnsi="MS Sans Serif" w:cs="MS Sans Serif"/>
                <w:b/>
                <w:bCs/>
                <w:color w:val="000000"/>
                <w:sz w:val="24"/>
                <w:szCs w:val="24"/>
                <w:u w:val="single"/>
              </w:rPr>
            </w:pPr>
          </w:p>
        </w:tc>
        <w:tc>
          <w:tcPr>
            <w:tcW w:w="1440" w:type="dxa"/>
            <w:tcBorders>
              <w:bottom w:val="threeDEmboss" w:sz="6" w:space="0" w:color="auto"/>
            </w:tcBorders>
            <w:shd w:val="clear" w:color="auto" w:fill="FFFFFF"/>
          </w:tcPr>
          <w:p w14:paraId="5A1C6F84" w14:textId="77777777" w:rsidR="001631A7" w:rsidRDefault="001631A7">
            <w:pPr>
              <w:keepNext/>
              <w:keepLines/>
              <w:autoSpaceDE w:val="0"/>
              <w:autoSpaceDN w:val="0"/>
              <w:adjustRightInd w:val="0"/>
              <w:spacing w:after="0" w:line="240" w:lineRule="auto"/>
              <w:jc w:val="right"/>
              <w:rPr>
                <w:ins w:id="1630" w:author="Che Frenz" w:date="2017-10-12T15:22:00Z"/>
                <w:rFonts w:ascii="MS Sans Serif" w:hAnsi="MS Sans Serif" w:cs="MS Sans Serif"/>
                <w:b/>
                <w:bCs/>
                <w:color w:val="000000"/>
                <w:sz w:val="24"/>
                <w:szCs w:val="24"/>
                <w:u w:val="single"/>
              </w:rPr>
            </w:pPr>
          </w:p>
        </w:tc>
        <w:tc>
          <w:tcPr>
            <w:tcW w:w="1440" w:type="dxa"/>
            <w:tcBorders>
              <w:bottom w:val="threeDEmboss" w:sz="6" w:space="0" w:color="auto"/>
            </w:tcBorders>
            <w:shd w:val="clear" w:color="auto" w:fill="FFFFFF"/>
          </w:tcPr>
          <w:p w14:paraId="0FEF056E" w14:textId="77777777" w:rsidR="001631A7" w:rsidRDefault="001631A7">
            <w:pPr>
              <w:keepNext/>
              <w:keepLines/>
              <w:autoSpaceDE w:val="0"/>
              <w:autoSpaceDN w:val="0"/>
              <w:adjustRightInd w:val="0"/>
              <w:spacing w:after="0" w:line="240" w:lineRule="auto"/>
              <w:jc w:val="right"/>
              <w:rPr>
                <w:ins w:id="1631" w:author="Che Frenz" w:date="2017-10-12T15:22:00Z"/>
                <w:rFonts w:ascii="Helv" w:hAnsi="Helv" w:cs="Helv"/>
                <w:b/>
                <w:bCs/>
                <w:color w:val="000000"/>
                <w:sz w:val="16"/>
                <w:szCs w:val="16"/>
              </w:rPr>
            </w:pPr>
            <w:ins w:id="1632" w:author="Che Frenz" w:date="2017-10-12T15:22:00Z">
              <w:r>
                <w:rPr>
                  <w:rFonts w:ascii="Helv" w:hAnsi="Helv" w:cs="Helv"/>
                  <w:b/>
                  <w:bCs/>
                  <w:color w:val="000000"/>
                  <w:sz w:val="16"/>
                  <w:szCs w:val="16"/>
                </w:rPr>
                <w:t xml:space="preserve">2 of 3 Year </w:t>
              </w:r>
              <w:r>
                <w:rPr>
                  <w:rFonts w:ascii="Helv" w:hAnsi="Helv" w:cs="Helv"/>
                  <w:b/>
                  <w:bCs/>
                  <w:color w:val="000000"/>
                  <w:sz w:val="16"/>
                  <w:szCs w:val="16"/>
                </w:rPr>
                <w:br/>
                <w:t>High Average</w:t>
              </w:r>
            </w:ins>
          </w:p>
        </w:tc>
      </w:tr>
      <w:tr w:rsidR="00465954" w14:paraId="5B0BE648" w14:textId="77777777">
        <w:trPr>
          <w:ins w:id="1633" w:author="Che Frenz" w:date="2017-10-12T15:22:00Z"/>
        </w:trPr>
        <w:tc>
          <w:tcPr>
            <w:tcW w:w="1440" w:type="dxa"/>
            <w:tcBorders>
              <w:top w:val="threeDEmboss" w:sz="6" w:space="0" w:color="auto"/>
            </w:tcBorders>
          </w:tcPr>
          <w:p w14:paraId="7EB172FC" w14:textId="77777777" w:rsidR="00465954" w:rsidRDefault="00465954" w:rsidP="00465954">
            <w:pPr>
              <w:keepNext/>
              <w:keepLines/>
              <w:autoSpaceDE w:val="0"/>
              <w:autoSpaceDN w:val="0"/>
              <w:adjustRightInd w:val="0"/>
              <w:spacing w:after="0" w:line="240" w:lineRule="auto"/>
              <w:rPr>
                <w:ins w:id="1634" w:author="Che Frenz" w:date="2017-10-12T15:22:00Z"/>
                <w:rFonts w:ascii="MS Sans Serif" w:hAnsi="MS Sans Serif" w:cs="MS Sans Serif"/>
                <w:b/>
                <w:bCs/>
                <w:color w:val="000000"/>
                <w:sz w:val="18"/>
                <w:szCs w:val="18"/>
              </w:rPr>
            </w:pPr>
            <w:ins w:id="1635" w:author="Che Frenz" w:date="2017-10-12T15:22:00Z">
              <w:r>
                <w:rPr>
                  <w:rFonts w:ascii="MS Sans Serif" w:hAnsi="MS Sans Serif" w:cs="MS Sans Serif"/>
                  <w:b/>
                  <w:bCs/>
                  <w:color w:val="000000"/>
                  <w:sz w:val="18"/>
                  <w:szCs w:val="18"/>
                </w:rPr>
                <w:t>TIER:</w:t>
              </w:r>
            </w:ins>
          </w:p>
        </w:tc>
        <w:tc>
          <w:tcPr>
            <w:tcW w:w="1440" w:type="dxa"/>
            <w:tcBorders>
              <w:top w:val="threeDEmboss" w:sz="6" w:space="0" w:color="auto"/>
            </w:tcBorders>
            <w:shd w:val="clear" w:color="auto" w:fill="FFFFFF"/>
          </w:tcPr>
          <w:p w14:paraId="78952893" w14:textId="362DF1C0" w:rsidR="00465954" w:rsidRDefault="00465954" w:rsidP="00465954">
            <w:pPr>
              <w:keepNext/>
              <w:keepLines/>
              <w:autoSpaceDE w:val="0"/>
              <w:autoSpaceDN w:val="0"/>
              <w:adjustRightInd w:val="0"/>
              <w:spacing w:after="0" w:line="240" w:lineRule="auto"/>
              <w:jc w:val="right"/>
              <w:rPr>
                <w:ins w:id="1636" w:author="Che Frenz" w:date="2017-10-12T15:22:00Z"/>
                <w:rFonts w:ascii="MS Sans Serif" w:hAnsi="MS Sans Serif" w:cs="MS Sans Serif"/>
                <w:b/>
                <w:bCs/>
                <w:color w:val="000000"/>
                <w:sz w:val="18"/>
                <w:szCs w:val="18"/>
              </w:rPr>
            </w:pPr>
            <w:ins w:id="1637" w:author="Che Frenz" w:date="2017-10-12T15:30:00Z">
              <w:r>
                <w:rPr>
                  <w:rFonts w:ascii="MS Sans Serif" w:hAnsi="MS Sans Serif" w:cs="MS Sans Serif"/>
                  <w:b/>
                  <w:bCs/>
                  <w:color w:val="000000"/>
                  <w:sz w:val="18"/>
                  <w:szCs w:val="18"/>
                </w:rPr>
                <w:t>TIER2</w:t>
              </w:r>
            </w:ins>
          </w:p>
        </w:tc>
        <w:tc>
          <w:tcPr>
            <w:tcW w:w="1440" w:type="dxa"/>
            <w:tcBorders>
              <w:top w:val="threeDEmboss" w:sz="6" w:space="0" w:color="auto"/>
            </w:tcBorders>
            <w:shd w:val="clear" w:color="auto" w:fill="FFFFFF"/>
          </w:tcPr>
          <w:p w14:paraId="0D429980" w14:textId="2D32BECC" w:rsidR="00465954" w:rsidRDefault="00465954">
            <w:pPr>
              <w:keepNext/>
              <w:keepLines/>
              <w:autoSpaceDE w:val="0"/>
              <w:autoSpaceDN w:val="0"/>
              <w:adjustRightInd w:val="0"/>
              <w:spacing w:after="0" w:line="240" w:lineRule="auto"/>
              <w:jc w:val="right"/>
              <w:rPr>
                <w:ins w:id="1638" w:author="Che Frenz" w:date="2017-10-12T15:22:00Z"/>
                <w:rFonts w:ascii="MS Sans Serif" w:hAnsi="MS Sans Serif" w:cs="MS Sans Serif"/>
                <w:b/>
                <w:bCs/>
                <w:color w:val="000000"/>
                <w:sz w:val="18"/>
                <w:szCs w:val="18"/>
              </w:rPr>
            </w:pPr>
            <w:ins w:id="1639" w:author="Che Frenz" w:date="2017-10-12T15:30:00Z">
              <w:r>
                <w:rPr>
                  <w:rFonts w:ascii="MS Sans Serif" w:hAnsi="MS Sans Serif" w:cs="MS Sans Serif"/>
                  <w:b/>
                  <w:bCs/>
                  <w:color w:val="000000"/>
                  <w:sz w:val="18"/>
                  <w:szCs w:val="18"/>
                </w:rPr>
                <w:t>TIER1</w:t>
              </w:r>
            </w:ins>
          </w:p>
        </w:tc>
        <w:tc>
          <w:tcPr>
            <w:tcW w:w="1440" w:type="dxa"/>
            <w:tcBorders>
              <w:top w:val="threeDEmboss" w:sz="6" w:space="0" w:color="auto"/>
            </w:tcBorders>
            <w:shd w:val="clear" w:color="auto" w:fill="FFFFFF"/>
          </w:tcPr>
          <w:p w14:paraId="4F076DFC" w14:textId="2B6FB12E" w:rsidR="00465954" w:rsidRDefault="00465954" w:rsidP="00465954">
            <w:pPr>
              <w:keepNext/>
              <w:keepLines/>
              <w:autoSpaceDE w:val="0"/>
              <w:autoSpaceDN w:val="0"/>
              <w:adjustRightInd w:val="0"/>
              <w:spacing w:after="0" w:line="240" w:lineRule="auto"/>
              <w:jc w:val="right"/>
              <w:rPr>
                <w:ins w:id="1640" w:author="Che Frenz" w:date="2017-10-12T15:22:00Z"/>
                <w:rFonts w:ascii="MS Sans Serif" w:hAnsi="MS Sans Serif" w:cs="MS Sans Serif"/>
                <w:b/>
                <w:bCs/>
                <w:color w:val="000000"/>
                <w:sz w:val="18"/>
                <w:szCs w:val="18"/>
              </w:rPr>
            </w:pPr>
            <w:ins w:id="1641" w:author="Che Frenz" w:date="2017-10-12T15:30:00Z">
              <w:r>
                <w:rPr>
                  <w:rFonts w:ascii="MS Sans Serif" w:hAnsi="MS Sans Serif" w:cs="MS Sans Serif"/>
                  <w:b/>
                  <w:bCs/>
                  <w:color w:val="000000"/>
                  <w:sz w:val="18"/>
                  <w:szCs w:val="18"/>
                </w:rPr>
                <w:t>TIER0</w:t>
              </w:r>
            </w:ins>
          </w:p>
        </w:tc>
        <w:tc>
          <w:tcPr>
            <w:tcW w:w="1440" w:type="dxa"/>
            <w:tcBorders>
              <w:top w:val="threeDEmboss" w:sz="6" w:space="0" w:color="auto"/>
            </w:tcBorders>
            <w:shd w:val="clear" w:color="auto" w:fill="FFFFFF"/>
          </w:tcPr>
          <w:p w14:paraId="6B133602" w14:textId="013F42AC" w:rsidR="00465954" w:rsidRDefault="006B3416" w:rsidP="00465954">
            <w:pPr>
              <w:keepNext/>
              <w:keepLines/>
              <w:autoSpaceDE w:val="0"/>
              <w:autoSpaceDN w:val="0"/>
              <w:adjustRightInd w:val="0"/>
              <w:spacing w:after="0" w:line="240" w:lineRule="auto"/>
              <w:jc w:val="right"/>
              <w:rPr>
                <w:ins w:id="1642" w:author="Che Frenz" w:date="2017-10-12T15:22:00Z"/>
                <w:rFonts w:ascii="MS Sans Serif" w:hAnsi="MS Sans Serif" w:cs="MS Sans Serif"/>
                <w:b/>
                <w:bCs/>
                <w:color w:val="000000"/>
                <w:sz w:val="18"/>
                <w:szCs w:val="18"/>
              </w:rPr>
            </w:pPr>
            <w:ins w:id="1643" w:author="Che Frenz" w:date="2017-10-12T15:40:00Z">
              <w:r>
                <w:t>Avg2HiTier</w:t>
              </w:r>
            </w:ins>
          </w:p>
        </w:tc>
      </w:tr>
      <w:tr w:rsidR="00465954" w14:paraId="6DE412D1" w14:textId="77777777">
        <w:trPr>
          <w:ins w:id="1644" w:author="Che Frenz" w:date="2017-10-12T15:22:00Z"/>
        </w:trPr>
        <w:tc>
          <w:tcPr>
            <w:tcW w:w="1440" w:type="dxa"/>
          </w:tcPr>
          <w:p w14:paraId="728E4639" w14:textId="77777777" w:rsidR="00465954" w:rsidRDefault="00465954" w:rsidP="00465954">
            <w:pPr>
              <w:keepNext/>
              <w:keepLines/>
              <w:autoSpaceDE w:val="0"/>
              <w:autoSpaceDN w:val="0"/>
              <w:adjustRightInd w:val="0"/>
              <w:spacing w:after="0" w:line="240" w:lineRule="auto"/>
              <w:rPr>
                <w:ins w:id="1645" w:author="Che Frenz" w:date="2017-10-12T15:22:00Z"/>
                <w:rFonts w:ascii="MS Sans Serif" w:hAnsi="MS Sans Serif" w:cs="MS Sans Serif"/>
                <w:b/>
                <w:bCs/>
                <w:color w:val="000000"/>
                <w:sz w:val="18"/>
                <w:szCs w:val="18"/>
              </w:rPr>
            </w:pPr>
            <w:ins w:id="1646" w:author="Che Frenz" w:date="2017-10-12T15:22:00Z">
              <w:r>
                <w:rPr>
                  <w:rFonts w:ascii="MS Sans Serif" w:hAnsi="MS Sans Serif" w:cs="MS Sans Serif"/>
                  <w:b/>
                  <w:bCs/>
                  <w:color w:val="000000"/>
                  <w:sz w:val="18"/>
                  <w:szCs w:val="18"/>
                </w:rPr>
                <w:t>DSC:</w:t>
              </w:r>
            </w:ins>
          </w:p>
        </w:tc>
        <w:tc>
          <w:tcPr>
            <w:tcW w:w="1440" w:type="dxa"/>
            <w:shd w:val="clear" w:color="auto" w:fill="FFFFFF"/>
          </w:tcPr>
          <w:p w14:paraId="5728F264" w14:textId="685D4B3C" w:rsidR="00465954" w:rsidRDefault="00465954" w:rsidP="00465954">
            <w:pPr>
              <w:keepNext/>
              <w:keepLines/>
              <w:autoSpaceDE w:val="0"/>
              <w:autoSpaceDN w:val="0"/>
              <w:adjustRightInd w:val="0"/>
              <w:spacing w:after="0" w:line="240" w:lineRule="auto"/>
              <w:jc w:val="right"/>
              <w:rPr>
                <w:ins w:id="1647" w:author="Che Frenz" w:date="2017-10-12T15:22:00Z"/>
                <w:rFonts w:ascii="MS Sans Serif" w:hAnsi="MS Sans Serif" w:cs="MS Sans Serif"/>
                <w:b/>
                <w:bCs/>
                <w:color w:val="000000"/>
                <w:sz w:val="18"/>
                <w:szCs w:val="18"/>
              </w:rPr>
            </w:pPr>
            <w:ins w:id="1648" w:author="Che Frenz" w:date="2017-10-12T15:30:00Z">
              <w:r>
                <w:rPr>
                  <w:rFonts w:ascii="MS Sans Serif" w:hAnsi="MS Sans Serif" w:cs="MS Sans Serif"/>
                  <w:b/>
                  <w:bCs/>
                  <w:color w:val="000000"/>
                  <w:sz w:val="18"/>
                  <w:szCs w:val="18"/>
                </w:rPr>
                <w:t>MDSC2</w:t>
              </w:r>
            </w:ins>
          </w:p>
        </w:tc>
        <w:tc>
          <w:tcPr>
            <w:tcW w:w="1440" w:type="dxa"/>
            <w:shd w:val="clear" w:color="auto" w:fill="FFFFFF"/>
          </w:tcPr>
          <w:p w14:paraId="58E7BF91" w14:textId="20E509BA" w:rsidR="00465954" w:rsidRDefault="00465954" w:rsidP="00465954">
            <w:pPr>
              <w:keepNext/>
              <w:keepLines/>
              <w:autoSpaceDE w:val="0"/>
              <w:autoSpaceDN w:val="0"/>
              <w:adjustRightInd w:val="0"/>
              <w:spacing w:after="0" w:line="240" w:lineRule="auto"/>
              <w:jc w:val="right"/>
              <w:rPr>
                <w:ins w:id="1649" w:author="Che Frenz" w:date="2017-10-12T15:22:00Z"/>
                <w:rFonts w:ascii="MS Sans Serif" w:hAnsi="MS Sans Serif" w:cs="MS Sans Serif"/>
                <w:b/>
                <w:bCs/>
                <w:color w:val="000000"/>
                <w:sz w:val="18"/>
                <w:szCs w:val="18"/>
              </w:rPr>
            </w:pPr>
            <w:ins w:id="1650" w:author="Che Frenz" w:date="2017-10-12T15:30:00Z">
              <w:r>
                <w:rPr>
                  <w:rFonts w:ascii="MS Sans Serif" w:hAnsi="MS Sans Serif" w:cs="MS Sans Serif"/>
                  <w:b/>
                  <w:bCs/>
                  <w:color w:val="000000"/>
                  <w:sz w:val="18"/>
                  <w:szCs w:val="18"/>
                </w:rPr>
                <w:t>MDSC1</w:t>
              </w:r>
            </w:ins>
          </w:p>
        </w:tc>
        <w:tc>
          <w:tcPr>
            <w:tcW w:w="1440" w:type="dxa"/>
            <w:shd w:val="clear" w:color="auto" w:fill="FFFFFF"/>
          </w:tcPr>
          <w:p w14:paraId="4DAD0454" w14:textId="76ECF97D" w:rsidR="00465954" w:rsidRDefault="00465954" w:rsidP="00465954">
            <w:pPr>
              <w:keepNext/>
              <w:keepLines/>
              <w:autoSpaceDE w:val="0"/>
              <w:autoSpaceDN w:val="0"/>
              <w:adjustRightInd w:val="0"/>
              <w:spacing w:after="0" w:line="240" w:lineRule="auto"/>
              <w:jc w:val="right"/>
              <w:rPr>
                <w:ins w:id="1651" w:author="Che Frenz" w:date="2017-10-12T15:22:00Z"/>
                <w:rFonts w:ascii="MS Sans Serif" w:hAnsi="MS Sans Serif" w:cs="MS Sans Serif"/>
                <w:b/>
                <w:bCs/>
                <w:color w:val="000000"/>
                <w:sz w:val="18"/>
                <w:szCs w:val="18"/>
              </w:rPr>
            </w:pPr>
            <w:ins w:id="1652" w:author="Che Frenz" w:date="2017-10-12T15:30:00Z">
              <w:r>
                <w:rPr>
                  <w:rFonts w:ascii="MS Sans Serif" w:hAnsi="MS Sans Serif" w:cs="MS Sans Serif"/>
                  <w:b/>
                  <w:bCs/>
                  <w:color w:val="000000"/>
                  <w:sz w:val="18"/>
                  <w:szCs w:val="18"/>
                </w:rPr>
                <w:t>MDSC0</w:t>
              </w:r>
            </w:ins>
          </w:p>
        </w:tc>
        <w:tc>
          <w:tcPr>
            <w:tcW w:w="1440" w:type="dxa"/>
            <w:shd w:val="clear" w:color="auto" w:fill="FFFFFF"/>
          </w:tcPr>
          <w:p w14:paraId="018BDE84" w14:textId="02F7A935" w:rsidR="00465954" w:rsidRDefault="006B3416" w:rsidP="00465954">
            <w:pPr>
              <w:keepNext/>
              <w:keepLines/>
              <w:autoSpaceDE w:val="0"/>
              <w:autoSpaceDN w:val="0"/>
              <w:adjustRightInd w:val="0"/>
              <w:spacing w:after="0" w:line="240" w:lineRule="auto"/>
              <w:jc w:val="right"/>
              <w:rPr>
                <w:ins w:id="1653" w:author="Che Frenz" w:date="2017-10-12T15:22:00Z"/>
                <w:rFonts w:ascii="MS Sans Serif" w:hAnsi="MS Sans Serif" w:cs="MS Sans Serif"/>
                <w:b/>
                <w:bCs/>
                <w:color w:val="000000"/>
                <w:sz w:val="18"/>
                <w:szCs w:val="18"/>
              </w:rPr>
            </w:pPr>
            <w:ins w:id="1654" w:author="Che Frenz" w:date="2017-10-12T15:40:00Z">
              <w:r>
                <w:t>Avg2HiDSC</w:t>
              </w:r>
            </w:ins>
          </w:p>
        </w:tc>
      </w:tr>
      <w:tr w:rsidR="00465954" w14:paraId="0AFDB411" w14:textId="77777777">
        <w:trPr>
          <w:ins w:id="1655" w:author="Che Frenz" w:date="2017-10-12T15:22:00Z"/>
        </w:trPr>
        <w:tc>
          <w:tcPr>
            <w:tcW w:w="1440" w:type="dxa"/>
          </w:tcPr>
          <w:p w14:paraId="61B2C3DA" w14:textId="77777777" w:rsidR="00465954" w:rsidRDefault="00465954" w:rsidP="00465954">
            <w:pPr>
              <w:keepNext/>
              <w:keepLines/>
              <w:autoSpaceDE w:val="0"/>
              <w:autoSpaceDN w:val="0"/>
              <w:adjustRightInd w:val="0"/>
              <w:spacing w:after="0" w:line="240" w:lineRule="auto"/>
              <w:rPr>
                <w:ins w:id="1656" w:author="Che Frenz" w:date="2017-10-12T15:22:00Z"/>
                <w:rFonts w:ascii="MS Sans Serif" w:hAnsi="MS Sans Serif" w:cs="MS Sans Serif"/>
                <w:b/>
                <w:bCs/>
                <w:color w:val="000000"/>
                <w:sz w:val="18"/>
                <w:szCs w:val="18"/>
              </w:rPr>
            </w:pPr>
            <w:ins w:id="1657" w:author="Che Frenz" w:date="2017-10-12T15:22:00Z">
              <w:r>
                <w:rPr>
                  <w:rFonts w:ascii="MS Sans Serif" w:hAnsi="MS Sans Serif" w:cs="MS Sans Serif"/>
                  <w:b/>
                  <w:bCs/>
                  <w:color w:val="000000"/>
                  <w:sz w:val="18"/>
                  <w:szCs w:val="18"/>
                </w:rPr>
                <w:t>MDSC:</w:t>
              </w:r>
            </w:ins>
          </w:p>
        </w:tc>
        <w:tc>
          <w:tcPr>
            <w:tcW w:w="1440" w:type="dxa"/>
            <w:shd w:val="clear" w:color="auto" w:fill="FFFFFF"/>
          </w:tcPr>
          <w:p w14:paraId="2210652E" w14:textId="7B6B8588" w:rsidR="00465954" w:rsidRDefault="00465954" w:rsidP="00465954">
            <w:pPr>
              <w:keepNext/>
              <w:keepLines/>
              <w:autoSpaceDE w:val="0"/>
              <w:autoSpaceDN w:val="0"/>
              <w:adjustRightInd w:val="0"/>
              <w:spacing w:after="0" w:line="240" w:lineRule="auto"/>
              <w:jc w:val="right"/>
              <w:rPr>
                <w:ins w:id="1658" w:author="Che Frenz" w:date="2017-10-12T15:22:00Z"/>
                <w:rFonts w:ascii="MS Sans Serif" w:hAnsi="MS Sans Serif" w:cs="MS Sans Serif"/>
                <w:b/>
                <w:bCs/>
                <w:color w:val="000000"/>
                <w:sz w:val="18"/>
                <w:szCs w:val="18"/>
              </w:rPr>
            </w:pPr>
            <w:ins w:id="1659" w:author="Che Frenz" w:date="2017-10-12T15:30:00Z">
              <w:r>
                <w:rPr>
                  <w:rFonts w:ascii="MS Sans Serif" w:hAnsi="MS Sans Serif" w:cs="MS Sans Serif"/>
                  <w:b/>
                  <w:bCs/>
                  <w:color w:val="000000"/>
                  <w:sz w:val="18"/>
                  <w:szCs w:val="18"/>
                </w:rPr>
                <w:t>DSC2</w:t>
              </w:r>
            </w:ins>
          </w:p>
        </w:tc>
        <w:tc>
          <w:tcPr>
            <w:tcW w:w="1440" w:type="dxa"/>
            <w:shd w:val="clear" w:color="auto" w:fill="FFFFFF"/>
          </w:tcPr>
          <w:p w14:paraId="6A064729" w14:textId="24BA6C22" w:rsidR="00465954" w:rsidRDefault="00465954" w:rsidP="00465954">
            <w:pPr>
              <w:keepNext/>
              <w:keepLines/>
              <w:autoSpaceDE w:val="0"/>
              <w:autoSpaceDN w:val="0"/>
              <w:adjustRightInd w:val="0"/>
              <w:spacing w:after="0" w:line="240" w:lineRule="auto"/>
              <w:jc w:val="right"/>
              <w:rPr>
                <w:ins w:id="1660" w:author="Che Frenz" w:date="2017-10-12T15:22:00Z"/>
                <w:rFonts w:ascii="MS Sans Serif" w:hAnsi="MS Sans Serif" w:cs="MS Sans Serif"/>
                <w:b/>
                <w:bCs/>
                <w:color w:val="000000"/>
                <w:sz w:val="18"/>
                <w:szCs w:val="18"/>
              </w:rPr>
            </w:pPr>
            <w:ins w:id="1661" w:author="Che Frenz" w:date="2017-10-12T15:30:00Z">
              <w:r>
                <w:rPr>
                  <w:rFonts w:ascii="MS Sans Serif" w:hAnsi="MS Sans Serif" w:cs="MS Sans Serif"/>
                  <w:b/>
                  <w:bCs/>
                  <w:color w:val="000000"/>
                  <w:sz w:val="18"/>
                  <w:szCs w:val="18"/>
                </w:rPr>
                <w:t>DSC1</w:t>
              </w:r>
            </w:ins>
          </w:p>
        </w:tc>
        <w:tc>
          <w:tcPr>
            <w:tcW w:w="1440" w:type="dxa"/>
            <w:shd w:val="clear" w:color="auto" w:fill="FFFFFF"/>
          </w:tcPr>
          <w:p w14:paraId="0DE4EB9B" w14:textId="7C2C310F" w:rsidR="00465954" w:rsidRDefault="00465954" w:rsidP="00465954">
            <w:pPr>
              <w:keepNext/>
              <w:keepLines/>
              <w:autoSpaceDE w:val="0"/>
              <w:autoSpaceDN w:val="0"/>
              <w:adjustRightInd w:val="0"/>
              <w:spacing w:after="0" w:line="240" w:lineRule="auto"/>
              <w:jc w:val="right"/>
              <w:rPr>
                <w:ins w:id="1662" w:author="Che Frenz" w:date="2017-10-12T15:22:00Z"/>
                <w:rFonts w:ascii="MS Sans Serif" w:hAnsi="MS Sans Serif" w:cs="MS Sans Serif"/>
                <w:b/>
                <w:bCs/>
                <w:color w:val="000000"/>
                <w:sz w:val="18"/>
                <w:szCs w:val="18"/>
              </w:rPr>
            </w:pPr>
            <w:ins w:id="1663" w:author="Che Frenz" w:date="2017-10-12T15:30:00Z">
              <w:r>
                <w:rPr>
                  <w:rFonts w:ascii="MS Sans Serif" w:hAnsi="MS Sans Serif" w:cs="MS Sans Serif"/>
                  <w:b/>
                  <w:bCs/>
                  <w:color w:val="000000"/>
                  <w:sz w:val="18"/>
                  <w:szCs w:val="18"/>
                </w:rPr>
                <w:t>DSC0</w:t>
              </w:r>
            </w:ins>
          </w:p>
        </w:tc>
        <w:tc>
          <w:tcPr>
            <w:tcW w:w="1440" w:type="dxa"/>
            <w:shd w:val="clear" w:color="auto" w:fill="FFFFFF"/>
          </w:tcPr>
          <w:p w14:paraId="222F4884" w14:textId="40D17DBA" w:rsidR="00465954" w:rsidRDefault="006B3416" w:rsidP="00465954">
            <w:pPr>
              <w:keepNext/>
              <w:keepLines/>
              <w:autoSpaceDE w:val="0"/>
              <w:autoSpaceDN w:val="0"/>
              <w:adjustRightInd w:val="0"/>
              <w:spacing w:after="0" w:line="240" w:lineRule="auto"/>
              <w:jc w:val="right"/>
              <w:rPr>
                <w:ins w:id="1664" w:author="Che Frenz" w:date="2017-10-12T15:22:00Z"/>
                <w:rFonts w:ascii="MS Sans Serif" w:hAnsi="MS Sans Serif" w:cs="MS Sans Serif"/>
                <w:b/>
                <w:bCs/>
                <w:color w:val="000000"/>
                <w:sz w:val="18"/>
                <w:szCs w:val="18"/>
              </w:rPr>
            </w:pPr>
            <w:ins w:id="1665" w:author="Che Frenz" w:date="2017-10-12T15:41:00Z">
              <w:r>
                <w:t>Avg2HiMDSC</w:t>
              </w:r>
            </w:ins>
          </w:p>
        </w:tc>
      </w:tr>
    </w:tbl>
    <w:p w14:paraId="70103237" w14:textId="41F1A7EC" w:rsidR="001631A7" w:rsidRPr="005E598C" w:rsidRDefault="001631A7">
      <w:pPr>
        <w:rPr>
          <w:ins w:id="1666" w:author="Che Frenz" w:date="2017-10-12T15:20:00Z"/>
        </w:rPr>
        <w:pPrChange w:id="1667" w:author="Che Frenz" w:date="2017-10-12T15:22:00Z">
          <w:pPr>
            <w:pStyle w:val="Heading1"/>
          </w:pPr>
        </w:pPrChange>
      </w:pPr>
      <w:ins w:id="1668" w:author="Che Frenz" w:date="2017-10-12T15:22:00Z">
        <w:r>
          <w:rPr>
            <w:rFonts w:ascii="MS Sans Serif" w:hAnsi="MS Sans Serif" w:cs="MS Sans Serif"/>
            <w:b/>
            <w:bCs/>
            <w:color w:val="000000"/>
            <w:sz w:val="16"/>
            <w:szCs w:val="16"/>
          </w:rPr>
          <w:t>* hidden from web</w:t>
        </w:r>
      </w:ins>
    </w:p>
    <w:p w14:paraId="1C787809" w14:textId="59C03B39" w:rsidR="00DF5E40" w:rsidRDefault="00DF5E40" w:rsidP="00DF5E40">
      <w:pPr>
        <w:pStyle w:val="Heading1"/>
      </w:pPr>
      <w:bookmarkStart w:id="1669" w:name="_Toc495590234"/>
      <w:r>
        <w:t>Equity</w:t>
      </w:r>
      <w:bookmarkEnd w:id="1669"/>
    </w:p>
    <w:p w14:paraId="54A1B095" w14:textId="77777777" w:rsidR="005F1FC2" w:rsidRDefault="005F1FC2" w:rsidP="005F1FC2">
      <w:r>
        <w:t>CFCPROD_CIS_</w:t>
      </w:r>
      <w:r w:rsidRPr="00246E86">
        <w:rPr>
          <w:b/>
        </w:rPr>
        <w:t>SCS</w:t>
      </w:r>
    </w:p>
    <w:p w14:paraId="5A0030A0" w14:textId="77777777" w:rsidR="004D3E47" w:rsidRDefault="004D3E47" w:rsidP="004D3E47">
      <w:pPr>
        <w:pStyle w:val="Heading2"/>
      </w:pPr>
      <w:bookmarkStart w:id="1670" w:name="_Toc495590235"/>
      <w:r>
        <w:t>General Equity</w:t>
      </w:r>
      <w:bookmarkEnd w:id="1670"/>
    </w:p>
    <w:p w14:paraId="54564490" w14:textId="6EFA69A6" w:rsidR="004D3E47" w:rsidRDefault="00BB40A6" w:rsidP="005F1FC2">
      <w:pPr>
        <w:rPr>
          <w:rFonts w:ascii="Helv" w:hAnsi="Helv" w:cs="Helv"/>
          <w:color w:val="000000"/>
          <w:sz w:val="20"/>
          <w:szCs w:val="20"/>
        </w:rPr>
      </w:pPr>
      <w:r>
        <w:rPr>
          <w:rFonts w:ascii="Helv" w:hAnsi="Helv" w:cs="Helv"/>
          <w:color w:val="000000"/>
          <w:sz w:val="20"/>
          <w:szCs w:val="20"/>
        </w:rPr>
        <w:t xml:space="preserve">Updtime = </w:t>
      </w:r>
      <w:r w:rsidR="005F1FC2">
        <w:rPr>
          <w:rFonts w:ascii="Helv" w:hAnsi="Helv" w:cs="Helv"/>
          <w:color w:val="000000"/>
          <w:sz w:val="20"/>
          <w:szCs w:val="20"/>
        </w:rPr>
        <w:t>SELECT cusnum, updtime FROM dbupdtime, organization WHERE dbname = 'SCS' ORDER BY cusnum ASC</w:t>
      </w:r>
    </w:p>
    <w:p w14:paraId="0C912B5F" w14:textId="77777777" w:rsidR="004D3E47" w:rsidRDefault="004D3E47" w:rsidP="0083532E">
      <w:pPr>
        <w:pStyle w:val="Heading3"/>
      </w:pPr>
      <w:bookmarkStart w:id="1671" w:name="_Toc495590236"/>
      <w:r>
        <w:t>General Equity Field Mapping</w:t>
      </w:r>
      <w:bookmarkEnd w:id="1671"/>
    </w:p>
    <w:p w14:paraId="383993EF" w14:textId="77777777" w:rsidR="004D3E47" w:rsidRPr="00DF5E40" w:rsidRDefault="004D3E47" w:rsidP="004D3E47">
      <w:pPr>
        <w:pStyle w:val="NoSpacing"/>
      </w:pPr>
      <w:r w:rsidRPr="00DF5E40">
        <w:rPr>
          <w:sz w:val="27"/>
          <w:szCs w:val="27"/>
          <w:u w:val="single"/>
        </w:rPr>
        <w:t>Equity as of</w:t>
      </w:r>
      <w:r w:rsidRPr="00DF5E40">
        <w:t xml:space="preserve">  </w:t>
      </w:r>
      <w:r>
        <w:t>updtime</w:t>
      </w:r>
    </w:p>
    <w:tbl>
      <w:tblPr>
        <w:tblW w:w="0" w:type="auto"/>
        <w:tblCellSpacing w:w="0" w:type="dxa"/>
        <w:tblCellMar>
          <w:left w:w="0" w:type="dxa"/>
          <w:right w:w="0" w:type="dxa"/>
        </w:tblCellMar>
        <w:tblLook w:val="04A0" w:firstRow="1" w:lastRow="0" w:firstColumn="1" w:lastColumn="0" w:noHBand="0" w:noVBand="1"/>
      </w:tblPr>
      <w:tblGrid>
        <w:gridCol w:w="4680"/>
        <w:gridCol w:w="5760"/>
      </w:tblGrid>
      <w:tr w:rsidR="004D3E47" w:rsidRPr="00DF5E40" w14:paraId="77365BEC" w14:textId="77777777" w:rsidTr="001445BC">
        <w:trPr>
          <w:tblCellSpacing w:w="0" w:type="dxa"/>
        </w:trPr>
        <w:tc>
          <w:tcPr>
            <w:tcW w:w="4680" w:type="dxa"/>
            <w:hideMark/>
          </w:tcPr>
          <w:p w14:paraId="13ED090D" w14:textId="77777777" w:rsidR="004D3E47" w:rsidRPr="00DF5E40" w:rsidRDefault="004D3E47" w:rsidP="00B72C29">
            <w:pPr>
              <w:pStyle w:val="NoSpacing"/>
            </w:pPr>
            <w:r w:rsidRPr="00DF5E40">
              <w:rPr>
                <w:sz w:val="20"/>
                <w:szCs w:val="20"/>
              </w:rPr>
              <w:t>Membership:</w:t>
            </w:r>
          </w:p>
        </w:tc>
        <w:tc>
          <w:tcPr>
            <w:tcW w:w="5760" w:type="dxa"/>
            <w:hideMark/>
          </w:tcPr>
          <w:p w14:paraId="2F670416" w14:textId="77777777" w:rsidR="004D3E47" w:rsidRDefault="00071B40" w:rsidP="00B72C29">
            <w:pPr>
              <w:pStyle w:val="NoSpacing"/>
              <w:rPr>
                <w:sz w:val="20"/>
                <w:szCs w:val="20"/>
              </w:rPr>
            </w:pPr>
            <w:r>
              <w:rPr>
                <w:sz w:val="20"/>
                <w:szCs w:val="20"/>
              </w:rPr>
              <w:t>total(</w:t>
            </w:r>
            <w:r w:rsidR="001445BC" w:rsidRPr="00864F60">
              <w:rPr>
                <w:sz w:val="20"/>
                <w:szCs w:val="20"/>
              </w:rPr>
              <w:t>amortized_subscription_fee</w:t>
            </w:r>
            <w:r>
              <w:rPr>
                <w:sz w:val="20"/>
                <w:szCs w:val="20"/>
              </w:rPr>
              <w:t>)</w:t>
            </w:r>
            <w:r w:rsidR="00864F60" w:rsidRPr="00864F60">
              <w:rPr>
                <w:sz w:val="20"/>
                <w:szCs w:val="20"/>
              </w:rPr>
              <w:t xml:space="preserve"> where programID=MBR</w:t>
            </w:r>
            <w:r w:rsidR="001445BC" w:rsidRPr="00864F60">
              <w:rPr>
                <w:sz w:val="20"/>
                <w:szCs w:val="20"/>
              </w:rPr>
              <w:t xml:space="preserve"> (see SCS query)</w:t>
            </w:r>
          </w:p>
          <w:p w14:paraId="5BB5EE14" w14:textId="77777777" w:rsidR="00D757EF" w:rsidRDefault="00D757EF" w:rsidP="00D757EF">
            <w:pPr>
              <w:pStyle w:val="NoSpacing"/>
            </w:pPr>
            <w:r>
              <w:t xml:space="preserve">SELECT sc.id, sc.co_op_id, sc.program_id, sc.certificate_number, sc.certificate_effective_date, sc.subscription_fee, sc.amortized_subscription_fee, sc.loan_number, sc.fee_balance, sc.current_interest_rate, sc.maturity_date, sc.amortization_plan_id, sc.interest_plan_id </w:t>
            </w:r>
          </w:p>
          <w:p w14:paraId="6D7B5266" w14:textId="77777777" w:rsidR="00D757EF" w:rsidRDefault="00D757EF" w:rsidP="00D757EF">
            <w:pPr>
              <w:pStyle w:val="NoSpacing"/>
            </w:pPr>
            <w:r>
              <w:t xml:space="preserve">FROM subscription_certificate sc </w:t>
            </w:r>
          </w:p>
          <w:p w14:paraId="2F150ACB" w14:textId="3A0950BF" w:rsidR="00D757EF" w:rsidRDefault="00D757EF" w:rsidP="00D757EF">
            <w:pPr>
              <w:pStyle w:val="NoSpacing"/>
            </w:pPr>
            <w:r>
              <w:t xml:space="preserve">--WHERE sc.program_id != 'FCTC' AND sc.program_id != 'VCTC' </w:t>
            </w:r>
          </w:p>
          <w:p w14:paraId="126B7A65" w14:textId="53421748" w:rsidR="00D757EF" w:rsidRDefault="00D757EF" w:rsidP="00D757EF">
            <w:pPr>
              <w:pStyle w:val="NoSpacing"/>
            </w:pPr>
            <w:r>
              <w:t>Where sc.program_id = ‘</w:t>
            </w:r>
            <w:commentRangeStart w:id="1672"/>
            <w:commentRangeStart w:id="1673"/>
            <w:r>
              <w:t xml:space="preserve">MBR’ </w:t>
            </w:r>
            <w:commentRangeEnd w:id="1672"/>
            <w:r>
              <w:rPr>
                <w:rStyle w:val="CommentReference"/>
              </w:rPr>
              <w:commentReference w:id="1672"/>
            </w:r>
            <w:commentRangeEnd w:id="1673"/>
            <w:r w:rsidR="00AC1494">
              <w:rPr>
                <w:rStyle w:val="CommentReference"/>
              </w:rPr>
              <w:commentReference w:id="1673"/>
            </w:r>
            <w:r>
              <w:t>?</w:t>
            </w:r>
          </w:p>
          <w:p w14:paraId="1E147A83" w14:textId="77777777" w:rsidR="00D757EF" w:rsidRDefault="00D757EF" w:rsidP="00B72C29">
            <w:pPr>
              <w:pStyle w:val="NoSpacing"/>
              <w:rPr>
                <w:sz w:val="20"/>
                <w:szCs w:val="20"/>
              </w:rPr>
            </w:pPr>
          </w:p>
          <w:p w14:paraId="0780E74E" w14:textId="77777777" w:rsidR="00D757EF" w:rsidRPr="00864F60" w:rsidRDefault="00D757EF" w:rsidP="00B72C29">
            <w:pPr>
              <w:pStyle w:val="NoSpacing"/>
              <w:rPr>
                <w:sz w:val="20"/>
                <w:szCs w:val="20"/>
              </w:rPr>
            </w:pPr>
          </w:p>
        </w:tc>
      </w:tr>
      <w:tr w:rsidR="004D3E47" w:rsidRPr="00DF5E40" w14:paraId="0E6CF919" w14:textId="77777777" w:rsidTr="001445BC">
        <w:trPr>
          <w:tblCellSpacing w:w="0" w:type="dxa"/>
        </w:trPr>
        <w:tc>
          <w:tcPr>
            <w:tcW w:w="4680" w:type="dxa"/>
            <w:hideMark/>
          </w:tcPr>
          <w:p w14:paraId="7B715C99" w14:textId="77777777" w:rsidR="004D3E47" w:rsidRPr="00DF5E40" w:rsidRDefault="004D3E47" w:rsidP="00B72C29">
            <w:pPr>
              <w:pStyle w:val="NoSpacing"/>
            </w:pPr>
            <w:r w:rsidRPr="00DF5E40">
              <w:rPr>
                <w:sz w:val="20"/>
                <w:szCs w:val="20"/>
              </w:rPr>
              <w:t>Member Capital Securities:</w:t>
            </w:r>
          </w:p>
        </w:tc>
        <w:tc>
          <w:tcPr>
            <w:tcW w:w="5760" w:type="dxa"/>
            <w:hideMark/>
          </w:tcPr>
          <w:p w14:paraId="259BA9CC" w14:textId="77777777" w:rsidR="004D3E47" w:rsidRDefault="001445BC" w:rsidP="00B72C29">
            <w:pPr>
              <w:pStyle w:val="NoSpacing"/>
              <w:rPr>
                <w:sz w:val="20"/>
                <w:szCs w:val="20"/>
              </w:rPr>
            </w:pPr>
            <w:r w:rsidRPr="00864F60">
              <w:rPr>
                <w:sz w:val="20"/>
                <w:szCs w:val="20"/>
              </w:rPr>
              <w:t>total(security_amount)</w:t>
            </w:r>
            <w:r w:rsidR="00864F60" w:rsidRPr="00864F60">
              <w:rPr>
                <w:sz w:val="20"/>
                <w:szCs w:val="20"/>
              </w:rPr>
              <w:t xml:space="preserve"> where programID=MCS</w:t>
            </w:r>
            <w:r w:rsidRPr="00864F60">
              <w:rPr>
                <w:sz w:val="20"/>
                <w:szCs w:val="20"/>
              </w:rPr>
              <w:t xml:space="preserve"> (see MCS query)</w:t>
            </w:r>
          </w:p>
          <w:p w14:paraId="46FA6121" w14:textId="77777777" w:rsidR="005A32EF" w:rsidRPr="00864F60" w:rsidRDefault="005A32EF" w:rsidP="00B72C29">
            <w:pPr>
              <w:pStyle w:val="NoSpacing"/>
              <w:rPr>
                <w:sz w:val="20"/>
                <w:szCs w:val="20"/>
              </w:rPr>
            </w:pPr>
          </w:p>
        </w:tc>
      </w:tr>
      <w:tr w:rsidR="004D3E47" w:rsidRPr="00DF5E40" w14:paraId="4F563D29" w14:textId="77777777" w:rsidTr="001445BC">
        <w:trPr>
          <w:tblCellSpacing w:w="0" w:type="dxa"/>
        </w:trPr>
        <w:tc>
          <w:tcPr>
            <w:tcW w:w="4680" w:type="dxa"/>
            <w:hideMark/>
          </w:tcPr>
          <w:p w14:paraId="059CD9DA" w14:textId="77777777" w:rsidR="004D3E47" w:rsidRPr="00DF5E40" w:rsidRDefault="004D3E47" w:rsidP="00B72C29">
            <w:pPr>
              <w:pStyle w:val="NoSpacing"/>
            </w:pPr>
            <w:r w:rsidRPr="00DF5E40">
              <w:rPr>
                <w:sz w:val="20"/>
                <w:szCs w:val="20"/>
              </w:rPr>
              <w:t>Subscription CTC:</w:t>
            </w:r>
          </w:p>
        </w:tc>
        <w:tc>
          <w:tcPr>
            <w:tcW w:w="5760" w:type="dxa"/>
            <w:hideMark/>
          </w:tcPr>
          <w:p w14:paraId="6D5E2249" w14:textId="77777777" w:rsidR="004D3E47" w:rsidRPr="00864F60" w:rsidRDefault="00071B40" w:rsidP="00864F60">
            <w:pPr>
              <w:pStyle w:val="NoSpacing"/>
              <w:rPr>
                <w:sz w:val="20"/>
                <w:szCs w:val="20"/>
              </w:rPr>
            </w:pPr>
            <w:r>
              <w:rPr>
                <w:sz w:val="20"/>
                <w:szCs w:val="20"/>
              </w:rPr>
              <w:t>total(</w:t>
            </w:r>
            <w:r w:rsidR="00864F60" w:rsidRPr="00864F60">
              <w:rPr>
                <w:sz w:val="20"/>
                <w:szCs w:val="20"/>
              </w:rPr>
              <w:t>amortized_subscription_fee</w:t>
            </w:r>
            <w:r>
              <w:rPr>
                <w:sz w:val="20"/>
                <w:szCs w:val="20"/>
              </w:rPr>
              <w:t>)</w:t>
            </w:r>
            <w:r w:rsidR="00864F60" w:rsidRPr="00864F60">
              <w:rPr>
                <w:sz w:val="20"/>
                <w:szCs w:val="20"/>
              </w:rPr>
              <w:t xml:space="preserve"> where programID=</w:t>
            </w:r>
            <w:r w:rsidR="00864F60">
              <w:rPr>
                <w:sz w:val="20"/>
                <w:szCs w:val="20"/>
              </w:rPr>
              <w:t>SCTC</w:t>
            </w:r>
            <w:r w:rsidR="00864F60" w:rsidRPr="00864F60">
              <w:rPr>
                <w:sz w:val="20"/>
                <w:szCs w:val="20"/>
              </w:rPr>
              <w:t xml:space="preserve"> (see SCS query)</w:t>
            </w:r>
          </w:p>
        </w:tc>
      </w:tr>
      <w:tr w:rsidR="004D3E47" w:rsidRPr="00DF5E40" w14:paraId="1750584C" w14:textId="77777777" w:rsidTr="001445BC">
        <w:trPr>
          <w:tblCellSpacing w:w="0" w:type="dxa"/>
        </w:trPr>
        <w:tc>
          <w:tcPr>
            <w:tcW w:w="4680" w:type="dxa"/>
            <w:hideMark/>
          </w:tcPr>
          <w:p w14:paraId="3A752470" w14:textId="77777777" w:rsidR="004D3E47" w:rsidRPr="00DF5E40" w:rsidRDefault="004D3E47" w:rsidP="00B72C29">
            <w:pPr>
              <w:pStyle w:val="NoSpacing"/>
            </w:pPr>
            <w:r w:rsidRPr="00DF5E40">
              <w:rPr>
                <w:sz w:val="20"/>
                <w:szCs w:val="20"/>
              </w:rPr>
              <w:t>Loan CTC:</w:t>
            </w:r>
          </w:p>
        </w:tc>
        <w:tc>
          <w:tcPr>
            <w:tcW w:w="5760" w:type="dxa"/>
            <w:hideMark/>
          </w:tcPr>
          <w:p w14:paraId="3B03AEA9" w14:textId="77777777" w:rsidR="004D3E47" w:rsidRPr="00864F60" w:rsidRDefault="00071B40" w:rsidP="00B72C29">
            <w:pPr>
              <w:pStyle w:val="NoSpacing"/>
              <w:rPr>
                <w:sz w:val="20"/>
                <w:szCs w:val="20"/>
              </w:rPr>
            </w:pPr>
            <w:r>
              <w:rPr>
                <w:sz w:val="20"/>
                <w:szCs w:val="20"/>
              </w:rPr>
              <w:t>total(</w:t>
            </w:r>
            <w:r w:rsidR="00864F60" w:rsidRPr="00864F60">
              <w:rPr>
                <w:sz w:val="20"/>
                <w:szCs w:val="20"/>
              </w:rPr>
              <w:t>amortized_subscription_fee</w:t>
            </w:r>
            <w:r>
              <w:rPr>
                <w:sz w:val="20"/>
                <w:szCs w:val="20"/>
              </w:rPr>
              <w:t>)</w:t>
            </w:r>
            <w:r w:rsidR="00864F60" w:rsidRPr="00864F60">
              <w:rPr>
                <w:sz w:val="20"/>
                <w:szCs w:val="20"/>
              </w:rPr>
              <w:t xml:space="preserve"> where programID=</w:t>
            </w:r>
            <w:r w:rsidR="00864F60">
              <w:rPr>
                <w:sz w:val="20"/>
                <w:szCs w:val="20"/>
              </w:rPr>
              <w:t>LTC | ZTC</w:t>
            </w:r>
            <w:r w:rsidR="00864F60" w:rsidRPr="00864F60">
              <w:rPr>
                <w:sz w:val="20"/>
                <w:szCs w:val="20"/>
              </w:rPr>
              <w:t xml:space="preserve"> (see SCS query)</w:t>
            </w:r>
          </w:p>
        </w:tc>
      </w:tr>
      <w:tr w:rsidR="004D3E47" w:rsidRPr="00DF5E40" w14:paraId="51344E2B" w14:textId="77777777" w:rsidTr="001445BC">
        <w:trPr>
          <w:tblCellSpacing w:w="0" w:type="dxa"/>
        </w:trPr>
        <w:tc>
          <w:tcPr>
            <w:tcW w:w="4680" w:type="dxa"/>
            <w:hideMark/>
          </w:tcPr>
          <w:p w14:paraId="0058195B" w14:textId="77777777" w:rsidR="004D3E47" w:rsidRPr="00DF5E40" w:rsidRDefault="004D3E47" w:rsidP="00B72C29">
            <w:pPr>
              <w:pStyle w:val="NoSpacing"/>
            </w:pPr>
            <w:r w:rsidRPr="00DF5E40">
              <w:rPr>
                <w:sz w:val="20"/>
                <w:szCs w:val="20"/>
              </w:rPr>
              <w:t>Loan CTC Committed:</w:t>
            </w:r>
          </w:p>
        </w:tc>
        <w:tc>
          <w:tcPr>
            <w:tcW w:w="5760" w:type="dxa"/>
            <w:hideMark/>
          </w:tcPr>
          <w:p w14:paraId="4ED15EF2" w14:textId="41C1B866" w:rsidR="004D3E47" w:rsidRPr="00864F60" w:rsidRDefault="00071B40" w:rsidP="00AC1494">
            <w:pPr>
              <w:pStyle w:val="NoSpacing"/>
              <w:rPr>
                <w:sz w:val="20"/>
                <w:szCs w:val="20"/>
              </w:rPr>
            </w:pPr>
            <w:r>
              <w:rPr>
                <w:sz w:val="20"/>
                <w:szCs w:val="20"/>
              </w:rPr>
              <w:t>total(</w:t>
            </w:r>
            <w:r w:rsidRPr="00071B40">
              <w:rPr>
                <w:sz w:val="20"/>
                <w:szCs w:val="20"/>
              </w:rPr>
              <w:t>fee_balance</w:t>
            </w:r>
            <w:r>
              <w:rPr>
                <w:sz w:val="20"/>
                <w:szCs w:val="20"/>
              </w:rPr>
              <w:t>)</w:t>
            </w:r>
            <w:r w:rsidRPr="00864F60">
              <w:rPr>
                <w:sz w:val="20"/>
                <w:szCs w:val="20"/>
              </w:rPr>
              <w:t xml:space="preserve"> where programID=</w:t>
            </w:r>
            <w:r>
              <w:rPr>
                <w:sz w:val="20"/>
                <w:szCs w:val="20"/>
              </w:rPr>
              <w:t>LTC | ZTC</w:t>
            </w:r>
            <w:r w:rsidRPr="00864F60">
              <w:rPr>
                <w:sz w:val="20"/>
                <w:szCs w:val="20"/>
              </w:rPr>
              <w:t xml:space="preserve"> (see SCS query)</w:t>
            </w:r>
            <w:r w:rsidR="008A5F40">
              <w:rPr>
                <w:sz w:val="20"/>
                <w:szCs w:val="20"/>
              </w:rPr>
              <w:t xml:space="preserve"> </w:t>
            </w:r>
          </w:p>
        </w:tc>
      </w:tr>
      <w:tr w:rsidR="004D3E47" w:rsidRPr="00DF5E40" w14:paraId="24734D90" w14:textId="77777777" w:rsidTr="001445BC">
        <w:trPr>
          <w:tblCellSpacing w:w="0" w:type="dxa"/>
        </w:trPr>
        <w:tc>
          <w:tcPr>
            <w:tcW w:w="4680" w:type="dxa"/>
            <w:hideMark/>
          </w:tcPr>
          <w:p w14:paraId="5EA7B132" w14:textId="77777777" w:rsidR="004D3E47" w:rsidRPr="00DF5E40" w:rsidRDefault="004D3E47" w:rsidP="00B72C29">
            <w:pPr>
              <w:pStyle w:val="NoSpacing"/>
            </w:pPr>
            <w:r w:rsidRPr="00DF5E40">
              <w:rPr>
                <w:sz w:val="20"/>
                <w:szCs w:val="20"/>
              </w:rPr>
              <w:t>Allocated Cap Credits:</w:t>
            </w:r>
          </w:p>
        </w:tc>
        <w:tc>
          <w:tcPr>
            <w:tcW w:w="5760" w:type="dxa"/>
            <w:hideMark/>
          </w:tcPr>
          <w:p w14:paraId="6245A261" w14:textId="77777777" w:rsidR="004D3E47" w:rsidRPr="00864F60" w:rsidRDefault="00FE0E8D" w:rsidP="00B72C29">
            <w:pPr>
              <w:pStyle w:val="NoSpacing"/>
              <w:rPr>
                <w:sz w:val="20"/>
                <w:szCs w:val="20"/>
              </w:rPr>
            </w:pPr>
            <w:r>
              <w:rPr>
                <w:sz w:val="20"/>
                <w:szCs w:val="20"/>
              </w:rPr>
              <w:t>total(</w:t>
            </w:r>
            <w:r w:rsidRPr="00FE0E8D">
              <w:rPr>
                <w:sz w:val="20"/>
                <w:szCs w:val="20"/>
              </w:rPr>
              <w:t>unretired_amount</w:t>
            </w:r>
            <w:r>
              <w:rPr>
                <w:sz w:val="20"/>
                <w:szCs w:val="20"/>
              </w:rPr>
              <w:t>) (see PCS query)</w:t>
            </w:r>
          </w:p>
        </w:tc>
      </w:tr>
      <w:tr w:rsidR="004D3E47" w:rsidRPr="00DF5E40" w14:paraId="3135F9AD" w14:textId="77777777" w:rsidTr="001445BC">
        <w:trPr>
          <w:tblCellSpacing w:w="0" w:type="dxa"/>
        </w:trPr>
        <w:tc>
          <w:tcPr>
            <w:tcW w:w="4680" w:type="dxa"/>
            <w:hideMark/>
          </w:tcPr>
          <w:p w14:paraId="76735D7C" w14:textId="77777777" w:rsidR="004D3E47" w:rsidRPr="00DF5E40" w:rsidRDefault="004D3E47" w:rsidP="00B72C29">
            <w:pPr>
              <w:pStyle w:val="NoSpacing"/>
            </w:pPr>
            <w:r w:rsidRPr="00DF5E40">
              <w:rPr>
                <w:sz w:val="20"/>
                <w:szCs w:val="20"/>
              </w:rPr>
              <w:t>TOTAL EQUITY:</w:t>
            </w:r>
          </w:p>
        </w:tc>
        <w:tc>
          <w:tcPr>
            <w:tcW w:w="5760" w:type="dxa"/>
            <w:hideMark/>
          </w:tcPr>
          <w:p w14:paraId="42D64586" w14:textId="77777777" w:rsidR="004D3E47" w:rsidRPr="008A5F40" w:rsidRDefault="008A5F40" w:rsidP="00B72C29">
            <w:pPr>
              <w:pStyle w:val="NoSpacing"/>
              <w:rPr>
                <w:b/>
                <w:sz w:val="20"/>
                <w:szCs w:val="20"/>
              </w:rPr>
            </w:pPr>
            <w:r w:rsidRPr="008A5F40">
              <w:rPr>
                <w:b/>
                <w:sz w:val="20"/>
                <w:szCs w:val="20"/>
              </w:rPr>
              <w:t>total amounts listed above</w:t>
            </w:r>
          </w:p>
        </w:tc>
      </w:tr>
      <w:tr w:rsidR="004D3E47" w:rsidRPr="00DF5E40" w14:paraId="5139B175" w14:textId="77777777" w:rsidTr="001445BC">
        <w:trPr>
          <w:tblCellSpacing w:w="0" w:type="dxa"/>
        </w:trPr>
        <w:tc>
          <w:tcPr>
            <w:tcW w:w="4680" w:type="dxa"/>
            <w:hideMark/>
          </w:tcPr>
          <w:p w14:paraId="7EB82D12" w14:textId="77777777" w:rsidR="004D3E47" w:rsidRPr="00DF5E40" w:rsidRDefault="004D3E47" w:rsidP="00B72C29">
            <w:pPr>
              <w:pStyle w:val="NoSpacing"/>
            </w:pPr>
            <w:r w:rsidRPr="00DF5E40">
              <w:rPr>
                <w:sz w:val="20"/>
                <w:szCs w:val="20"/>
              </w:rPr>
              <w:t>Amount of SCTCs owed CFC:</w:t>
            </w:r>
          </w:p>
        </w:tc>
        <w:tc>
          <w:tcPr>
            <w:tcW w:w="5760" w:type="dxa"/>
            <w:hideMark/>
          </w:tcPr>
          <w:p w14:paraId="7AA619D3" w14:textId="77777777" w:rsidR="004D3E47" w:rsidRPr="00864F60" w:rsidRDefault="008A5F40" w:rsidP="008A5F40">
            <w:pPr>
              <w:pStyle w:val="NoSpacing"/>
              <w:rPr>
                <w:sz w:val="20"/>
                <w:szCs w:val="20"/>
              </w:rPr>
            </w:pPr>
            <w:r>
              <w:rPr>
                <w:sz w:val="20"/>
                <w:szCs w:val="20"/>
              </w:rPr>
              <w:t>total(</w:t>
            </w:r>
            <w:r w:rsidRPr="00071B40">
              <w:rPr>
                <w:sz w:val="20"/>
                <w:szCs w:val="20"/>
              </w:rPr>
              <w:t>fee_balance</w:t>
            </w:r>
            <w:r>
              <w:rPr>
                <w:sz w:val="20"/>
                <w:szCs w:val="20"/>
              </w:rPr>
              <w:t>)</w:t>
            </w:r>
            <w:r w:rsidRPr="00864F60">
              <w:rPr>
                <w:sz w:val="20"/>
                <w:szCs w:val="20"/>
              </w:rPr>
              <w:t xml:space="preserve"> where programID=</w:t>
            </w:r>
            <w:r>
              <w:rPr>
                <w:sz w:val="20"/>
                <w:szCs w:val="20"/>
              </w:rPr>
              <w:t>SCTC</w:t>
            </w:r>
            <w:r w:rsidRPr="00864F60">
              <w:rPr>
                <w:sz w:val="20"/>
                <w:szCs w:val="20"/>
              </w:rPr>
              <w:t xml:space="preserve"> (see SCS query)</w:t>
            </w:r>
          </w:p>
        </w:tc>
      </w:tr>
      <w:tr w:rsidR="004D3E47" w:rsidRPr="00DF5E40" w14:paraId="070E3A49" w14:textId="77777777" w:rsidTr="001445BC">
        <w:trPr>
          <w:tblCellSpacing w:w="0" w:type="dxa"/>
        </w:trPr>
        <w:tc>
          <w:tcPr>
            <w:tcW w:w="4680" w:type="dxa"/>
            <w:hideMark/>
          </w:tcPr>
          <w:p w14:paraId="2D59AE72" w14:textId="77777777" w:rsidR="004D3E47" w:rsidRPr="00DF5E40" w:rsidRDefault="004D3E47" w:rsidP="00B72C29">
            <w:pPr>
              <w:pStyle w:val="NoSpacing"/>
            </w:pPr>
            <w:r w:rsidRPr="00DF5E40">
              <w:rPr>
                <w:sz w:val="20"/>
                <w:szCs w:val="20"/>
              </w:rPr>
              <w:t>SCTC Payment Option:</w:t>
            </w:r>
          </w:p>
        </w:tc>
        <w:tc>
          <w:tcPr>
            <w:tcW w:w="5760" w:type="dxa"/>
            <w:hideMark/>
          </w:tcPr>
          <w:p w14:paraId="64861631" w14:textId="77777777" w:rsidR="004D3E47" w:rsidRPr="00864F60" w:rsidRDefault="008A5F40" w:rsidP="00B72C29">
            <w:pPr>
              <w:pStyle w:val="NoSpacing"/>
              <w:rPr>
                <w:sz w:val="20"/>
                <w:szCs w:val="20"/>
              </w:rPr>
            </w:pPr>
            <w:r w:rsidRPr="008A5F40">
              <w:rPr>
                <w:sz w:val="20"/>
                <w:szCs w:val="20"/>
              </w:rPr>
              <w:t>plan_name</w:t>
            </w:r>
            <w:r>
              <w:rPr>
                <w:sz w:val="20"/>
                <w:szCs w:val="20"/>
              </w:rPr>
              <w:t xml:space="preserve"> (see SCTC Payment Option query below)</w:t>
            </w:r>
          </w:p>
        </w:tc>
      </w:tr>
    </w:tbl>
    <w:p w14:paraId="47DEA5E3" w14:textId="77777777" w:rsidR="004D3E47" w:rsidRDefault="004D3E47" w:rsidP="005F1FC2"/>
    <w:p w14:paraId="438EC51D" w14:textId="77777777" w:rsidR="008A5F40" w:rsidRPr="008A5F40" w:rsidRDefault="008A5F40" w:rsidP="008A5F40">
      <w:pPr>
        <w:rPr>
          <w:sz w:val="20"/>
          <w:szCs w:val="20"/>
        </w:rPr>
      </w:pPr>
      <w:bookmarkStart w:id="1674" w:name="_Toc379816888"/>
      <w:bookmarkStart w:id="1675" w:name="_Toc379816887"/>
      <w:r w:rsidRPr="00DF5E40">
        <w:rPr>
          <w:sz w:val="20"/>
          <w:szCs w:val="20"/>
        </w:rPr>
        <w:t>SCTC Payment Option</w:t>
      </w:r>
      <w:r w:rsidRPr="008A5F40">
        <w:rPr>
          <w:sz w:val="20"/>
          <w:szCs w:val="20"/>
        </w:rPr>
        <w:t xml:space="preserve"> </w:t>
      </w:r>
      <w:r>
        <w:rPr>
          <w:sz w:val="20"/>
          <w:szCs w:val="20"/>
        </w:rPr>
        <w:t xml:space="preserve">Query = </w:t>
      </w:r>
      <w:r w:rsidRPr="008A5F40">
        <w:rPr>
          <w:sz w:val="20"/>
          <w:szCs w:val="20"/>
        </w:rPr>
        <w:t>SELECT s.co_op_id,  f.fee_payment_plan_id , f.plan_name FROM subscription_certificate s , fee_payment_plan f  WHERE s.fee_payment_plan_id = f.fee_payment_plan_id and s.program_id = 'SCTC' group by s.co_op_id, f.fee_payment_plan_id, f.plan_name having sum(s.fee_balance) &gt; 0.0</w:t>
      </w:r>
    </w:p>
    <w:p w14:paraId="572CC698" w14:textId="77777777" w:rsidR="00246E86" w:rsidRPr="008B0F32" w:rsidRDefault="00246E86" w:rsidP="00246E86">
      <w:pPr>
        <w:pStyle w:val="Heading2"/>
        <w:rPr>
          <w:highlight w:val="yellow"/>
          <w:rPrChange w:id="1676" w:author="Arun Dsouza" w:date="2017-10-04T17:17:00Z">
            <w:rPr/>
          </w:rPrChange>
        </w:rPr>
      </w:pPr>
      <w:bookmarkStart w:id="1677" w:name="_Toc495590237"/>
      <w:r w:rsidRPr="008B0F32">
        <w:rPr>
          <w:highlight w:val="yellow"/>
          <w:rPrChange w:id="1678" w:author="Arun Dsouza" w:date="2017-10-04T17:17:00Z">
            <w:rPr/>
          </w:rPrChange>
        </w:rPr>
        <w:t>Member Capital Securities (MCS)</w:t>
      </w:r>
      <w:bookmarkEnd w:id="1674"/>
      <w:bookmarkEnd w:id="1677"/>
    </w:p>
    <w:p w14:paraId="6BCBA5FC" w14:textId="77777777" w:rsidR="00246E86" w:rsidRPr="008B0F32" w:rsidRDefault="00246E86" w:rsidP="00246E86">
      <w:pPr>
        <w:rPr>
          <w:highlight w:val="yellow"/>
          <w:rPrChange w:id="1679" w:author="Arun Dsouza" w:date="2017-10-04T17:17:00Z">
            <w:rPr/>
          </w:rPrChange>
        </w:rPr>
      </w:pPr>
      <w:r w:rsidRPr="008B0F32">
        <w:rPr>
          <w:highlight w:val="yellow"/>
          <w:rPrChange w:id="1680" w:author="Arun Dsouza" w:date="2017-10-04T17:17:00Z">
            <w:rPr/>
          </w:rPrChange>
        </w:rPr>
        <w:t>CFCPROD_CIS_SCS</w:t>
      </w:r>
    </w:p>
    <w:p w14:paraId="7EAB9C8B" w14:textId="77777777" w:rsidR="00246E86" w:rsidRPr="008B0F32" w:rsidRDefault="00246E86" w:rsidP="00246E86">
      <w:pPr>
        <w:pStyle w:val="NoSpacing"/>
        <w:rPr>
          <w:highlight w:val="yellow"/>
          <w:rPrChange w:id="1681" w:author="Arun Dsouza" w:date="2017-10-04T17:17:00Z">
            <w:rPr/>
          </w:rPrChange>
        </w:rPr>
      </w:pPr>
      <w:r w:rsidRPr="008B0F32">
        <w:rPr>
          <w:highlight w:val="yellow"/>
          <w:rPrChange w:id="1682" w:author="Arun Dsouza" w:date="2017-10-04T17:17:00Z">
            <w:rPr/>
          </w:rPrChange>
        </w:rPr>
        <w:t xml:space="preserve">SELECT ID, cusnum, ProgID, supplement_number, security_amount, interest_rate, trade_date, issue_date, maturity_date, call_date </w:t>
      </w:r>
    </w:p>
    <w:p w14:paraId="18A18532" w14:textId="77777777" w:rsidR="00246E86" w:rsidRPr="008B0F32" w:rsidRDefault="00246E86" w:rsidP="00246E86">
      <w:pPr>
        <w:pStyle w:val="NoSpacing"/>
        <w:rPr>
          <w:highlight w:val="yellow"/>
          <w:rPrChange w:id="1683" w:author="Arun Dsouza" w:date="2017-10-04T17:17:00Z">
            <w:rPr/>
          </w:rPrChange>
        </w:rPr>
      </w:pPr>
      <w:r w:rsidRPr="008B0F32">
        <w:rPr>
          <w:highlight w:val="yellow"/>
          <w:rPrChange w:id="1684" w:author="Arun Dsouza" w:date="2017-10-04T17:17:00Z">
            <w:rPr/>
          </w:rPrChange>
        </w:rPr>
        <w:t xml:space="preserve">FROM </w:t>
      </w:r>
      <w:commentRangeStart w:id="1685"/>
      <w:commentRangeStart w:id="1686"/>
      <w:commentRangeStart w:id="1687"/>
      <w:r w:rsidRPr="008B0F32">
        <w:rPr>
          <w:highlight w:val="yellow"/>
          <w:rPrChange w:id="1688" w:author="Arun Dsouza" w:date="2017-10-04T17:17:00Z">
            <w:rPr/>
          </w:rPrChange>
        </w:rPr>
        <w:t>FixedCfcMcsViewForToday</w:t>
      </w:r>
      <w:commentRangeEnd w:id="1685"/>
      <w:r w:rsidR="008B0F32" w:rsidRPr="008B0F32">
        <w:rPr>
          <w:rStyle w:val="CommentReference"/>
          <w:highlight w:val="yellow"/>
          <w:rPrChange w:id="1689" w:author="Arun Dsouza" w:date="2017-10-04T17:17:00Z">
            <w:rPr>
              <w:rStyle w:val="CommentReference"/>
            </w:rPr>
          </w:rPrChange>
        </w:rPr>
        <w:commentReference w:id="1685"/>
      </w:r>
      <w:commentRangeEnd w:id="1686"/>
      <w:r w:rsidR="00441F4E">
        <w:rPr>
          <w:rStyle w:val="CommentReference"/>
        </w:rPr>
        <w:commentReference w:id="1686"/>
      </w:r>
      <w:r w:rsidRPr="008B0F32">
        <w:rPr>
          <w:highlight w:val="yellow"/>
          <w:rPrChange w:id="1690" w:author="Arun Dsouza" w:date="2017-10-04T17:17:00Z">
            <w:rPr/>
          </w:rPrChange>
        </w:rPr>
        <w:t xml:space="preserve"> </w:t>
      </w:r>
      <w:commentRangeEnd w:id="1687"/>
      <w:r w:rsidR="00910B9D" w:rsidRPr="008B0F32">
        <w:rPr>
          <w:rStyle w:val="CommentReference"/>
          <w:highlight w:val="yellow"/>
          <w:rPrChange w:id="1691" w:author="Arun Dsouza" w:date="2017-10-04T17:17:00Z">
            <w:rPr>
              <w:rStyle w:val="CommentReference"/>
            </w:rPr>
          </w:rPrChange>
        </w:rPr>
        <w:commentReference w:id="1687"/>
      </w:r>
    </w:p>
    <w:p w14:paraId="077F9D05" w14:textId="77777777" w:rsidR="00246E86" w:rsidRDefault="00246E86" w:rsidP="00246E86">
      <w:pPr>
        <w:pStyle w:val="NoSpacing"/>
      </w:pPr>
      <w:r w:rsidRPr="008B0F32">
        <w:rPr>
          <w:highlight w:val="yellow"/>
          <w:rPrChange w:id="1692" w:author="Arun Dsouza" w:date="2017-10-04T17:17:00Z">
            <w:rPr/>
          </w:rPrChange>
        </w:rPr>
        <w:t>ORDER BY ID ASC</w:t>
      </w:r>
      <w:r>
        <w:t xml:space="preserve">     </w:t>
      </w:r>
    </w:p>
    <w:p w14:paraId="45B771BA" w14:textId="77777777" w:rsidR="00246E86" w:rsidRDefault="00246E86" w:rsidP="00246E86">
      <w:pPr>
        <w:pStyle w:val="NoSpacing"/>
      </w:pPr>
    </w:p>
    <w:p w14:paraId="2992CD28" w14:textId="77777777" w:rsidR="00246E86" w:rsidRDefault="00246E86" w:rsidP="00485C91">
      <w:pPr>
        <w:pStyle w:val="Heading3"/>
      </w:pPr>
      <w:bookmarkStart w:id="1693" w:name="_Toc495590238"/>
      <w:r>
        <w:t>MCS Field Mappings</w:t>
      </w:r>
      <w:bookmarkEnd w:id="1693"/>
    </w:p>
    <w:p w14:paraId="7FD5302C" w14:textId="77777777" w:rsidR="00246E86" w:rsidRPr="00246E86" w:rsidRDefault="00246E86" w:rsidP="00246E86">
      <w:pPr>
        <w:pStyle w:val="NoSpacing"/>
      </w:pPr>
      <w:r w:rsidRPr="00246E86">
        <w:t xml:space="preserve">Member Capital Securities as of </w:t>
      </w:r>
      <w:r>
        <w:t>updtime</w:t>
      </w:r>
    </w:p>
    <w:p w14:paraId="30A6147A" w14:textId="77777777" w:rsidR="00246E86" w:rsidRPr="00246E86" w:rsidRDefault="00246E86" w:rsidP="00246E86">
      <w:pPr>
        <w:pStyle w:val="NoSpacing"/>
        <w:rPr>
          <w:rFonts w:ascii="MS Sans Serif" w:hAnsi="MS Sans Serif" w:cs="MS Sans Serif"/>
          <w:color w:val="800000"/>
          <w:sz w:val="20"/>
          <w:szCs w:val="20"/>
        </w:rPr>
      </w:pPr>
      <w:r w:rsidRPr="00246E86">
        <w:rPr>
          <w:rFonts w:ascii="MS Sans Serif" w:hAnsi="MS Sans Serif" w:cs="MS Sans Serif"/>
          <w:color w:val="800000"/>
          <w:sz w:val="20"/>
          <w:szCs w:val="20"/>
        </w:rPr>
        <w:t>No Member Capital Securities to Report.</w:t>
      </w:r>
    </w:p>
    <w:tbl>
      <w:tblPr>
        <w:tblW w:w="0" w:type="auto"/>
        <w:tblLayout w:type="fixed"/>
        <w:tblCellMar>
          <w:left w:w="0" w:type="dxa"/>
          <w:right w:w="0" w:type="dxa"/>
        </w:tblCellMar>
        <w:tblLook w:val="00A0" w:firstRow="1" w:lastRow="0" w:firstColumn="1" w:lastColumn="0" w:noHBand="0" w:noVBand="0"/>
      </w:tblPr>
      <w:tblGrid>
        <w:gridCol w:w="1166"/>
        <w:gridCol w:w="1166"/>
        <w:gridCol w:w="1742"/>
        <w:gridCol w:w="1742"/>
        <w:gridCol w:w="1742"/>
        <w:gridCol w:w="1166"/>
      </w:tblGrid>
      <w:tr w:rsidR="00246E86" w:rsidRPr="00246E86" w14:paraId="3D6DD444" w14:textId="77777777">
        <w:tc>
          <w:tcPr>
            <w:tcW w:w="1166" w:type="dxa"/>
            <w:tcBorders>
              <w:bottom w:val="threeDEmboss" w:sz="6" w:space="0" w:color="auto"/>
            </w:tcBorders>
          </w:tcPr>
          <w:p w14:paraId="6E6C55F9" w14:textId="77777777" w:rsidR="00246E86" w:rsidRPr="00246E86" w:rsidRDefault="00246E86" w:rsidP="00246E86">
            <w:pPr>
              <w:pStyle w:val="NoSpacing"/>
              <w:rPr>
                <w:sz w:val="18"/>
                <w:szCs w:val="18"/>
              </w:rPr>
            </w:pPr>
            <w:r w:rsidRPr="00246E86">
              <w:rPr>
                <w:sz w:val="18"/>
                <w:szCs w:val="18"/>
              </w:rPr>
              <w:t>Supplement number</w:t>
            </w:r>
          </w:p>
        </w:tc>
        <w:tc>
          <w:tcPr>
            <w:tcW w:w="1166" w:type="dxa"/>
            <w:tcBorders>
              <w:bottom w:val="threeDEmboss" w:sz="6" w:space="0" w:color="auto"/>
            </w:tcBorders>
          </w:tcPr>
          <w:p w14:paraId="4D2B2080" w14:textId="77777777" w:rsidR="00246E86" w:rsidRPr="00246E86" w:rsidRDefault="00246E86" w:rsidP="00246E86">
            <w:pPr>
              <w:pStyle w:val="NoSpacing"/>
              <w:rPr>
                <w:sz w:val="18"/>
                <w:szCs w:val="18"/>
              </w:rPr>
            </w:pPr>
            <w:r w:rsidRPr="00246E86">
              <w:rPr>
                <w:sz w:val="18"/>
                <w:szCs w:val="18"/>
              </w:rPr>
              <w:t xml:space="preserve">Issue </w:t>
            </w:r>
          </w:p>
          <w:p w14:paraId="0A8AAFD6" w14:textId="77777777" w:rsidR="00246E86" w:rsidRPr="00246E86" w:rsidRDefault="00246E86" w:rsidP="00246E86">
            <w:pPr>
              <w:pStyle w:val="NoSpacing"/>
              <w:rPr>
                <w:sz w:val="18"/>
                <w:szCs w:val="18"/>
              </w:rPr>
            </w:pPr>
            <w:r w:rsidRPr="00246E86">
              <w:rPr>
                <w:sz w:val="18"/>
                <w:szCs w:val="18"/>
              </w:rPr>
              <w:t>Date</w:t>
            </w:r>
          </w:p>
        </w:tc>
        <w:tc>
          <w:tcPr>
            <w:tcW w:w="1742" w:type="dxa"/>
            <w:tcBorders>
              <w:bottom w:val="threeDEmboss" w:sz="6" w:space="0" w:color="auto"/>
            </w:tcBorders>
          </w:tcPr>
          <w:p w14:paraId="05885659" w14:textId="77777777" w:rsidR="00246E86" w:rsidRPr="00246E86" w:rsidRDefault="00246E86" w:rsidP="00246E86">
            <w:pPr>
              <w:pStyle w:val="NoSpacing"/>
              <w:rPr>
                <w:sz w:val="18"/>
                <w:szCs w:val="18"/>
              </w:rPr>
            </w:pPr>
            <w:r w:rsidRPr="00246E86">
              <w:rPr>
                <w:sz w:val="18"/>
                <w:szCs w:val="18"/>
              </w:rPr>
              <w:t>Security Amount</w:t>
            </w:r>
          </w:p>
        </w:tc>
        <w:tc>
          <w:tcPr>
            <w:tcW w:w="1742" w:type="dxa"/>
            <w:tcBorders>
              <w:bottom w:val="threeDEmboss" w:sz="6" w:space="0" w:color="auto"/>
            </w:tcBorders>
          </w:tcPr>
          <w:p w14:paraId="5A65513F" w14:textId="77777777" w:rsidR="00246E86" w:rsidRPr="00246E86" w:rsidRDefault="00246E86" w:rsidP="00246E86">
            <w:pPr>
              <w:pStyle w:val="NoSpacing"/>
              <w:rPr>
                <w:sz w:val="18"/>
                <w:szCs w:val="18"/>
              </w:rPr>
            </w:pPr>
            <w:r w:rsidRPr="00246E86">
              <w:rPr>
                <w:sz w:val="18"/>
                <w:szCs w:val="18"/>
              </w:rPr>
              <w:t>Interest Rate</w:t>
            </w:r>
          </w:p>
        </w:tc>
        <w:tc>
          <w:tcPr>
            <w:tcW w:w="1742" w:type="dxa"/>
            <w:tcBorders>
              <w:bottom w:val="threeDEmboss" w:sz="6" w:space="0" w:color="auto"/>
            </w:tcBorders>
          </w:tcPr>
          <w:p w14:paraId="7BEAD193" w14:textId="77777777" w:rsidR="00246E86" w:rsidRPr="00246E86" w:rsidRDefault="00246E86" w:rsidP="00246E86">
            <w:pPr>
              <w:pStyle w:val="NoSpacing"/>
              <w:rPr>
                <w:sz w:val="18"/>
                <w:szCs w:val="18"/>
              </w:rPr>
            </w:pPr>
            <w:r w:rsidRPr="00246E86">
              <w:rPr>
                <w:sz w:val="18"/>
                <w:szCs w:val="18"/>
              </w:rPr>
              <w:t>Maturity Date</w:t>
            </w:r>
          </w:p>
        </w:tc>
        <w:tc>
          <w:tcPr>
            <w:tcW w:w="1166" w:type="dxa"/>
            <w:tcBorders>
              <w:bottom w:val="threeDEmboss" w:sz="6" w:space="0" w:color="auto"/>
            </w:tcBorders>
          </w:tcPr>
          <w:p w14:paraId="7A76DF9F" w14:textId="77777777" w:rsidR="00246E86" w:rsidRPr="00246E86" w:rsidRDefault="00246E86" w:rsidP="00246E86">
            <w:pPr>
              <w:pStyle w:val="NoSpacing"/>
              <w:rPr>
                <w:sz w:val="18"/>
                <w:szCs w:val="18"/>
              </w:rPr>
            </w:pPr>
            <w:r w:rsidRPr="00246E86">
              <w:rPr>
                <w:sz w:val="18"/>
                <w:szCs w:val="18"/>
              </w:rPr>
              <w:t>First Call Date *</w:t>
            </w:r>
          </w:p>
        </w:tc>
      </w:tr>
      <w:tr w:rsidR="00246E86" w:rsidRPr="00246E86" w14:paraId="40A97797" w14:textId="77777777">
        <w:tc>
          <w:tcPr>
            <w:tcW w:w="1166" w:type="dxa"/>
            <w:tcBorders>
              <w:top w:val="threeDEmboss" w:sz="6" w:space="0" w:color="auto"/>
              <w:bottom w:val="threeDEmboss" w:sz="6" w:space="0" w:color="auto"/>
            </w:tcBorders>
          </w:tcPr>
          <w:p w14:paraId="39751822" w14:textId="77777777" w:rsidR="00246E86" w:rsidRPr="00246E86" w:rsidRDefault="00246E86" w:rsidP="00246E86">
            <w:pPr>
              <w:pStyle w:val="NoSpacing"/>
              <w:rPr>
                <w:sz w:val="18"/>
                <w:szCs w:val="18"/>
              </w:rPr>
            </w:pPr>
            <w:r>
              <w:rPr>
                <w:sz w:val="18"/>
                <w:szCs w:val="18"/>
              </w:rPr>
              <w:t>supplement_number</w:t>
            </w:r>
          </w:p>
        </w:tc>
        <w:tc>
          <w:tcPr>
            <w:tcW w:w="1166" w:type="dxa"/>
            <w:tcBorders>
              <w:top w:val="threeDEmboss" w:sz="6" w:space="0" w:color="auto"/>
              <w:bottom w:val="threeDEmboss" w:sz="6" w:space="0" w:color="auto"/>
            </w:tcBorders>
          </w:tcPr>
          <w:p w14:paraId="5C2BAB9D" w14:textId="77777777" w:rsidR="00246E86" w:rsidRPr="00246E86" w:rsidRDefault="00246E86" w:rsidP="00246E86">
            <w:pPr>
              <w:pStyle w:val="NoSpacing"/>
              <w:rPr>
                <w:sz w:val="18"/>
                <w:szCs w:val="18"/>
              </w:rPr>
            </w:pPr>
            <w:r>
              <w:rPr>
                <w:sz w:val="18"/>
                <w:szCs w:val="18"/>
              </w:rPr>
              <w:t>issue_date</w:t>
            </w:r>
          </w:p>
        </w:tc>
        <w:tc>
          <w:tcPr>
            <w:tcW w:w="1742" w:type="dxa"/>
            <w:tcBorders>
              <w:top w:val="threeDEmboss" w:sz="6" w:space="0" w:color="auto"/>
              <w:bottom w:val="threeDEmboss" w:sz="6" w:space="0" w:color="auto"/>
            </w:tcBorders>
          </w:tcPr>
          <w:p w14:paraId="12638905" w14:textId="77777777" w:rsidR="00246E86" w:rsidRPr="00246E86" w:rsidRDefault="00246E86" w:rsidP="00246E86">
            <w:pPr>
              <w:pStyle w:val="NoSpacing"/>
              <w:rPr>
                <w:sz w:val="18"/>
                <w:szCs w:val="18"/>
              </w:rPr>
            </w:pPr>
            <w:r>
              <w:rPr>
                <w:sz w:val="18"/>
                <w:szCs w:val="18"/>
              </w:rPr>
              <w:t>security_amount</w:t>
            </w:r>
          </w:p>
        </w:tc>
        <w:tc>
          <w:tcPr>
            <w:tcW w:w="1742" w:type="dxa"/>
            <w:tcBorders>
              <w:top w:val="threeDEmboss" w:sz="6" w:space="0" w:color="auto"/>
              <w:bottom w:val="threeDEmboss" w:sz="6" w:space="0" w:color="auto"/>
            </w:tcBorders>
          </w:tcPr>
          <w:p w14:paraId="0F8C3646" w14:textId="77777777" w:rsidR="00246E86" w:rsidRPr="00246E86" w:rsidRDefault="00246E86" w:rsidP="00246E86">
            <w:pPr>
              <w:pStyle w:val="NoSpacing"/>
              <w:rPr>
                <w:sz w:val="18"/>
                <w:szCs w:val="18"/>
              </w:rPr>
            </w:pPr>
            <w:r>
              <w:rPr>
                <w:sz w:val="18"/>
                <w:szCs w:val="18"/>
              </w:rPr>
              <w:t>interest_rate</w:t>
            </w:r>
          </w:p>
        </w:tc>
        <w:tc>
          <w:tcPr>
            <w:tcW w:w="1742" w:type="dxa"/>
            <w:tcBorders>
              <w:top w:val="threeDEmboss" w:sz="6" w:space="0" w:color="auto"/>
              <w:bottom w:val="threeDEmboss" w:sz="6" w:space="0" w:color="auto"/>
            </w:tcBorders>
          </w:tcPr>
          <w:p w14:paraId="110ACA6A" w14:textId="77777777" w:rsidR="00246E86" w:rsidRPr="00246E86" w:rsidRDefault="00246E86" w:rsidP="00246E86">
            <w:pPr>
              <w:pStyle w:val="NoSpacing"/>
              <w:rPr>
                <w:sz w:val="18"/>
                <w:szCs w:val="18"/>
              </w:rPr>
            </w:pPr>
            <w:r>
              <w:rPr>
                <w:sz w:val="18"/>
                <w:szCs w:val="18"/>
              </w:rPr>
              <w:t>maturity_date</w:t>
            </w:r>
          </w:p>
        </w:tc>
        <w:tc>
          <w:tcPr>
            <w:tcW w:w="1166" w:type="dxa"/>
            <w:tcBorders>
              <w:top w:val="threeDEmboss" w:sz="6" w:space="0" w:color="auto"/>
              <w:bottom w:val="threeDEmboss" w:sz="6" w:space="0" w:color="auto"/>
            </w:tcBorders>
          </w:tcPr>
          <w:p w14:paraId="6603F3B6" w14:textId="77777777" w:rsidR="00246E86" w:rsidRPr="00246E86" w:rsidRDefault="00246E86" w:rsidP="00246E86">
            <w:pPr>
              <w:pStyle w:val="NoSpacing"/>
              <w:rPr>
                <w:sz w:val="18"/>
                <w:szCs w:val="18"/>
              </w:rPr>
            </w:pPr>
            <w:r>
              <w:rPr>
                <w:sz w:val="18"/>
                <w:szCs w:val="18"/>
              </w:rPr>
              <w:t>call_date</w:t>
            </w:r>
          </w:p>
        </w:tc>
      </w:tr>
      <w:tr w:rsidR="00246E86" w:rsidRPr="00246E86" w14:paraId="3DB32F6F" w14:textId="77777777">
        <w:tc>
          <w:tcPr>
            <w:tcW w:w="1166" w:type="dxa"/>
            <w:tcBorders>
              <w:top w:val="threeDEmboss" w:sz="6" w:space="0" w:color="auto"/>
            </w:tcBorders>
          </w:tcPr>
          <w:p w14:paraId="405DB9F7" w14:textId="77777777" w:rsidR="00246E86" w:rsidRPr="00246E86" w:rsidRDefault="00246E86" w:rsidP="00246E86">
            <w:pPr>
              <w:pStyle w:val="NoSpacing"/>
              <w:rPr>
                <w:sz w:val="18"/>
                <w:szCs w:val="18"/>
              </w:rPr>
            </w:pPr>
            <w:r w:rsidRPr="00246E86">
              <w:rPr>
                <w:sz w:val="18"/>
                <w:szCs w:val="18"/>
              </w:rPr>
              <w:t>Totals:</w:t>
            </w:r>
          </w:p>
        </w:tc>
        <w:tc>
          <w:tcPr>
            <w:tcW w:w="1166" w:type="dxa"/>
            <w:tcBorders>
              <w:top w:val="threeDEmboss" w:sz="6" w:space="0" w:color="auto"/>
            </w:tcBorders>
          </w:tcPr>
          <w:p w14:paraId="66B417F6" w14:textId="77777777" w:rsidR="00246E86" w:rsidRPr="00246E86" w:rsidRDefault="00246E86" w:rsidP="00246E86">
            <w:pPr>
              <w:pStyle w:val="NoSpacing"/>
              <w:rPr>
                <w:sz w:val="18"/>
                <w:szCs w:val="18"/>
              </w:rPr>
            </w:pPr>
          </w:p>
        </w:tc>
        <w:tc>
          <w:tcPr>
            <w:tcW w:w="1742" w:type="dxa"/>
            <w:tcBorders>
              <w:top w:val="threeDEmboss" w:sz="6" w:space="0" w:color="auto"/>
            </w:tcBorders>
          </w:tcPr>
          <w:p w14:paraId="26083367" w14:textId="77777777" w:rsidR="00246E86" w:rsidRPr="00246E86" w:rsidRDefault="00246E86" w:rsidP="00246E86">
            <w:pPr>
              <w:pStyle w:val="NoSpacing"/>
              <w:rPr>
                <w:sz w:val="18"/>
                <w:szCs w:val="18"/>
              </w:rPr>
            </w:pPr>
          </w:p>
        </w:tc>
        <w:tc>
          <w:tcPr>
            <w:tcW w:w="1742" w:type="dxa"/>
            <w:tcBorders>
              <w:top w:val="threeDEmboss" w:sz="6" w:space="0" w:color="auto"/>
            </w:tcBorders>
          </w:tcPr>
          <w:p w14:paraId="23A8B3A3" w14:textId="77777777" w:rsidR="00246E86" w:rsidRPr="00246E86" w:rsidRDefault="00246E86" w:rsidP="00246E86">
            <w:pPr>
              <w:pStyle w:val="NoSpacing"/>
              <w:rPr>
                <w:sz w:val="18"/>
                <w:szCs w:val="18"/>
              </w:rPr>
            </w:pPr>
          </w:p>
        </w:tc>
        <w:tc>
          <w:tcPr>
            <w:tcW w:w="1742" w:type="dxa"/>
            <w:tcBorders>
              <w:top w:val="threeDEmboss" w:sz="6" w:space="0" w:color="auto"/>
            </w:tcBorders>
          </w:tcPr>
          <w:p w14:paraId="1A00370E" w14:textId="77777777" w:rsidR="00246E86" w:rsidRPr="00246E86" w:rsidRDefault="00246E86" w:rsidP="00246E86">
            <w:pPr>
              <w:pStyle w:val="NoSpacing"/>
              <w:rPr>
                <w:sz w:val="18"/>
                <w:szCs w:val="18"/>
              </w:rPr>
            </w:pPr>
          </w:p>
        </w:tc>
        <w:tc>
          <w:tcPr>
            <w:tcW w:w="1166" w:type="dxa"/>
            <w:tcBorders>
              <w:top w:val="threeDEmboss" w:sz="6" w:space="0" w:color="auto"/>
            </w:tcBorders>
          </w:tcPr>
          <w:p w14:paraId="154CC877" w14:textId="77777777" w:rsidR="00246E86" w:rsidRPr="00246E86" w:rsidRDefault="00246E86" w:rsidP="00246E86">
            <w:pPr>
              <w:pStyle w:val="NoSpacing"/>
              <w:rPr>
                <w:sz w:val="18"/>
                <w:szCs w:val="18"/>
              </w:rPr>
            </w:pPr>
          </w:p>
        </w:tc>
      </w:tr>
    </w:tbl>
    <w:p w14:paraId="1E2F83A0" w14:textId="77777777" w:rsidR="00246E86" w:rsidRDefault="00246E86" w:rsidP="0010158C"/>
    <w:p w14:paraId="1FD963D9" w14:textId="77777777" w:rsidR="00F94C59" w:rsidRDefault="00F94C59" w:rsidP="00246E86">
      <w:pPr>
        <w:pStyle w:val="Heading2"/>
      </w:pPr>
      <w:bookmarkStart w:id="1694" w:name="_Toc495590239"/>
      <w:r>
        <w:t>Subscription Certificates (SCS)</w:t>
      </w:r>
      <w:bookmarkEnd w:id="1675"/>
      <w:bookmarkEnd w:id="1694"/>
    </w:p>
    <w:p w14:paraId="71D843B0" w14:textId="77777777" w:rsidR="00F94C59" w:rsidRDefault="00F94C59" w:rsidP="00F94C59">
      <w:r w:rsidRPr="00F94C59">
        <w:t>CFCPROD_CIS_SCS</w:t>
      </w:r>
    </w:p>
    <w:p w14:paraId="10A99833" w14:textId="77777777" w:rsidR="00F94C59" w:rsidRDefault="00F94C59" w:rsidP="00F94C59">
      <w:pPr>
        <w:pStyle w:val="NoSpacing"/>
      </w:pPr>
      <w:r>
        <w:t xml:space="preserve">SELECT sc.id, sc.co_op_id, sc.program_id, sc.certificate_number, sc.certificate_effective_date, sc.subscription_fee, sc.amortized_subscription_fee, sc.loan_number, sc.fee_balance, sc.current_interest_rate, sc.maturity_date, sc.amortization_plan_id, sc.interest_plan_id </w:t>
      </w:r>
    </w:p>
    <w:p w14:paraId="5540874F" w14:textId="77777777" w:rsidR="00F94C59" w:rsidRDefault="00F94C59" w:rsidP="00F94C59">
      <w:pPr>
        <w:pStyle w:val="NoSpacing"/>
      </w:pPr>
      <w:r>
        <w:t xml:space="preserve">FROM subscription_certificate sc </w:t>
      </w:r>
    </w:p>
    <w:p w14:paraId="2793D70A" w14:textId="77777777" w:rsidR="00F94C59" w:rsidRDefault="00F94C59" w:rsidP="00F94C59">
      <w:pPr>
        <w:pStyle w:val="NoSpacing"/>
      </w:pPr>
      <w:r>
        <w:t xml:space="preserve">WHERE sc.program_id != 'FCTC' AND sc.program_id != 'VCTC' </w:t>
      </w:r>
    </w:p>
    <w:p w14:paraId="6DAD5F57" w14:textId="77777777" w:rsidR="00F94C59" w:rsidRDefault="00F94C59" w:rsidP="00F94C59">
      <w:pPr>
        <w:pStyle w:val="NoSpacing"/>
      </w:pPr>
      <w:r>
        <w:t>ORDER BY sc.id ASC</w:t>
      </w:r>
    </w:p>
    <w:p w14:paraId="2C7A09D5" w14:textId="77777777" w:rsidR="00A2062B" w:rsidRDefault="00A2062B" w:rsidP="00F94C59">
      <w:pPr>
        <w:pStyle w:val="NoSpacing"/>
      </w:pPr>
    </w:p>
    <w:p w14:paraId="2F2F7C1A" w14:textId="77777777" w:rsidR="00F94C59" w:rsidRDefault="00F94C59" w:rsidP="00F94C59">
      <w:pPr>
        <w:pStyle w:val="NoSpacing"/>
      </w:pPr>
    </w:p>
    <w:p w14:paraId="4BB8AFB6" w14:textId="77777777" w:rsidR="00485C91" w:rsidRDefault="00485C91" w:rsidP="00485C91">
      <w:pPr>
        <w:pStyle w:val="Heading3"/>
      </w:pPr>
      <w:bookmarkStart w:id="1695" w:name="_Toc495590240"/>
      <w:r>
        <w:t>SCS Field Mappings</w:t>
      </w:r>
      <w:bookmarkEnd w:id="1695"/>
    </w:p>
    <w:p w14:paraId="0739B0C9" w14:textId="77777777" w:rsidR="00485C91" w:rsidRPr="00485C91" w:rsidRDefault="001A3F1B" w:rsidP="00485C91">
      <w:pPr>
        <w:tabs>
          <w:tab w:val="left" w:pos="9960"/>
          <w:tab w:val="left" w:pos="11220"/>
        </w:tabs>
        <w:autoSpaceDE w:val="0"/>
        <w:autoSpaceDN w:val="0"/>
        <w:adjustRightInd w:val="0"/>
        <w:spacing w:after="0" w:line="240" w:lineRule="auto"/>
        <w:rPr>
          <w:rFonts w:ascii="Helv" w:hAnsi="Helv" w:cs="Helv"/>
          <w:bCs/>
          <w:color w:val="000000"/>
          <w:sz w:val="24"/>
          <w:szCs w:val="24"/>
        </w:rPr>
      </w:pPr>
      <w:r>
        <w:rPr>
          <w:rFonts w:ascii="Helv" w:hAnsi="Helv" w:cs="Helv"/>
          <w:b/>
          <w:bCs/>
          <w:color w:val="000000"/>
          <w:sz w:val="24"/>
          <w:szCs w:val="24"/>
          <w:u w:val="single"/>
        </w:rPr>
        <w:t>Subscription Certificates as of</w:t>
      </w:r>
      <w:r>
        <w:rPr>
          <w:rFonts w:ascii="Helv" w:hAnsi="Helv" w:cs="Helv"/>
          <w:bCs/>
          <w:color w:val="000000"/>
          <w:sz w:val="24"/>
          <w:szCs w:val="24"/>
        </w:rPr>
        <w:t xml:space="preserve"> updtime</w:t>
      </w:r>
    </w:p>
    <w:p w14:paraId="4B3FD66D" w14:textId="77777777" w:rsidR="00485C91" w:rsidRPr="00485C91" w:rsidRDefault="00485C91" w:rsidP="00485C91">
      <w:pPr>
        <w:tabs>
          <w:tab w:val="left" w:pos="6195"/>
          <w:tab w:val="left" w:pos="7635"/>
          <w:tab w:val="left" w:pos="8715"/>
          <w:tab w:val="left" w:pos="10155"/>
          <w:tab w:val="left" w:pos="11235"/>
          <w:tab w:val="left" w:pos="12315"/>
          <w:tab w:val="left" w:pos="13575"/>
        </w:tabs>
        <w:autoSpaceDE w:val="0"/>
        <w:autoSpaceDN w:val="0"/>
        <w:adjustRightInd w:val="0"/>
        <w:spacing w:after="0" w:line="240" w:lineRule="auto"/>
        <w:rPr>
          <w:rFonts w:ascii="MS Sans Serif" w:hAnsi="MS Sans Serif" w:cs="MS Sans Serif"/>
          <w:color w:val="800000"/>
          <w:sz w:val="20"/>
          <w:szCs w:val="20"/>
        </w:rPr>
      </w:pPr>
      <w:r w:rsidRPr="00485C91">
        <w:rPr>
          <w:rFonts w:ascii="MS Sans Serif" w:hAnsi="MS Sans Serif" w:cs="MS Sans Serif"/>
          <w:color w:val="800000"/>
          <w:sz w:val="20"/>
          <w:szCs w:val="20"/>
        </w:rPr>
        <w:t>No Subscription Certificates to Report.</w:t>
      </w:r>
    </w:p>
    <w:tbl>
      <w:tblPr>
        <w:tblW w:w="0" w:type="auto"/>
        <w:tblLayout w:type="fixed"/>
        <w:tblCellMar>
          <w:left w:w="0" w:type="dxa"/>
          <w:right w:w="0" w:type="dxa"/>
        </w:tblCellMar>
        <w:tblLook w:val="00A0" w:firstRow="1" w:lastRow="0" w:firstColumn="1" w:lastColumn="0" w:noHBand="0" w:noVBand="0"/>
      </w:tblPr>
      <w:tblGrid>
        <w:gridCol w:w="1166"/>
        <w:gridCol w:w="1166"/>
        <w:gridCol w:w="1742"/>
        <w:gridCol w:w="1742"/>
        <w:gridCol w:w="1742"/>
        <w:gridCol w:w="1166"/>
        <w:gridCol w:w="1166"/>
      </w:tblGrid>
      <w:tr w:rsidR="00485C91" w:rsidRPr="00485C91" w14:paraId="5CD58AE8" w14:textId="77777777">
        <w:tc>
          <w:tcPr>
            <w:tcW w:w="1166" w:type="dxa"/>
            <w:tcBorders>
              <w:bottom w:val="threeDEmboss" w:sz="6" w:space="0" w:color="auto"/>
            </w:tcBorders>
          </w:tcPr>
          <w:p w14:paraId="6B11F168"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r w:rsidRPr="00485C91">
              <w:rPr>
                <w:rFonts w:ascii="Helv" w:hAnsi="Helv" w:cs="Helv"/>
                <w:b/>
                <w:bCs/>
                <w:color w:val="000000"/>
                <w:sz w:val="18"/>
                <w:szCs w:val="18"/>
              </w:rPr>
              <w:t xml:space="preserve">Serial </w:t>
            </w:r>
          </w:p>
          <w:p w14:paraId="2A670C82"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r w:rsidRPr="00485C91">
              <w:rPr>
                <w:rFonts w:ascii="Helv" w:hAnsi="Helv" w:cs="Helv"/>
                <w:b/>
                <w:bCs/>
                <w:color w:val="000000"/>
                <w:sz w:val="18"/>
                <w:szCs w:val="18"/>
              </w:rPr>
              <w:t>Issue</w:t>
            </w:r>
          </w:p>
        </w:tc>
        <w:tc>
          <w:tcPr>
            <w:tcW w:w="1166" w:type="dxa"/>
            <w:tcBorders>
              <w:bottom w:val="threeDEmboss" w:sz="6" w:space="0" w:color="auto"/>
            </w:tcBorders>
          </w:tcPr>
          <w:p w14:paraId="4E579617"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r w:rsidRPr="00485C91">
              <w:rPr>
                <w:rFonts w:ascii="Helv" w:hAnsi="Helv" w:cs="Helv"/>
                <w:b/>
                <w:bCs/>
                <w:color w:val="000000"/>
                <w:sz w:val="18"/>
                <w:szCs w:val="18"/>
              </w:rPr>
              <w:t xml:space="preserve">Issue </w:t>
            </w:r>
          </w:p>
          <w:p w14:paraId="1125D968"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r w:rsidRPr="00485C91">
              <w:rPr>
                <w:rFonts w:ascii="Helv" w:hAnsi="Helv" w:cs="Helv"/>
                <w:b/>
                <w:bCs/>
                <w:color w:val="000000"/>
                <w:sz w:val="18"/>
                <w:szCs w:val="18"/>
              </w:rPr>
              <w:t>Date</w:t>
            </w:r>
          </w:p>
        </w:tc>
        <w:tc>
          <w:tcPr>
            <w:tcW w:w="1742" w:type="dxa"/>
            <w:tcBorders>
              <w:bottom w:val="threeDEmboss" w:sz="6" w:space="0" w:color="auto"/>
            </w:tcBorders>
          </w:tcPr>
          <w:p w14:paraId="74123794"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Original</w:t>
            </w:r>
          </w:p>
          <w:p w14:paraId="79EB2FEF"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Amount</w:t>
            </w:r>
          </w:p>
        </w:tc>
        <w:tc>
          <w:tcPr>
            <w:tcW w:w="1742" w:type="dxa"/>
            <w:tcBorders>
              <w:bottom w:val="threeDEmboss" w:sz="6" w:space="0" w:color="auto"/>
            </w:tcBorders>
          </w:tcPr>
          <w:p w14:paraId="4E9AD7BD"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 xml:space="preserve">Amount </w:t>
            </w:r>
          </w:p>
          <w:p w14:paraId="25534780"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Due</w:t>
            </w:r>
          </w:p>
        </w:tc>
        <w:tc>
          <w:tcPr>
            <w:tcW w:w="1742" w:type="dxa"/>
            <w:tcBorders>
              <w:bottom w:val="threeDEmboss" w:sz="6" w:space="0" w:color="auto"/>
            </w:tcBorders>
          </w:tcPr>
          <w:p w14:paraId="06EACB2D"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 xml:space="preserve">Current </w:t>
            </w:r>
          </w:p>
          <w:p w14:paraId="7881305F"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Balance</w:t>
            </w:r>
          </w:p>
        </w:tc>
        <w:tc>
          <w:tcPr>
            <w:tcW w:w="1166" w:type="dxa"/>
            <w:tcBorders>
              <w:bottom w:val="threeDEmboss" w:sz="6" w:space="0" w:color="auto"/>
            </w:tcBorders>
          </w:tcPr>
          <w:p w14:paraId="0F29A11A"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Interest</w:t>
            </w:r>
          </w:p>
          <w:p w14:paraId="4B162E33"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 xml:space="preserve"> Rate</w:t>
            </w:r>
          </w:p>
        </w:tc>
        <w:tc>
          <w:tcPr>
            <w:tcW w:w="1166" w:type="dxa"/>
            <w:tcBorders>
              <w:bottom w:val="threeDEmboss" w:sz="6" w:space="0" w:color="auto"/>
            </w:tcBorders>
          </w:tcPr>
          <w:p w14:paraId="2CF72682"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Maturity</w:t>
            </w:r>
          </w:p>
          <w:p w14:paraId="208D03BF"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Date</w:t>
            </w:r>
          </w:p>
        </w:tc>
      </w:tr>
      <w:tr w:rsidR="00485C91" w:rsidRPr="00485C91" w14:paraId="6A71AD41" w14:textId="77777777">
        <w:tc>
          <w:tcPr>
            <w:tcW w:w="1166" w:type="dxa"/>
            <w:tcBorders>
              <w:top w:val="threeDEmboss" w:sz="6" w:space="0" w:color="auto"/>
              <w:bottom w:val="threeDEmboss" w:sz="6" w:space="0" w:color="auto"/>
            </w:tcBorders>
          </w:tcPr>
          <w:p w14:paraId="073EBBEE"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r>
              <w:rPr>
                <w:rFonts w:ascii="Helv" w:hAnsi="Helv" w:cs="Helv"/>
                <w:b/>
                <w:bCs/>
                <w:color w:val="000000"/>
                <w:sz w:val="18"/>
                <w:szCs w:val="18"/>
              </w:rPr>
              <w:t>certificate_number</w:t>
            </w:r>
          </w:p>
        </w:tc>
        <w:tc>
          <w:tcPr>
            <w:tcW w:w="1166" w:type="dxa"/>
            <w:tcBorders>
              <w:top w:val="threeDEmboss" w:sz="6" w:space="0" w:color="auto"/>
              <w:bottom w:val="threeDEmboss" w:sz="6" w:space="0" w:color="auto"/>
            </w:tcBorders>
          </w:tcPr>
          <w:p w14:paraId="0CBC3E2E"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r w:rsidRPr="00485C91">
              <w:rPr>
                <w:rFonts w:ascii="Helv" w:hAnsi="Helv" w:cs="Helv"/>
                <w:b/>
                <w:bCs/>
                <w:color w:val="000000"/>
                <w:sz w:val="18"/>
                <w:szCs w:val="18"/>
              </w:rPr>
              <w:t>certificate_effective_date</w:t>
            </w:r>
          </w:p>
        </w:tc>
        <w:tc>
          <w:tcPr>
            <w:tcW w:w="1742" w:type="dxa"/>
            <w:tcBorders>
              <w:top w:val="threeDEmboss" w:sz="6" w:space="0" w:color="auto"/>
              <w:bottom w:val="threeDEmboss" w:sz="6" w:space="0" w:color="auto"/>
            </w:tcBorders>
          </w:tcPr>
          <w:p w14:paraId="2CAA1E57"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485C91">
              <w:rPr>
                <w:rFonts w:ascii="Helv" w:hAnsi="Helv" w:cs="Helv"/>
                <w:b/>
                <w:bCs/>
                <w:color w:val="000000"/>
                <w:sz w:val="18"/>
                <w:szCs w:val="18"/>
              </w:rPr>
              <w:t>subscription_fee</w:t>
            </w:r>
          </w:p>
        </w:tc>
        <w:tc>
          <w:tcPr>
            <w:tcW w:w="1742" w:type="dxa"/>
            <w:tcBorders>
              <w:top w:val="threeDEmboss" w:sz="6" w:space="0" w:color="auto"/>
              <w:bottom w:val="threeDEmboss" w:sz="6" w:space="0" w:color="auto"/>
            </w:tcBorders>
          </w:tcPr>
          <w:p w14:paraId="155AA8DB" w14:textId="77777777" w:rsidR="00485C91" w:rsidRPr="00485C91" w:rsidRDefault="007451D7" w:rsidP="00485C91">
            <w:pPr>
              <w:keepNext/>
              <w:keepLines/>
              <w:autoSpaceDE w:val="0"/>
              <w:autoSpaceDN w:val="0"/>
              <w:adjustRightInd w:val="0"/>
              <w:spacing w:after="0" w:line="240" w:lineRule="auto"/>
              <w:ind w:left="15"/>
              <w:jc w:val="right"/>
              <w:rPr>
                <w:rFonts w:ascii="Helv" w:hAnsi="Helv" w:cs="Helv"/>
                <w:b/>
                <w:bCs/>
                <w:color w:val="000000"/>
                <w:sz w:val="18"/>
                <w:szCs w:val="18"/>
              </w:rPr>
            </w:pPr>
            <w:r>
              <w:rPr>
                <w:rFonts w:ascii="Helv" w:hAnsi="Helv" w:cs="Helv"/>
                <w:b/>
                <w:bCs/>
                <w:color w:val="000000"/>
                <w:sz w:val="18"/>
                <w:szCs w:val="18"/>
              </w:rPr>
              <w:t>fee_balance</w:t>
            </w:r>
          </w:p>
        </w:tc>
        <w:tc>
          <w:tcPr>
            <w:tcW w:w="1742" w:type="dxa"/>
            <w:tcBorders>
              <w:top w:val="threeDEmboss" w:sz="6" w:space="0" w:color="auto"/>
              <w:bottom w:val="threeDEmboss" w:sz="6" w:space="0" w:color="auto"/>
            </w:tcBorders>
          </w:tcPr>
          <w:p w14:paraId="520C8458" w14:textId="77777777" w:rsidR="00485C91" w:rsidRPr="00485C91" w:rsidRDefault="007451D7" w:rsidP="00485C91">
            <w:pPr>
              <w:keepNext/>
              <w:keepLines/>
              <w:autoSpaceDE w:val="0"/>
              <w:autoSpaceDN w:val="0"/>
              <w:adjustRightInd w:val="0"/>
              <w:spacing w:after="0" w:line="240" w:lineRule="auto"/>
              <w:ind w:left="15"/>
              <w:jc w:val="right"/>
              <w:rPr>
                <w:rFonts w:ascii="Helv" w:hAnsi="Helv" w:cs="Helv"/>
                <w:b/>
                <w:bCs/>
                <w:color w:val="000000"/>
                <w:sz w:val="18"/>
                <w:szCs w:val="18"/>
              </w:rPr>
            </w:pPr>
            <w:r w:rsidRPr="007451D7">
              <w:rPr>
                <w:rFonts w:ascii="Helv" w:hAnsi="Helv" w:cs="Helv"/>
                <w:b/>
                <w:bCs/>
                <w:color w:val="000000"/>
                <w:sz w:val="18"/>
                <w:szCs w:val="18"/>
              </w:rPr>
              <w:t>amortized_subscription_fee</w:t>
            </w:r>
          </w:p>
        </w:tc>
        <w:tc>
          <w:tcPr>
            <w:tcW w:w="1166" w:type="dxa"/>
            <w:tcBorders>
              <w:top w:val="threeDEmboss" w:sz="6" w:space="0" w:color="auto"/>
              <w:bottom w:val="threeDEmboss" w:sz="6" w:space="0" w:color="auto"/>
            </w:tcBorders>
          </w:tcPr>
          <w:p w14:paraId="453DF2F1" w14:textId="77777777" w:rsidR="00485C91" w:rsidRPr="00485C91" w:rsidRDefault="007451D7" w:rsidP="00485C91">
            <w:pPr>
              <w:keepNext/>
              <w:keepLines/>
              <w:autoSpaceDE w:val="0"/>
              <w:autoSpaceDN w:val="0"/>
              <w:adjustRightInd w:val="0"/>
              <w:spacing w:after="0" w:line="240" w:lineRule="auto"/>
              <w:ind w:left="15"/>
              <w:jc w:val="right"/>
              <w:rPr>
                <w:rFonts w:ascii="Helv" w:hAnsi="Helv" w:cs="Helv"/>
                <w:b/>
                <w:bCs/>
                <w:color w:val="000000"/>
                <w:sz w:val="18"/>
                <w:szCs w:val="18"/>
              </w:rPr>
            </w:pPr>
            <w:r>
              <w:rPr>
                <w:rFonts w:ascii="Helv" w:hAnsi="Helv" w:cs="Helv"/>
                <w:b/>
                <w:bCs/>
                <w:color w:val="000000"/>
                <w:sz w:val="18"/>
                <w:szCs w:val="18"/>
              </w:rPr>
              <w:t>current_interest_rate</w:t>
            </w:r>
          </w:p>
        </w:tc>
        <w:tc>
          <w:tcPr>
            <w:tcW w:w="1166" w:type="dxa"/>
            <w:tcBorders>
              <w:top w:val="threeDEmboss" w:sz="6" w:space="0" w:color="auto"/>
              <w:bottom w:val="threeDEmboss" w:sz="6" w:space="0" w:color="auto"/>
            </w:tcBorders>
          </w:tcPr>
          <w:p w14:paraId="749DF29F" w14:textId="77777777" w:rsidR="00485C91" w:rsidRPr="00485C91" w:rsidRDefault="007451D7" w:rsidP="00485C91">
            <w:pPr>
              <w:keepNext/>
              <w:keepLines/>
              <w:autoSpaceDE w:val="0"/>
              <w:autoSpaceDN w:val="0"/>
              <w:adjustRightInd w:val="0"/>
              <w:spacing w:after="0" w:line="240" w:lineRule="auto"/>
              <w:ind w:left="15"/>
              <w:jc w:val="right"/>
              <w:rPr>
                <w:rFonts w:ascii="Helv" w:hAnsi="Helv" w:cs="Helv"/>
                <w:b/>
                <w:bCs/>
                <w:color w:val="000000"/>
                <w:sz w:val="18"/>
                <w:szCs w:val="18"/>
              </w:rPr>
            </w:pPr>
            <w:r>
              <w:rPr>
                <w:rFonts w:ascii="Helv" w:hAnsi="Helv" w:cs="Helv"/>
                <w:b/>
                <w:bCs/>
                <w:color w:val="000000"/>
                <w:sz w:val="18"/>
                <w:szCs w:val="18"/>
              </w:rPr>
              <w:t>maturity_date</w:t>
            </w:r>
          </w:p>
        </w:tc>
      </w:tr>
      <w:tr w:rsidR="00485C91" w:rsidRPr="00485C91" w14:paraId="12CE77DA" w14:textId="77777777">
        <w:tc>
          <w:tcPr>
            <w:tcW w:w="1166" w:type="dxa"/>
            <w:tcBorders>
              <w:top w:val="threeDEmboss" w:sz="6" w:space="0" w:color="auto"/>
            </w:tcBorders>
          </w:tcPr>
          <w:p w14:paraId="26107B3E"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r w:rsidRPr="00485C91">
              <w:rPr>
                <w:rFonts w:ascii="Helv" w:hAnsi="Helv" w:cs="Helv"/>
                <w:b/>
                <w:bCs/>
                <w:color w:val="000000"/>
                <w:sz w:val="18"/>
                <w:szCs w:val="18"/>
              </w:rPr>
              <w:t>Totals:</w:t>
            </w:r>
          </w:p>
        </w:tc>
        <w:tc>
          <w:tcPr>
            <w:tcW w:w="1166" w:type="dxa"/>
            <w:tcBorders>
              <w:top w:val="threeDEmboss" w:sz="6" w:space="0" w:color="auto"/>
            </w:tcBorders>
          </w:tcPr>
          <w:p w14:paraId="6154D130"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p>
        </w:tc>
        <w:tc>
          <w:tcPr>
            <w:tcW w:w="1742" w:type="dxa"/>
            <w:tcBorders>
              <w:top w:val="threeDEmboss" w:sz="6" w:space="0" w:color="auto"/>
            </w:tcBorders>
          </w:tcPr>
          <w:p w14:paraId="0DEA0C36"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p>
        </w:tc>
        <w:tc>
          <w:tcPr>
            <w:tcW w:w="1742" w:type="dxa"/>
            <w:tcBorders>
              <w:top w:val="threeDEmboss" w:sz="6" w:space="0" w:color="auto"/>
            </w:tcBorders>
          </w:tcPr>
          <w:p w14:paraId="66E32B10"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p>
        </w:tc>
        <w:tc>
          <w:tcPr>
            <w:tcW w:w="1742" w:type="dxa"/>
            <w:tcBorders>
              <w:top w:val="threeDEmboss" w:sz="6" w:space="0" w:color="auto"/>
            </w:tcBorders>
          </w:tcPr>
          <w:p w14:paraId="33F7EE8A" w14:textId="77777777" w:rsidR="00485C91" w:rsidRPr="00485C91" w:rsidRDefault="00485C91" w:rsidP="00485C91">
            <w:pPr>
              <w:keepNext/>
              <w:keepLines/>
              <w:autoSpaceDE w:val="0"/>
              <w:autoSpaceDN w:val="0"/>
              <w:adjustRightInd w:val="0"/>
              <w:spacing w:after="0" w:line="240" w:lineRule="auto"/>
              <w:ind w:left="15"/>
              <w:jc w:val="right"/>
              <w:rPr>
                <w:rFonts w:ascii="Helv" w:hAnsi="Helv" w:cs="Helv"/>
                <w:b/>
                <w:bCs/>
                <w:color w:val="000000"/>
                <w:sz w:val="18"/>
                <w:szCs w:val="18"/>
              </w:rPr>
            </w:pPr>
          </w:p>
        </w:tc>
        <w:tc>
          <w:tcPr>
            <w:tcW w:w="1166" w:type="dxa"/>
            <w:tcBorders>
              <w:top w:val="threeDEmboss" w:sz="6" w:space="0" w:color="auto"/>
            </w:tcBorders>
          </w:tcPr>
          <w:p w14:paraId="4986E2EC"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p>
        </w:tc>
        <w:tc>
          <w:tcPr>
            <w:tcW w:w="1166" w:type="dxa"/>
            <w:tcBorders>
              <w:top w:val="threeDEmboss" w:sz="6" w:space="0" w:color="auto"/>
            </w:tcBorders>
          </w:tcPr>
          <w:p w14:paraId="56BC59D0" w14:textId="77777777" w:rsidR="00485C91" w:rsidRPr="00485C91" w:rsidRDefault="00485C91" w:rsidP="00485C91">
            <w:pPr>
              <w:keepNext/>
              <w:keepLines/>
              <w:autoSpaceDE w:val="0"/>
              <w:autoSpaceDN w:val="0"/>
              <w:adjustRightInd w:val="0"/>
              <w:spacing w:after="0" w:line="240" w:lineRule="auto"/>
              <w:ind w:left="15"/>
              <w:rPr>
                <w:rFonts w:ascii="Helv" w:hAnsi="Helv" w:cs="Helv"/>
                <w:b/>
                <w:bCs/>
                <w:color w:val="000000"/>
                <w:sz w:val="18"/>
                <w:szCs w:val="18"/>
              </w:rPr>
            </w:pPr>
          </w:p>
        </w:tc>
      </w:tr>
    </w:tbl>
    <w:p w14:paraId="15D8A045" w14:textId="77777777" w:rsidR="00485C91" w:rsidRDefault="00485C91" w:rsidP="00485C91"/>
    <w:p w14:paraId="328921C7" w14:textId="77777777" w:rsidR="001A3F1B" w:rsidRDefault="001A3F1B" w:rsidP="001A3F1B">
      <w:pPr>
        <w:pStyle w:val="Heading2"/>
      </w:pPr>
      <w:bookmarkStart w:id="1696" w:name="_Toc495590241"/>
      <w:r>
        <w:t>Loan Certificates (LTC)</w:t>
      </w:r>
      <w:bookmarkEnd w:id="1696"/>
    </w:p>
    <w:p w14:paraId="51E1974C" w14:textId="77777777" w:rsidR="001A3F1B" w:rsidRPr="00673BB0" w:rsidRDefault="001A3F1B" w:rsidP="00485C91">
      <w:pPr>
        <w:rPr>
          <w:color w:val="FF0000"/>
        </w:rPr>
      </w:pPr>
      <w:r w:rsidRPr="00673BB0">
        <w:rPr>
          <w:color w:val="FF0000"/>
        </w:rPr>
        <w:t>See SCS where:</w:t>
      </w:r>
    </w:p>
    <w:p w14:paraId="56762DCD" w14:textId="77777777" w:rsidR="0079354B" w:rsidRPr="00673BB0" w:rsidRDefault="001A3F1B" w:rsidP="00485C91">
      <w:pPr>
        <w:rPr>
          <w:color w:val="FF0000"/>
        </w:rPr>
      </w:pPr>
      <w:r w:rsidRPr="00673BB0">
        <w:rPr>
          <w:color w:val="FF0000"/>
        </w:rPr>
        <w:t>SELECT (program_id!="SCTC" &amp; program_id!="SCC" &amp; program_id!="MBR" &amp; program_id!="DSRC" &amp; program_id!="STC" &amp; program_id!="MCS" &amp; program_id!="FCTC" &amp; program_id!="VCTC" )&amp; !(FeeBal  = 0&amp;(AmortSubFee =0 |AmortSubFee = Null) )</w:t>
      </w:r>
    </w:p>
    <w:p w14:paraId="0EC80098" w14:textId="77777777" w:rsidR="00485C91" w:rsidRDefault="0079354B" w:rsidP="0079354B">
      <w:pPr>
        <w:pStyle w:val="Heading3"/>
      </w:pPr>
      <w:bookmarkStart w:id="1697" w:name="_Toc495590242"/>
      <w:r>
        <w:lastRenderedPageBreak/>
        <w:t>LTC Field Mapping</w:t>
      </w:r>
      <w:bookmarkEnd w:id="1697"/>
    </w:p>
    <w:p w14:paraId="29CB8902" w14:textId="77777777" w:rsidR="00246E86" w:rsidRDefault="0079354B" w:rsidP="00246E86">
      <w:pPr>
        <w:pStyle w:val="NoSpacing"/>
        <w:rPr>
          <w:ins w:id="1698" w:author="Che Frenz" w:date="2017-10-06T15:24:00Z"/>
          <w:color w:val="FF0000"/>
        </w:rPr>
      </w:pPr>
      <w:r w:rsidRPr="00673BB0">
        <w:rPr>
          <w:color w:val="FF0000"/>
        </w:rPr>
        <w:t>See SCS Field Mapping</w:t>
      </w:r>
    </w:p>
    <w:p w14:paraId="53895098" w14:textId="67A6BF8B" w:rsidR="003D54E9" w:rsidRDefault="003D54E9" w:rsidP="00246E86">
      <w:pPr>
        <w:pStyle w:val="NoSpacing"/>
        <w:rPr>
          <w:ins w:id="1699" w:author="Che Frenz" w:date="2017-10-06T15:24:00Z"/>
          <w:color w:val="FF0000"/>
        </w:rPr>
      </w:pPr>
      <w:ins w:id="1700" w:author="Che Frenz" w:date="2017-10-06T15:24:00Z">
        <w:r>
          <w:rPr>
            <w:color w:val="FF0000"/>
          </w:rPr>
          <w:t>For additional fields that are specific to LTC:</w:t>
        </w:r>
      </w:ins>
    </w:p>
    <w:p w14:paraId="4168EA18" w14:textId="33D05C0D" w:rsidR="00583743" w:rsidRDefault="00583743">
      <w:pPr>
        <w:pStyle w:val="NoSpacing"/>
        <w:numPr>
          <w:ilvl w:val="0"/>
          <w:numId w:val="2"/>
        </w:numPr>
        <w:rPr>
          <w:ins w:id="1701" w:author="Che Frenz" w:date="2017-10-06T15:32:00Z"/>
          <w:color w:val="FF0000"/>
        </w:rPr>
        <w:pPrChange w:id="1702" w:author="Che Frenz" w:date="2017-10-06T15:25:00Z">
          <w:pPr>
            <w:pStyle w:val="NoSpacing"/>
          </w:pPr>
        </w:pPrChange>
      </w:pPr>
      <w:ins w:id="1703" w:author="Che Frenz" w:date="2017-10-06T15:32:00Z">
        <w:r>
          <w:rPr>
            <w:color w:val="FF0000"/>
          </w:rPr>
          <w:t>Return Rate = rate</w:t>
        </w:r>
      </w:ins>
    </w:p>
    <w:p w14:paraId="55E5B03C" w14:textId="19CE9FC8" w:rsidR="003D54E9" w:rsidRDefault="003D54E9">
      <w:pPr>
        <w:pStyle w:val="NoSpacing"/>
        <w:numPr>
          <w:ilvl w:val="0"/>
          <w:numId w:val="2"/>
        </w:numPr>
        <w:rPr>
          <w:ins w:id="1704" w:author="Che Frenz" w:date="2017-10-06T15:25:00Z"/>
          <w:color w:val="FF0000"/>
        </w:rPr>
        <w:pPrChange w:id="1705" w:author="Che Frenz" w:date="2017-10-06T15:25:00Z">
          <w:pPr>
            <w:pStyle w:val="NoSpacing"/>
          </w:pPr>
        </w:pPrChange>
      </w:pPr>
      <w:ins w:id="1706" w:author="Che Frenz" w:date="2017-10-06T15:24:00Z">
        <w:r>
          <w:rPr>
            <w:color w:val="FF0000"/>
          </w:rPr>
          <w:t xml:space="preserve">Amortizes = </w:t>
        </w:r>
      </w:ins>
      <w:ins w:id="1707" w:author="Che Frenz" w:date="2017-10-06T15:25:00Z">
        <w:r w:rsidRPr="003D54E9">
          <w:rPr>
            <w:color w:val="FF0000"/>
          </w:rPr>
          <w:t>amortized_subscription_fee</w:t>
        </w:r>
      </w:ins>
    </w:p>
    <w:p w14:paraId="03DFE093" w14:textId="1932720B" w:rsidR="003D54E9" w:rsidRDefault="00B6111B">
      <w:pPr>
        <w:pStyle w:val="NoSpacing"/>
        <w:numPr>
          <w:ilvl w:val="0"/>
          <w:numId w:val="2"/>
        </w:numPr>
        <w:rPr>
          <w:ins w:id="1708" w:author="Che Frenz" w:date="2017-10-06T15:25:00Z"/>
          <w:color w:val="FF0000"/>
        </w:rPr>
        <w:pPrChange w:id="1709" w:author="Che Frenz" w:date="2017-10-06T15:25:00Z">
          <w:pPr>
            <w:pStyle w:val="NoSpacing"/>
          </w:pPr>
        </w:pPrChange>
      </w:pPr>
      <w:ins w:id="1710" w:author="Che Frenz" w:date="2017-10-06T15:26:00Z">
        <w:r>
          <w:rPr>
            <w:color w:val="FF0000"/>
          </w:rPr>
          <w:t xml:space="preserve">Associated Loan = </w:t>
        </w:r>
      </w:ins>
      <w:ins w:id="1711" w:author="Che Frenz" w:date="2017-10-06T15:27:00Z">
        <w:r w:rsidRPr="00B6111B">
          <w:rPr>
            <w:color w:val="FF0000"/>
          </w:rPr>
          <w:t>loan_number</w:t>
        </w:r>
      </w:ins>
    </w:p>
    <w:p w14:paraId="26D47979" w14:textId="77777777" w:rsidR="003D54E9" w:rsidRPr="00673BB0" w:rsidRDefault="003D54E9" w:rsidP="00246E86">
      <w:pPr>
        <w:pStyle w:val="NoSpacing"/>
        <w:rPr>
          <w:color w:val="FF0000"/>
        </w:rPr>
      </w:pPr>
    </w:p>
    <w:p w14:paraId="0053D7A4" w14:textId="738DA3E2" w:rsidR="00246E86" w:rsidRDefault="00246E86" w:rsidP="00DA164E">
      <w:pPr>
        <w:pStyle w:val="NoSpacing"/>
      </w:pPr>
    </w:p>
    <w:p w14:paraId="2B844DC0" w14:textId="77777777" w:rsidR="003F6330" w:rsidRPr="00804998" w:rsidRDefault="003F6330">
      <w:pPr>
        <w:pStyle w:val="Heading2"/>
        <w:rPr>
          <w:highlight w:val="yellow"/>
          <w:rPrChange w:id="1712" w:author="Arun Dsouza" w:date="2017-10-04T17:18:00Z">
            <w:rPr/>
          </w:rPrChange>
        </w:rPr>
        <w:pPrChange w:id="1713" w:author="Che Frenz" w:date="2017-10-12T13:18:00Z">
          <w:pPr>
            <w:pStyle w:val="Heading1"/>
          </w:pPr>
        </w:pPrChange>
      </w:pPr>
      <w:bookmarkStart w:id="1714" w:name="_Toc495590243"/>
      <w:bookmarkStart w:id="1715" w:name="_Toc379816889"/>
      <w:commentRangeStart w:id="1716"/>
      <w:commentRangeStart w:id="1717"/>
      <w:r w:rsidRPr="00804998">
        <w:rPr>
          <w:highlight w:val="yellow"/>
          <w:rPrChange w:id="1718" w:author="Arun Dsouza" w:date="2017-10-04T17:18:00Z">
            <w:rPr/>
          </w:rPrChange>
        </w:rPr>
        <w:t>Guarantee Certificates</w:t>
      </w:r>
      <w:commentRangeEnd w:id="1716"/>
      <w:r w:rsidR="00910B9D" w:rsidRPr="00804998">
        <w:rPr>
          <w:rStyle w:val="CommentReference"/>
          <w:rFonts w:asciiTheme="minorHAnsi" w:eastAsiaTheme="minorHAnsi" w:hAnsiTheme="minorHAnsi" w:cstheme="minorBidi"/>
          <w:b w:val="0"/>
          <w:bCs w:val="0"/>
          <w:color w:val="auto"/>
          <w:highlight w:val="yellow"/>
          <w:rPrChange w:id="1719" w:author="Arun Dsouza" w:date="2017-10-04T17:18:00Z">
            <w:rPr>
              <w:rStyle w:val="CommentReference"/>
              <w:rFonts w:asciiTheme="minorHAnsi" w:eastAsiaTheme="minorHAnsi" w:hAnsiTheme="minorHAnsi" w:cstheme="minorBidi"/>
              <w:b w:val="0"/>
              <w:bCs w:val="0"/>
              <w:color w:val="auto"/>
            </w:rPr>
          </w:rPrChange>
        </w:rPr>
        <w:commentReference w:id="1716"/>
      </w:r>
      <w:commentRangeEnd w:id="1717"/>
      <w:r w:rsidR="00441F4E">
        <w:rPr>
          <w:rStyle w:val="CommentReference"/>
          <w:rFonts w:asciiTheme="minorHAnsi" w:eastAsiaTheme="minorHAnsi" w:hAnsiTheme="minorHAnsi" w:cstheme="minorBidi"/>
          <w:b w:val="0"/>
          <w:bCs w:val="0"/>
          <w:color w:val="auto"/>
        </w:rPr>
        <w:commentReference w:id="1717"/>
      </w:r>
      <w:bookmarkEnd w:id="1714"/>
    </w:p>
    <w:p w14:paraId="0DA787CF" w14:textId="183E4F25" w:rsidR="003F6330" w:rsidRPr="00804998" w:rsidDel="003D54E9" w:rsidRDefault="003F6330" w:rsidP="003F6330">
      <w:pPr>
        <w:rPr>
          <w:ins w:id="1720" w:author="Arun Dsouza" w:date="2017-10-04T17:05:00Z"/>
          <w:del w:id="1721" w:author="Che Frenz" w:date="2017-10-06T15:16:00Z"/>
          <w:color w:val="FF0000"/>
          <w:highlight w:val="yellow"/>
          <w:rPrChange w:id="1722" w:author="Arun Dsouza" w:date="2017-10-04T17:18:00Z">
            <w:rPr>
              <w:ins w:id="1723" w:author="Arun Dsouza" w:date="2017-10-04T17:05:00Z"/>
              <w:del w:id="1724" w:author="Che Frenz" w:date="2017-10-06T15:16:00Z"/>
              <w:color w:val="FF0000"/>
            </w:rPr>
          </w:rPrChange>
        </w:rPr>
      </w:pPr>
      <w:del w:id="1725" w:author="Che Frenz" w:date="2017-10-06T15:16:00Z">
        <w:r w:rsidRPr="00804998" w:rsidDel="003D54E9">
          <w:rPr>
            <w:color w:val="FF0000"/>
            <w:highlight w:val="yellow"/>
            <w:rPrChange w:id="1726" w:author="Arun Dsouza" w:date="2017-10-04T17:18:00Z">
              <w:rPr>
                <w:color w:val="FF0000"/>
              </w:rPr>
            </w:rPrChange>
          </w:rPr>
          <w:delText>There are updates that are in Development that will be in Production by the time 4.3 goes live.  I need to get the finalized values.  Coming Soon…</w:delText>
        </w:r>
      </w:del>
    </w:p>
    <w:p w14:paraId="3F4782CE" w14:textId="03040F88" w:rsidR="00007715" w:rsidDel="003D54E9" w:rsidRDefault="00007715" w:rsidP="003F6330">
      <w:pPr>
        <w:rPr>
          <w:del w:id="1727" w:author="Che Frenz" w:date="2017-10-06T15:16:00Z"/>
          <w:color w:val="FF0000"/>
        </w:rPr>
      </w:pPr>
      <w:ins w:id="1728" w:author="Arun Dsouza" w:date="2017-10-04T17:05:00Z">
        <w:del w:id="1729" w:author="Che Frenz" w:date="2017-10-06T15:16:00Z">
          <w:r w:rsidRPr="00804998" w:rsidDel="003D54E9">
            <w:rPr>
              <w:color w:val="FF0000"/>
              <w:highlight w:val="yellow"/>
              <w:rPrChange w:id="1730" w:author="Arun Dsouza" w:date="2017-10-04T17:18:00Z">
                <w:rPr>
                  <w:color w:val="FF0000"/>
                </w:rPr>
              </w:rPrChange>
            </w:rPr>
            <w:delText>Hi Che</w:delText>
          </w:r>
          <w:r w:rsidR="009577BD" w:rsidRPr="00804998" w:rsidDel="003D54E9">
            <w:rPr>
              <w:color w:val="FF0000"/>
              <w:highlight w:val="yellow"/>
              <w:rPrChange w:id="1731" w:author="Arun Dsouza" w:date="2017-10-04T17:18:00Z">
                <w:rPr>
                  <w:color w:val="FF0000"/>
                </w:rPr>
              </w:rPrChange>
            </w:rPr>
            <w:delText>, any updates to this</w:delText>
          </w:r>
          <w:r w:rsidRPr="00804998" w:rsidDel="003D54E9">
            <w:rPr>
              <w:color w:val="FF0000"/>
              <w:highlight w:val="yellow"/>
              <w:rPrChange w:id="1732" w:author="Arun Dsouza" w:date="2017-10-04T17:18:00Z">
                <w:rPr>
                  <w:color w:val="FF0000"/>
                </w:rPr>
              </w:rPrChange>
            </w:rPr>
            <w:delText>?</w:delText>
          </w:r>
        </w:del>
      </w:ins>
      <w:ins w:id="1733" w:author="Arun Dsouza" w:date="2017-10-04T17:07:00Z">
        <w:del w:id="1734" w:author="Che Frenz" w:date="2017-10-06T15:16:00Z">
          <w:r w:rsidR="00361396" w:rsidDel="003D54E9">
            <w:rPr>
              <w:color w:val="FF0000"/>
            </w:rPr>
            <w:delText xml:space="preserve"> </w:delText>
          </w:r>
        </w:del>
      </w:ins>
    </w:p>
    <w:p w14:paraId="39532BA5" w14:textId="5B68357D" w:rsidR="003D54E9" w:rsidRDefault="003D54E9" w:rsidP="003F6330">
      <w:pPr>
        <w:rPr>
          <w:ins w:id="1735" w:author="Che Frenz" w:date="2017-10-06T15:27:00Z"/>
          <w:color w:val="FF0000"/>
        </w:rPr>
      </w:pPr>
      <w:ins w:id="1736" w:author="Che Frenz" w:date="2017-10-06T15:17:00Z">
        <w:r>
          <w:rPr>
            <w:color w:val="FF0000"/>
          </w:rPr>
          <w:t>See SCS</w:t>
        </w:r>
      </w:ins>
      <w:ins w:id="1737" w:author="Che Frenz" w:date="2017-10-06T15:33:00Z">
        <w:r w:rsidR="00583743">
          <w:rPr>
            <w:color w:val="FF0000"/>
          </w:rPr>
          <w:t xml:space="preserve"> query</w:t>
        </w:r>
      </w:ins>
      <w:ins w:id="1738" w:author="Che Frenz" w:date="2017-10-06T15:17:00Z">
        <w:r>
          <w:rPr>
            <w:color w:val="FF0000"/>
          </w:rPr>
          <w:t xml:space="preserve"> </w:t>
        </w:r>
      </w:ins>
      <w:ins w:id="1739" w:author="Che Frenz" w:date="2017-10-06T15:18:00Z">
        <w:r>
          <w:rPr>
            <w:color w:val="FF0000"/>
          </w:rPr>
          <w:t xml:space="preserve">where </w:t>
        </w:r>
      </w:ins>
      <w:ins w:id="1740" w:author="Che Frenz" w:date="2017-10-06T15:17:00Z">
        <w:r w:rsidRPr="003D54E9">
          <w:rPr>
            <w:color w:val="FF0000"/>
          </w:rPr>
          <w:t>(ProgID="PTC":"STC":"DSRC")</w:t>
        </w:r>
      </w:ins>
    </w:p>
    <w:p w14:paraId="6D316504" w14:textId="2AD3683B" w:rsidR="00D4141F" w:rsidRDefault="00D4141F" w:rsidP="00D4141F">
      <w:pPr>
        <w:pStyle w:val="Heading3"/>
        <w:rPr>
          <w:ins w:id="1741" w:author="Che Frenz" w:date="2017-10-06T15:28:00Z"/>
        </w:rPr>
      </w:pPr>
      <w:bookmarkStart w:id="1742" w:name="_Toc495590244"/>
      <w:ins w:id="1743" w:author="Che Frenz" w:date="2017-10-06T15:28:00Z">
        <w:r>
          <w:t>Guarantee Certs Field Mapping</w:t>
        </w:r>
        <w:bookmarkEnd w:id="1742"/>
      </w:ins>
    </w:p>
    <w:p w14:paraId="0FB67B8D" w14:textId="7FE9DA6F" w:rsidR="00D4141F" w:rsidRPr="00673BB0" w:rsidRDefault="00D4141F">
      <w:pPr>
        <w:pStyle w:val="NoSpacing"/>
        <w:rPr>
          <w:ins w:id="1744" w:author="Che Frenz" w:date="2017-10-06T15:16:00Z"/>
          <w:color w:val="FF0000"/>
        </w:rPr>
        <w:pPrChange w:id="1745" w:author="Che Frenz" w:date="2017-10-06T15:28:00Z">
          <w:pPr/>
        </w:pPrChange>
      </w:pPr>
      <w:ins w:id="1746" w:author="Che Frenz" w:date="2017-10-06T15:28:00Z">
        <w:r w:rsidRPr="00673BB0">
          <w:rPr>
            <w:color w:val="FF0000"/>
          </w:rPr>
          <w:t>See SCS Field Mapping</w:t>
        </w:r>
      </w:ins>
    </w:p>
    <w:p w14:paraId="6F11D5E1" w14:textId="77777777" w:rsidR="0046286A" w:rsidRDefault="0046286A" w:rsidP="0046286A">
      <w:pPr>
        <w:pStyle w:val="Heading1"/>
        <w:rPr>
          <w:ins w:id="1747" w:author="Arun Dsouza" w:date="2017-10-04T17:19:00Z"/>
        </w:rPr>
      </w:pPr>
      <w:bookmarkStart w:id="1748" w:name="_Toc495590245"/>
      <w:commentRangeStart w:id="1749"/>
      <w:r w:rsidRPr="00804998">
        <w:rPr>
          <w:highlight w:val="yellow"/>
          <w:rPrChange w:id="1750" w:author="Arun Dsouza" w:date="2017-10-04T17:19:00Z">
            <w:rPr/>
          </w:rPrChange>
        </w:rPr>
        <w:t>Patronage Capital (PatCap)</w:t>
      </w:r>
      <w:bookmarkEnd w:id="1715"/>
      <w:commentRangeEnd w:id="1749"/>
      <w:r w:rsidR="00256BC3" w:rsidRPr="00804998">
        <w:rPr>
          <w:rStyle w:val="CommentReference"/>
          <w:rFonts w:asciiTheme="minorHAnsi" w:eastAsiaTheme="minorHAnsi" w:hAnsiTheme="minorHAnsi" w:cstheme="minorBidi"/>
          <w:b w:val="0"/>
          <w:bCs w:val="0"/>
          <w:color w:val="auto"/>
          <w:highlight w:val="yellow"/>
          <w:rPrChange w:id="1751" w:author="Arun Dsouza" w:date="2017-10-04T17:19:00Z">
            <w:rPr>
              <w:rStyle w:val="CommentReference"/>
              <w:rFonts w:asciiTheme="minorHAnsi" w:eastAsiaTheme="minorHAnsi" w:hAnsiTheme="minorHAnsi" w:cstheme="minorBidi"/>
              <w:b w:val="0"/>
              <w:bCs w:val="0"/>
              <w:color w:val="auto"/>
            </w:rPr>
          </w:rPrChange>
        </w:rPr>
        <w:commentReference w:id="1749"/>
      </w:r>
      <w:bookmarkEnd w:id="1748"/>
    </w:p>
    <w:p w14:paraId="685EEFA9" w14:textId="6F129487" w:rsidR="00804998" w:rsidRPr="00804998" w:rsidRDefault="00804998">
      <w:pPr>
        <w:pPrChange w:id="1752" w:author="Arun Dsouza" w:date="2017-10-04T17:19:00Z">
          <w:pPr>
            <w:pStyle w:val="Heading1"/>
          </w:pPr>
        </w:pPrChange>
      </w:pPr>
      <w:ins w:id="1753" w:author="Arun Dsouza" w:date="2017-10-04T17:19:00Z">
        <w:r w:rsidRPr="00804998">
          <w:rPr>
            <w:highlight w:val="yellow"/>
            <w:rPrChange w:id="1754" w:author="Arun Dsouza" w:date="2017-10-04T17:19:00Z">
              <w:rPr>
                <w:b w:val="0"/>
                <w:bCs w:val="0"/>
              </w:rPr>
            </w:rPrChange>
          </w:rPr>
          <w:t>Can you please provide mapping for this tab.</w:t>
        </w:r>
      </w:ins>
    </w:p>
    <w:p w14:paraId="1A471619" w14:textId="77777777" w:rsidR="0046286A" w:rsidRDefault="0046286A" w:rsidP="0046286A">
      <w:pPr>
        <w:pStyle w:val="NoSpacing"/>
      </w:pPr>
      <w:r w:rsidRPr="0046286A">
        <w:t>CFCPROD_CIS_PCS</w:t>
      </w:r>
    </w:p>
    <w:p w14:paraId="34276C37" w14:textId="77777777" w:rsidR="0046286A" w:rsidRDefault="0046286A" w:rsidP="0046286A">
      <w:pPr>
        <w:pStyle w:val="NoSpacing"/>
      </w:pPr>
    </w:p>
    <w:p w14:paraId="676F371F" w14:textId="77777777" w:rsidR="00130A9B" w:rsidRDefault="00130A9B" w:rsidP="0046286A">
      <w:pPr>
        <w:pStyle w:val="NoSpacing"/>
      </w:pPr>
      <w:r>
        <w:t>‘Get all certificates</w:t>
      </w:r>
    </w:p>
    <w:p w14:paraId="30A2827E" w14:textId="77777777" w:rsidR="0046286A" w:rsidRDefault="0046286A" w:rsidP="0046286A">
      <w:pPr>
        <w:pStyle w:val="NoSpacing"/>
      </w:pPr>
      <w:r>
        <w:t>thisMonth = Month(Today())</w:t>
      </w:r>
    </w:p>
    <w:p w14:paraId="6574FAA1" w14:textId="77777777" w:rsidR="0046286A" w:rsidRDefault="0046286A" w:rsidP="0046286A">
      <w:pPr>
        <w:pStyle w:val="NoSpacing"/>
      </w:pPr>
      <w:r>
        <w:tab/>
      </w:r>
      <w:r>
        <w:tab/>
        <w:t>If thisMonth &lt; 8 Then</w:t>
      </w:r>
    </w:p>
    <w:p w14:paraId="53BFF10B" w14:textId="77777777" w:rsidR="0046286A" w:rsidRDefault="0046286A" w:rsidP="0046286A">
      <w:pPr>
        <w:pStyle w:val="NoSpacing"/>
      </w:pPr>
      <w:r>
        <w:t xml:space="preserve">SELECT si.cusnum, si.allocation_year, si.certificate_number, si.allocation_amount, rf.retirement_factor,  si.retirement_amount,  si.prior_retirement_amount,  si.unretired_amount FROM summary_information si,  retirement_factor rf   WHERE si.allocation_year *= rf.allocation_year and  rf.retirement_year =  Datepart(year,getdate()) - 1 ORDER BY si.cusnum ASC, </w:t>
      </w:r>
      <w:r w:rsidR="007920C9">
        <w:t>si.allocation_year ASC</w:t>
      </w:r>
    </w:p>
    <w:p w14:paraId="058F04D2" w14:textId="77777777" w:rsidR="0046286A" w:rsidRDefault="0046286A" w:rsidP="0046286A">
      <w:pPr>
        <w:pStyle w:val="NoSpacing"/>
      </w:pPr>
      <w:r>
        <w:tab/>
      </w:r>
      <w:r>
        <w:tab/>
        <w:t>Else</w:t>
      </w:r>
    </w:p>
    <w:p w14:paraId="5AB8AD40" w14:textId="77777777" w:rsidR="0046286A" w:rsidRDefault="0046286A" w:rsidP="0046286A">
      <w:pPr>
        <w:pStyle w:val="NoSpacing"/>
      </w:pPr>
      <w:r>
        <w:t xml:space="preserve">SELECT si.cusnum, si.allocation_year, si.certificate_number, si.allocation_amount, rf.retirement_factor,  si.retirement_amount,  si.prior_retirement_amount,  si.unretired_amount FROM summary_information si,  retirement_factor rf   WHERE si.allocation_year *= rf.allocation_year and  rf.retirement_year =  Datepart(year,getdate()) ORDER BY si.cusnum ASC, si.allocation_year ASC  </w:t>
      </w:r>
    </w:p>
    <w:p w14:paraId="79DB5C98" w14:textId="77777777" w:rsidR="00130A9B" w:rsidRDefault="0046286A" w:rsidP="0046286A">
      <w:pPr>
        <w:pStyle w:val="NoSpacing"/>
      </w:pPr>
      <w:r>
        <w:tab/>
      </w:r>
      <w:r>
        <w:tab/>
        <w:t>End If</w:t>
      </w:r>
      <w:r>
        <w:tab/>
      </w:r>
    </w:p>
    <w:p w14:paraId="6F7C2615" w14:textId="77777777" w:rsidR="00130A9B" w:rsidRDefault="00130A9B" w:rsidP="0046286A">
      <w:pPr>
        <w:pStyle w:val="NoSpacing"/>
      </w:pPr>
    </w:p>
    <w:p w14:paraId="08CDDF01" w14:textId="77777777" w:rsidR="0046286A" w:rsidRDefault="00130A9B" w:rsidP="0046286A">
      <w:pPr>
        <w:pStyle w:val="NoSpacing"/>
      </w:pPr>
      <w:r>
        <w:t>‘Get current retirement</w:t>
      </w:r>
    </w:p>
    <w:p w14:paraId="5CF0E814" w14:textId="77777777" w:rsidR="0023080D" w:rsidRDefault="0023080D" w:rsidP="0023080D">
      <w:pPr>
        <w:pStyle w:val="NoSpacing"/>
      </w:pPr>
      <w:r>
        <w:t xml:space="preserve">SELECT si.cusnum, si.allocation_year, si.certificate_number, si.allocation_amount, si.if_contribution_amount,  si.check_amount,  do.disbursement_amount,  dk.disbursement_desc  FROM summary_information si, disbursement_option do,  lk_disbursement_option dk,  retirement_factor rf  WHERE si.cusnum = do.cusnum and si.allocation_year = do.allocation_year and si.certificate_number= do.certificate_number and si.allocation_year = rf.allocation_year and do.disbursement_option_id = dk.disbursement_option_id ORDER BY si.certificate_number ASC      </w:t>
      </w:r>
    </w:p>
    <w:p w14:paraId="21042261" w14:textId="77777777" w:rsidR="0023080D" w:rsidRDefault="0023080D" w:rsidP="0023080D">
      <w:pPr>
        <w:pStyle w:val="NoSpacing"/>
      </w:pPr>
      <w:r>
        <w:tab/>
      </w:r>
      <w:r>
        <w:tab/>
      </w:r>
    </w:p>
    <w:p w14:paraId="36A7B848" w14:textId="77777777" w:rsidR="00130A9B" w:rsidRDefault="00130A9B" w:rsidP="0046286A">
      <w:pPr>
        <w:pStyle w:val="NoSpacing"/>
      </w:pPr>
    </w:p>
    <w:p w14:paraId="5B558237" w14:textId="77777777" w:rsidR="00130A9B" w:rsidRDefault="00130A9B" w:rsidP="0046286A">
      <w:pPr>
        <w:pStyle w:val="NoSpacing"/>
      </w:pPr>
      <w:r>
        <w:t>‘Get withheld amount</w:t>
      </w:r>
    </w:p>
    <w:p w14:paraId="7A714C92" w14:textId="77777777" w:rsidR="0023080D" w:rsidRDefault="0023080D" w:rsidP="0023080D">
      <w:pPr>
        <w:pStyle w:val="NoSpacing"/>
        <w:rPr>
          <w:ins w:id="1755" w:author="Che Frenz" w:date="2017-10-06T16:29:00Z"/>
        </w:rPr>
      </w:pPr>
      <w:r>
        <w:t xml:space="preserve">SELECT si.cusnum, si.allocation_year, si.certificate_number, wo.withheld_amount, wk.withheld_desc FROM summary_information si,  withheld_option wo,  lk_withheld_option wk  WHERE si.cusnum = wo.cusnum and </w:t>
      </w:r>
      <w:r>
        <w:lastRenderedPageBreak/>
        <w:t>si.allocation_year = wo.allocation_year and si.certificate_number = wo.certificate_number and wo.withheld_option_id = wk.withheld_option_id ORDER BY si.certificate_number ASC</w:t>
      </w:r>
    </w:p>
    <w:p w14:paraId="745D80F9" w14:textId="77777777" w:rsidR="00624805" w:rsidRDefault="00624805" w:rsidP="0023080D">
      <w:pPr>
        <w:pStyle w:val="NoSpacing"/>
        <w:rPr>
          <w:ins w:id="1756" w:author="Che Frenz" w:date="2017-10-06T16:29:00Z"/>
        </w:rPr>
      </w:pPr>
    </w:p>
    <w:p w14:paraId="4229C8DE" w14:textId="580BC297" w:rsidR="00624805" w:rsidRDefault="00624805">
      <w:pPr>
        <w:pStyle w:val="Heading3"/>
        <w:rPr>
          <w:ins w:id="1757" w:author="Che Frenz" w:date="2017-10-06T15:34:00Z"/>
        </w:rPr>
        <w:pPrChange w:id="1758" w:author="Che Frenz" w:date="2017-10-06T16:29:00Z">
          <w:pPr>
            <w:pStyle w:val="NoSpacing"/>
          </w:pPr>
        </w:pPrChange>
      </w:pPr>
      <w:bookmarkStart w:id="1759" w:name="_Toc495590246"/>
      <w:ins w:id="1760" w:author="Che Frenz" w:date="2017-10-06T16:29:00Z">
        <w:r>
          <w:t>Pat Cap Field Mappings</w:t>
        </w:r>
      </w:ins>
      <w:bookmarkEnd w:id="1759"/>
    </w:p>
    <w:p w14:paraId="6FE15B27" w14:textId="77777777" w:rsidR="00DD7968" w:rsidRDefault="00DD7968" w:rsidP="0023080D">
      <w:pPr>
        <w:pStyle w:val="NoSpacing"/>
        <w:rPr>
          <w:ins w:id="1761" w:author="Che Frenz" w:date="2017-10-06T15:34:00Z"/>
        </w:rPr>
      </w:pPr>
    </w:p>
    <w:p w14:paraId="112AA34C" w14:textId="769AAB1F" w:rsidR="0070406F" w:rsidRDefault="0070406F">
      <w:pPr>
        <w:rPr>
          <w:ins w:id="1762" w:author="Che Frenz" w:date="2017-10-06T15:36:00Z"/>
        </w:rPr>
        <w:pPrChange w:id="1763" w:author="Che Frenz" w:date="2017-10-06T16:29:00Z">
          <w:pPr>
            <w:tabs>
              <w:tab w:val="left" w:pos="9838"/>
              <w:tab w:val="left" w:pos="11098"/>
            </w:tabs>
            <w:autoSpaceDE w:val="0"/>
            <w:autoSpaceDN w:val="0"/>
            <w:adjustRightInd w:val="0"/>
            <w:spacing w:after="0" w:line="240" w:lineRule="auto"/>
          </w:pPr>
        </w:pPrChange>
      </w:pPr>
      <w:ins w:id="1764" w:author="Che Frenz" w:date="2017-10-06T15:36:00Z">
        <w:r>
          <w:t xml:space="preserve">Patronage Capital Detail as of </w:t>
        </w:r>
      </w:ins>
      <w:ins w:id="1765" w:author="Che Frenz" w:date="2017-10-06T16:33:00Z">
        <w:r w:rsidR="00A356F1">
          <w:rPr>
            <w:rFonts w:ascii="MS Sans Serif" w:hAnsi="MS Sans Serif" w:cs="MS Sans Serif"/>
            <w:b/>
            <w:bCs/>
            <w:color w:val="000000"/>
            <w:sz w:val="24"/>
            <w:szCs w:val="24"/>
            <w:u w:val="single"/>
          </w:rPr>
          <w:t>&lt;this date time currently comes from a Lotus Notes document&gt;</w:t>
        </w:r>
      </w:ins>
    </w:p>
    <w:p w14:paraId="2BC75EA5" w14:textId="77777777" w:rsidR="0070406F" w:rsidRDefault="0070406F" w:rsidP="0070406F">
      <w:pPr>
        <w:tabs>
          <w:tab w:val="left" w:pos="3270"/>
          <w:tab w:val="left" w:pos="4710"/>
          <w:tab w:val="left" w:pos="5790"/>
          <w:tab w:val="left" w:pos="7230"/>
          <w:tab w:val="left" w:pos="8310"/>
          <w:tab w:val="left" w:pos="9390"/>
          <w:tab w:val="left" w:pos="10650"/>
        </w:tabs>
        <w:autoSpaceDE w:val="0"/>
        <w:autoSpaceDN w:val="0"/>
        <w:adjustRightInd w:val="0"/>
        <w:spacing w:after="0" w:line="240" w:lineRule="auto"/>
        <w:rPr>
          <w:ins w:id="1766" w:author="Che Frenz" w:date="2017-10-06T15:36:00Z"/>
          <w:rFonts w:ascii="Helv" w:hAnsi="Helv" w:cs="Helv"/>
          <w:color w:val="800000"/>
          <w:sz w:val="20"/>
          <w:szCs w:val="20"/>
        </w:rPr>
      </w:pPr>
      <w:ins w:id="1767" w:author="Che Frenz" w:date="2017-10-06T15:36:00Z">
        <w:r>
          <w:rPr>
            <w:rFonts w:ascii="Helv" w:hAnsi="Helv" w:cs="Helv"/>
            <w:color w:val="800000"/>
            <w:sz w:val="20"/>
            <w:szCs w:val="20"/>
          </w:rPr>
          <w:t>1No patronage Capital Detail to report.</w:t>
        </w:r>
      </w:ins>
    </w:p>
    <w:p w14:paraId="1A86B716" w14:textId="77777777" w:rsidR="0070406F" w:rsidRDefault="0070406F" w:rsidP="0070406F">
      <w:pPr>
        <w:tabs>
          <w:tab w:val="left" w:pos="3270"/>
          <w:tab w:val="left" w:pos="4710"/>
          <w:tab w:val="left" w:pos="5790"/>
          <w:tab w:val="left" w:pos="7230"/>
          <w:tab w:val="left" w:pos="8310"/>
          <w:tab w:val="left" w:pos="9390"/>
          <w:tab w:val="left" w:pos="10650"/>
        </w:tabs>
        <w:autoSpaceDE w:val="0"/>
        <w:autoSpaceDN w:val="0"/>
        <w:adjustRightInd w:val="0"/>
        <w:spacing w:after="0" w:line="240" w:lineRule="auto"/>
        <w:rPr>
          <w:ins w:id="1768" w:author="Che Frenz" w:date="2017-10-06T15:36:00Z"/>
          <w:rFonts w:ascii="Helv" w:hAnsi="Helv" w:cs="Helv"/>
          <w:color w:val="800000"/>
          <w:sz w:val="20"/>
          <w:szCs w:val="20"/>
        </w:rPr>
      </w:pPr>
      <w:ins w:id="1769" w:author="Che Frenz" w:date="2017-10-06T15:36:00Z">
        <w:r>
          <w:rPr>
            <w:rFonts w:ascii="Helv" w:hAnsi="Helv" w:cs="Helv"/>
            <w:color w:val="800000"/>
            <w:sz w:val="20"/>
            <w:szCs w:val="20"/>
          </w:rPr>
          <w:t>This information is currently off-line.  For detailed information, please contact RTFC Accounting at (800)-424-2954.</w:t>
        </w:r>
      </w:ins>
    </w:p>
    <w:p w14:paraId="3D2A83FC" w14:textId="77777777" w:rsidR="0070406F" w:rsidRDefault="0070406F" w:rsidP="0070406F">
      <w:pPr>
        <w:tabs>
          <w:tab w:val="left" w:pos="3270"/>
          <w:tab w:val="left" w:pos="4710"/>
          <w:tab w:val="left" w:pos="5790"/>
          <w:tab w:val="left" w:pos="7230"/>
          <w:tab w:val="left" w:pos="8310"/>
          <w:tab w:val="left" w:pos="9390"/>
          <w:tab w:val="left" w:pos="10650"/>
        </w:tabs>
        <w:autoSpaceDE w:val="0"/>
        <w:autoSpaceDN w:val="0"/>
        <w:adjustRightInd w:val="0"/>
        <w:spacing w:after="0" w:line="240" w:lineRule="auto"/>
        <w:rPr>
          <w:ins w:id="1770" w:author="Che Frenz" w:date="2017-10-06T15:36:00Z"/>
          <w:rFonts w:ascii="Helv" w:hAnsi="Helv" w:cs="Helv"/>
          <w:color w:val="800000"/>
          <w:sz w:val="20"/>
          <w:szCs w:val="20"/>
        </w:rPr>
      </w:pPr>
      <w:ins w:id="1771" w:author="Che Frenz" w:date="2017-10-06T15:36:00Z">
        <w:r>
          <w:rPr>
            <w:rFonts w:ascii="Helv" w:hAnsi="Helv" w:cs="Helv"/>
            <w:color w:val="800000"/>
            <w:sz w:val="20"/>
            <w:szCs w:val="20"/>
          </w:rPr>
          <w:t>This information is currently off-line.  For detailed information, please contact NCSC Accounting at (800)424-2954.</w:t>
        </w:r>
      </w:ins>
    </w:p>
    <w:tbl>
      <w:tblPr>
        <w:tblW w:w="10800" w:type="dxa"/>
        <w:tblLayout w:type="fixed"/>
        <w:tblCellMar>
          <w:left w:w="0" w:type="dxa"/>
          <w:right w:w="0" w:type="dxa"/>
        </w:tblCellMar>
        <w:tblLook w:val="00A0" w:firstRow="1" w:lastRow="0" w:firstColumn="1" w:lastColumn="0" w:noHBand="0" w:noVBand="0"/>
      </w:tblPr>
      <w:tblGrid>
        <w:gridCol w:w="601"/>
        <w:gridCol w:w="919"/>
        <w:gridCol w:w="1028"/>
        <w:gridCol w:w="1107"/>
        <w:gridCol w:w="958"/>
        <w:gridCol w:w="4938"/>
        <w:gridCol w:w="1249"/>
      </w:tblGrid>
      <w:tr w:rsidR="0070406F" w14:paraId="078ADE45" w14:textId="77777777" w:rsidTr="00624805">
        <w:trPr>
          <w:ins w:id="1772" w:author="Che Frenz" w:date="2017-10-06T15:36:00Z"/>
        </w:trPr>
        <w:tc>
          <w:tcPr>
            <w:tcW w:w="601" w:type="dxa"/>
          </w:tcPr>
          <w:p w14:paraId="23162ED8" w14:textId="77777777" w:rsidR="0070406F" w:rsidRDefault="0070406F" w:rsidP="005E7D68">
            <w:pPr>
              <w:keepNext/>
              <w:keepLines/>
              <w:autoSpaceDE w:val="0"/>
              <w:autoSpaceDN w:val="0"/>
              <w:adjustRightInd w:val="0"/>
              <w:spacing w:after="0" w:line="240" w:lineRule="auto"/>
              <w:ind w:left="36" w:right="36"/>
              <w:rPr>
                <w:ins w:id="1773" w:author="Che Frenz" w:date="2017-10-06T15:36:00Z"/>
                <w:rFonts w:ascii="Helv" w:hAnsi="Helv" w:cs="Helv"/>
                <w:color w:val="800000"/>
                <w:sz w:val="20"/>
                <w:szCs w:val="20"/>
              </w:rPr>
            </w:pPr>
          </w:p>
        </w:tc>
        <w:tc>
          <w:tcPr>
            <w:tcW w:w="919" w:type="dxa"/>
          </w:tcPr>
          <w:p w14:paraId="250FD535" w14:textId="77777777" w:rsidR="0070406F" w:rsidRDefault="0070406F" w:rsidP="005E7D68">
            <w:pPr>
              <w:keepNext/>
              <w:keepLines/>
              <w:autoSpaceDE w:val="0"/>
              <w:autoSpaceDN w:val="0"/>
              <w:adjustRightInd w:val="0"/>
              <w:spacing w:after="0" w:line="240" w:lineRule="auto"/>
              <w:ind w:left="55" w:right="55"/>
              <w:rPr>
                <w:ins w:id="1774" w:author="Che Frenz" w:date="2017-10-06T15:36:00Z"/>
                <w:rFonts w:ascii="Helv" w:hAnsi="Helv" w:cs="Helv"/>
                <w:color w:val="800000"/>
                <w:sz w:val="20"/>
                <w:szCs w:val="20"/>
              </w:rPr>
            </w:pPr>
          </w:p>
        </w:tc>
        <w:tc>
          <w:tcPr>
            <w:tcW w:w="1028" w:type="dxa"/>
          </w:tcPr>
          <w:p w14:paraId="6B7329B1" w14:textId="77777777" w:rsidR="0070406F" w:rsidRDefault="0070406F" w:rsidP="005E7D68">
            <w:pPr>
              <w:keepNext/>
              <w:keepLines/>
              <w:autoSpaceDE w:val="0"/>
              <w:autoSpaceDN w:val="0"/>
              <w:adjustRightInd w:val="0"/>
              <w:spacing w:after="0" w:line="240" w:lineRule="auto"/>
              <w:ind w:left="62" w:right="62"/>
              <w:rPr>
                <w:ins w:id="1775" w:author="Che Frenz" w:date="2017-10-06T15:36:00Z"/>
                <w:rFonts w:ascii="Helv" w:hAnsi="Helv" w:cs="Helv"/>
                <w:color w:val="800000"/>
                <w:sz w:val="20"/>
                <w:szCs w:val="20"/>
              </w:rPr>
            </w:pPr>
          </w:p>
        </w:tc>
        <w:tc>
          <w:tcPr>
            <w:tcW w:w="1107" w:type="dxa"/>
          </w:tcPr>
          <w:p w14:paraId="3C136A88" w14:textId="77777777" w:rsidR="0070406F" w:rsidRDefault="0070406F" w:rsidP="005E7D68">
            <w:pPr>
              <w:keepNext/>
              <w:keepLines/>
              <w:autoSpaceDE w:val="0"/>
              <w:autoSpaceDN w:val="0"/>
              <w:adjustRightInd w:val="0"/>
              <w:spacing w:after="0" w:line="240" w:lineRule="auto"/>
              <w:ind w:left="65" w:right="65"/>
              <w:rPr>
                <w:ins w:id="1776" w:author="Che Frenz" w:date="2017-10-06T15:36:00Z"/>
                <w:rFonts w:ascii="Helv" w:hAnsi="Helv" w:cs="Helv"/>
                <w:color w:val="800000"/>
                <w:sz w:val="20"/>
                <w:szCs w:val="20"/>
              </w:rPr>
            </w:pPr>
          </w:p>
        </w:tc>
        <w:tc>
          <w:tcPr>
            <w:tcW w:w="5896" w:type="dxa"/>
            <w:gridSpan w:val="2"/>
            <w:tcBorders>
              <w:bottom w:val="threeDEmboss" w:sz="6" w:space="0" w:color="auto"/>
            </w:tcBorders>
          </w:tcPr>
          <w:p w14:paraId="4FEAA75E" w14:textId="77777777" w:rsidR="0070406F" w:rsidRDefault="0070406F" w:rsidP="005E7D68">
            <w:pPr>
              <w:keepNext/>
              <w:keepLines/>
              <w:autoSpaceDE w:val="0"/>
              <w:autoSpaceDN w:val="0"/>
              <w:adjustRightInd w:val="0"/>
              <w:spacing w:after="0" w:line="240" w:lineRule="auto"/>
              <w:ind w:left="36" w:right="36"/>
              <w:jc w:val="center"/>
              <w:rPr>
                <w:ins w:id="1777" w:author="Che Frenz" w:date="2017-10-06T15:36:00Z"/>
                <w:rFonts w:ascii="Helv" w:hAnsi="Helv" w:cs="Helv"/>
                <w:b/>
                <w:bCs/>
                <w:color w:val="000000"/>
                <w:sz w:val="18"/>
                <w:szCs w:val="18"/>
              </w:rPr>
            </w:pPr>
            <w:ins w:id="1778" w:author="Che Frenz" w:date="2017-10-06T15:36:00Z">
              <w:r>
                <w:rPr>
                  <w:rFonts w:ascii="Helv" w:hAnsi="Helv" w:cs="Helv"/>
                  <w:b/>
                  <w:bCs/>
                  <w:color w:val="000000"/>
                  <w:sz w:val="18"/>
                  <w:szCs w:val="18"/>
                </w:rPr>
                <w:t>Retirements</w:t>
              </w:r>
            </w:ins>
          </w:p>
        </w:tc>
        <w:tc>
          <w:tcPr>
            <w:tcW w:w="1249" w:type="dxa"/>
          </w:tcPr>
          <w:p w14:paraId="78239152" w14:textId="77777777" w:rsidR="0070406F" w:rsidRDefault="0070406F" w:rsidP="005E7D68">
            <w:pPr>
              <w:keepNext/>
              <w:keepLines/>
              <w:autoSpaceDE w:val="0"/>
              <w:autoSpaceDN w:val="0"/>
              <w:adjustRightInd w:val="0"/>
              <w:spacing w:after="0" w:line="240" w:lineRule="auto"/>
              <w:ind w:left="56" w:right="56"/>
              <w:rPr>
                <w:ins w:id="1779" w:author="Che Frenz" w:date="2017-10-06T15:36:00Z"/>
                <w:rFonts w:ascii="Helv" w:hAnsi="Helv" w:cs="Helv"/>
                <w:b/>
                <w:bCs/>
                <w:color w:val="000000"/>
                <w:sz w:val="18"/>
                <w:szCs w:val="18"/>
              </w:rPr>
            </w:pPr>
          </w:p>
        </w:tc>
      </w:tr>
      <w:tr w:rsidR="0070406F" w14:paraId="3AB482C8" w14:textId="77777777" w:rsidTr="00624805">
        <w:trPr>
          <w:ins w:id="1780" w:author="Che Frenz" w:date="2017-10-06T15:36:00Z"/>
        </w:trPr>
        <w:tc>
          <w:tcPr>
            <w:tcW w:w="601" w:type="dxa"/>
            <w:tcBorders>
              <w:bottom w:val="threeDEmboss" w:sz="6" w:space="0" w:color="auto"/>
            </w:tcBorders>
          </w:tcPr>
          <w:p w14:paraId="757DAAB2" w14:textId="77777777" w:rsidR="0070406F" w:rsidRDefault="0070406F" w:rsidP="005E7D68">
            <w:pPr>
              <w:keepNext/>
              <w:keepLines/>
              <w:autoSpaceDE w:val="0"/>
              <w:autoSpaceDN w:val="0"/>
              <w:adjustRightInd w:val="0"/>
              <w:spacing w:after="0" w:line="240" w:lineRule="auto"/>
              <w:ind w:left="36" w:right="36"/>
              <w:rPr>
                <w:ins w:id="1781" w:author="Che Frenz" w:date="2017-10-06T15:36:00Z"/>
                <w:rFonts w:ascii="Helv" w:hAnsi="Helv" w:cs="Helv"/>
                <w:b/>
                <w:bCs/>
                <w:color w:val="000000"/>
                <w:sz w:val="18"/>
                <w:szCs w:val="18"/>
              </w:rPr>
            </w:pPr>
          </w:p>
          <w:p w14:paraId="710A6041" w14:textId="77777777" w:rsidR="0070406F" w:rsidRDefault="0070406F" w:rsidP="005E7D68">
            <w:pPr>
              <w:keepNext/>
              <w:keepLines/>
              <w:autoSpaceDE w:val="0"/>
              <w:autoSpaceDN w:val="0"/>
              <w:adjustRightInd w:val="0"/>
              <w:spacing w:after="0" w:line="240" w:lineRule="auto"/>
              <w:ind w:left="36" w:right="36"/>
              <w:rPr>
                <w:ins w:id="1782" w:author="Che Frenz" w:date="2017-10-06T15:36:00Z"/>
                <w:rFonts w:ascii="Helv" w:hAnsi="Helv" w:cs="Helv"/>
                <w:b/>
                <w:bCs/>
                <w:color w:val="000000"/>
                <w:sz w:val="18"/>
                <w:szCs w:val="18"/>
              </w:rPr>
            </w:pPr>
            <w:ins w:id="1783" w:author="Che Frenz" w:date="2017-10-06T15:36:00Z">
              <w:r>
                <w:rPr>
                  <w:rFonts w:ascii="Helv" w:hAnsi="Helv" w:cs="Helv"/>
                  <w:b/>
                  <w:bCs/>
                  <w:color w:val="000000"/>
                  <w:sz w:val="18"/>
                  <w:szCs w:val="18"/>
                </w:rPr>
                <w:t>Year</w:t>
              </w:r>
            </w:ins>
          </w:p>
        </w:tc>
        <w:tc>
          <w:tcPr>
            <w:tcW w:w="919" w:type="dxa"/>
            <w:tcBorders>
              <w:bottom w:val="threeDEmboss" w:sz="6" w:space="0" w:color="auto"/>
            </w:tcBorders>
          </w:tcPr>
          <w:p w14:paraId="361B858A" w14:textId="77777777" w:rsidR="0070406F" w:rsidRDefault="0070406F" w:rsidP="005E7D68">
            <w:pPr>
              <w:keepNext/>
              <w:keepLines/>
              <w:autoSpaceDE w:val="0"/>
              <w:autoSpaceDN w:val="0"/>
              <w:adjustRightInd w:val="0"/>
              <w:spacing w:after="0" w:line="240" w:lineRule="auto"/>
              <w:ind w:left="55" w:right="55"/>
              <w:rPr>
                <w:ins w:id="1784" w:author="Che Frenz" w:date="2017-10-06T15:36:00Z"/>
                <w:rFonts w:ascii="Helv" w:hAnsi="Helv" w:cs="Helv"/>
                <w:b/>
                <w:bCs/>
                <w:color w:val="000000"/>
                <w:sz w:val="18"/>
                <w:szCs w:val="18"/>
              </w:rPr>
            </w:pPr>
            <w:ins w:id="1785" w:author="Che Frenz" w:date="2017-10-06T15:36:00Z">
              <w:r>
                <w:rPr>
                  <w:rFonts w:ascii="Helv" w:hAnsi="Helv" w:cs="Helv"/>
                  <w:b/>
                  <w:bCs/>
                  <w:color w:val="000000"/>
                  <w:sz w:val="18"/>
                  <w:szCs w:val="18"/>
                </w:rPr>
                <w:t xml:space="preserve">Certificate </w:t>
              </w:r>
            </w:ins>
          </w:p>
          <w:p w14:paraId="58DED693" w14:textId="77777777" w:rsidR="0070406F" w:rsidRDefault="0070406F" w:rsidP="005E7D68">
            <w:pPr>
              <w:keepNext/>
              <w:keepLines/>
              <w:autoSpaceDE w:val="0"/>
              <w:autoSpaceDN w:val="0"/>
              <w:adjustRightInd w:val="0"/>
              <w:spacing w:after="0" w:line="240" w:lineRule="auto"/>
              <w:ind w:left="55" w:right="55"/>
              <w:rPr>
                <w:ins w:id="1786" w:author="Che Frenz" w:date="2017-10-06T15:36:00Z"/>
                <w:rFonts w:ascii="Helv" w:hAnsi="Helv" w:cs="Helv"/>
                <w:b/>
                <w:bCs/>
                <w:color w:val="000000"/>
                <w:sz w:val="18"/>
                <w:szCs w:val="18"/>
              </w:rPr>
            </w:pPr>
            <w:ins w:id="1787" w:author="Che Frenz" w:date="2017-10-06T15:36:00Z">
              <w:r>
                <w:rPr>
                  <w:rFonts w:ascii="Helv" w:hAnsi="Helv" w:cs="Helv"/>
                  <w:b/>
                  <w:bCs/>
                  <w:color w:val="000000"/>
                  <w:sz w:val="18"/>
                  <w:szCs w:val="18"/>
                </w:rPr>
                <w:t>Number</w:t>
              </w:r>
            </w:ins>
          </w:p>
        </w:tc>
        <w:tc>
          <w:tcPr>
            <w:tcW w:w="1028" w:type="dxa"/>
            <w:tcBorders>
              <w:bottom w:val="threeDEmboss" w:sz="6" w:space="0" w:color="auto"/>
            </w:tcBorders>
          </w:tcPr>
          <w:p w14:paraId="77DA9E44" w14:textId="77777777" w:rsidR="0070406F" w:rsidRDefault="0070406F" w:rsidP="005E7D68">
            <w:pPr>
              <w:keepNext/>
              <w:keepLines/>
              <w:autoSpaceDE w:val="0"/>
              <w:autoSpaceDN w:val="0"/>
              <w:adjustRightInd w:val="0"/>
              <w:spacing w:after="0" w:line="240" w:lineRule="auto"/>
              <w:ind w:left="62" w:right="62"/>
              <w:jc w:val="right"/>
              <w:rPr>
                <w:ins w:id="1788" w:author="Che Frenz" w:date="2017-10-06T15:36:00Z"/>
                <w:rFonts w:ascii="Helv" w:hAnsi="Helv" w:cs="Helv"/>
                <w:b/>
                <w:bCs/>
                <w:color w:val="000000"/>
                <w:sz w:val="18"/>
                <w:szCs w:val="18"/>
              </w:rPr>
            </w:pPr>
            <w:ins w:id="1789" w:author="Che Frenz" w:date="2017-10-06T15:36:00Z">
              <w:r>
                <w:rPr>
                  <w:rFonts w:ascii="Helv" w:hAnsi="Helv" w:cs="Helv"/>
                  <w:b/>
                  <w:bCs/>
                  <w:color w:val="000000"/>
                  <w:sz w:val="18"/>
                  <w:szCs w:val="18"/>
                </w:rPr>
                <w:t>Original</w:t>
              </w:r>
            </w:ins>
          </w:p>
          <w:p w14:paraId="18F680E1" w14:textId="77777777" w:rsidR="0070406F" w:rsidRDefault="0070406F" w:rsidP="005E7D68">
            <w:pPr>
              <w:keepNext/>
              <w:keepLines/>
              <w:autoSpaceDE w:val="0"/>
              <w:autoSpaceDN w:val="0"/>
              <w:adjustRightInd w:val="0"/>
              <w:spacing w:after="0" w:line="240" w:lineRule="auto"/>
              <w:ind w:left="62" w:right="62"/>
              <w:jc w:val="right"/>
              <w:rPr>
                <w:ins w:id="1790" w:author="Che Frenz" w:date="2017-10-06T15:36:00Z"/>
                <w:rFonts w:ascii="Helv" w:hAnsi="Helv" w:cs="Helv"/>
                <w:b/>
                <w:bCs/>
                <w:color w:val="000000"/>
                <w:sz w:val="18"/>
                <w:szCs w:val="18"/>
              </w:rPr>
            </w:pPr>
            <w:ins w:id="1791" w:author="Che Frenz" w:date="2017-10-06T15:36:00Z">
              <w:r>
                <w:rPr>
                  <w:rFonts w:ascii="Helv" w:hAnsi="Helv" w:cs="Helv"/>
                  <w:b/>
                  <w:bCs/>
                  <w:color w:val="000000"/>
                  <w:sz w:val="18"/>
                  <w:szCs w:val="18"/>
                </w:rPr>
                <w:t>Allocation</w:t>
              </w:r>
            </w:ins>
          </w:p>
        </w:tc>
        <w:tc>
          <w:tcPr>
            <w:tcW w:w="1107" w:type="dxa"/>
            <w:tcBorders>
              <w:bottom w:val="threeDEmboss" w:sz="6" w:space="0" w:color="auto"/>
            </w:tcBorders>
          </w:tcPr>
          <w:p w14:paraId="43BAFA0D" w14:textId="77777777" w:rsidR="0070406F" w:rsidRDefault="0070406F" w:rsidP="005E7D68">
            <w:pPr>
              <w:keepNext/>
              <w:keepLines/>
              <w:autoSpaceDE w:val="0"/>
              <w:autoSpaceDN w:val="0"/>
              <w:adjustRightInd w:val="0"/>
              <w:spacing w:after="0" w:line="240" w:lineRule="auto"/>
              <w:ind w:left="65" w:right="65"/>
              <w:jc w:val="right"/>
              <w:rPr>
                <w:ins w:id="1792" w:author="Che Frenz" w:date="2017-10-06T15:36:00Z"/>
                <w:rFonts w:ascii="Helv" w:hAnsi="Helv" w:cs="Helv"/>
                <w:b/>
                <w:bCs/>
                <w:color w:val="000000"/>
                <w:sz w:val="18"/>
                <w:szCs w:val="18"/>
              </w:rPr>
            </w:pPr>
            <w:ins w:id="1793" w:author="Che Frenz" w:date="2017-10-06T15:36:00Z">
              <w:r>
                <w:rPr>
                  <w:rFonts w:ascii="Helv" w:hAnsi="Helv" w:cs="Helv"/>
                  <w:b/>
                  <w:bCs/>
                  <w:color w:val="000000"/>
                  <w:sz w:val="18"/>
                  <w:szCs w:val="18"/>
                </w:rPr>
                <w:t>Current</w:t>
              </w:r>
            </w:ins>
          </w:p>
          <w:p w14:paraId="7717950B" w14:textId="77777777" w:rsidR="0070406F" w:rsidRDefault="0070406F" w:rsidP="005E7D68">
            <w:pPr>
              <w:keepNext/>
              <w:keepLines/>
              <w:autoSpaceDE w:val="0"/>
              <w:autoSpaceDN w:val="0"/>
              <w:adjustRightInd w:val="0"/>
              <w:spacing w:after="0" w:line="240" w:lineRule="auto"/>
              <w:ind w:left="65" w:right="65"/>
              <w:jc w:val="right"/>
              <w:rPr>
                <w:ins w:id="1794" w:author="Che Frenz" w:date="2017-10-06T15:36:00Z"/>
                <w:rFonts w:ascii="Helv" w:hAnsi="Helv" w:cs="Helv"/>
                <w:b/>
                <w:bCs/>
                <w:color w:val="000000"/>
                <w:sz w:val="18"/>
                <w:szCs w:val="18"/>
              </w:rPr>
            </w:pPr>
            <w:ins w:id="1795" w:author="Che Frenz" w:date="2017-10-06T15:36:00Z">
              <w:r>
                <w:rPr>
                  <w:rFonts w:ascii="Helv" w:hAnsi="Helv" w:cs="Helv"/>
                  <w:b/>
                  <w:bCs/>
                  <w:color w:val="000000"/>
                  <w:sz w:val="18"/>
                  <w:szCs w:val="18"/>
                </w:rPr>
                <w:t>Retirement Factor</w:t>
              </w:r>
            </w:ins>
          </w:p>
        </w:tc>
        <w:tc>
          <w:tcPr>
            <w:tcW w:w="958" w:type="dxa"/>
            <w:tcBorders>
              <w:top w:val="threeDEmboss" w:sz="6" w:space="0" w:color="auto"/>
              <w:bottom w:val="threeDEmboss" w:sz="6" w:space="0" w:color="auto"/>
            </w:tcBorders>
          </w:tcPr>
          <w:p w14:paraId="5EBDBC68" w14:textId="77777777" w:rsidR="0070406F" w:rsidRDefault="0070406F" w:rsidP="005E7D68">
            <w:pPr>
              <w:keepNext/>
              <w:keepLines/>
              <w:autoSpaceDE w:val="0"/>
              <w:autoSpaceDN w:val="0"/>
              <w:adjustRightInd w:val="0"/>
              <w:spacing w:after="0" w:line="240" w:lineRule="auto"/>
              <w:ind w:left="30" w:right="30"/>
              <w:jc w:val="right"/>
              <w:rPr>
                <w:ins w:id="1796" w:author="Che Frenz" w:date="2017-10-06T15:36:00Z"/>
                <w:rFonts w:ascii="Helv" w:hAnsi="Helv" w:cs="Helv"/>
                <w:b/>
                <w:bCs/>
                <w:color w:val="000000"/>
                <w:sz w:val="18"/>
                <w:szCs w:val="18"/>
              </w:rPr>
            </w:pPr>
            <w:ins w:id="1797" w:author="Che Frenz" w:date="2017-10-06T15:36:00Z">
              <w:r>
                <w:rPr>
                  <w:rFonts w:ascii="Helv" w:hAnsi="Helv" w:cs="Helv"/>
                  <w:b/>
                  <w:bCs/>
                  <w:color w:val="000000"/>
                  <w:sz w:val="18"/>
                  <w:szCs w:val="18"/>
                </w:rPr>
                <w:t xml:space="preserve">Current </w:t>
              </w:r>
            </w:ins>
          </w:p>
          <w:p w14:paraId="2FF1D3E6" w14:textId="77777777" w:rsidR="0070406F" w:rsidRDefault="0070406F" w:rsidP="005E7D68">
            <w:pPr>
              <w:keepNext/>
              <w:keepLines/>
              <w:autoSpaceDE w:val="0"/>
              <w:autoSpaceDN w:val="0"/>
              <w:adjustRightInd w:val="0"/>
              <w:spacing w:after="0" w:line="240" w:lineRule="auto"/>
              <w:ind w:left="30" w:right="30"/>
              <w:jc w:val="right"/>
              <w:rPr>
                <w:ins w:id="1798" w:author="Che Frenz" w:date="2017-10-06T15:36:00Z"/>
                <w:rFonts w:ascii="Helv" w:hAnsi="Helv" w:cs="Helv"/>
                <w:b/>
                <w:bCs/>
                <w:color w:val="000000"/>
                <w:sz w:val="18"/>
                <w:szCs w:val="18"/>
              </w:rPr>
            </w:pPr>
            <w:ins w:id="1799" w:author="Che Frenz" w:date="2017-10-06T15:36:00Z">
              <w:r>
                <w:rPr>
                  <w:rFonts w:ascii="Helv" w:hAnsi="Helv" w:cs="Helv"/>
                  <w:b/>
                  <w:bCs/>
                  <w:color w:val="000000"/>
                  <w:sz w:val="18"/>
                  <w:szCs w:val="18"/>
                </w:rPr>
                <w:t>Amount</w:t>
              </w:r>
            </w:ins>
          </w:p>
        </w:tc>
        <w:tc>
          <w:tcPr>
            <w:tcW w:w="4938" w:type="dxa"/>
            <w:tcBorders>
              <w:top w:val="threeDEmboss" w:sz="6" w:space="0" w:color="auto"/>
              <w:bottom w:val="threeDEmboss" w:sz="6" w:space="0" w:color="auto"/>
            </w:tcBorders>
          </w:tcPr>
          <w:p w14:paraId="6B5AEA88" w14:textId="77777777" w:rsidR="0070406F" w:rsidRDefault="0070406F" w:rsidP="005E7D68">
            <w:pPr>
              <w:keepNext/>
              <w:keepLines/>
              <w:autoSpaceDE w:val="0"/>
              <w:autoSpaceDN w:val="0"/>
              <w:adjustRightInd w:val="0"/>
              <w:spacing w:after="0" w:line="240" w:lineRule="auto"/>
              <w:ind w:left="63" w:right="63"/>
              <w:jc w:val="right"/>
              <w:rPr>
                <w:ins w:id="1800" w:author="Che Frenz" w:date="2017-10-06T15:36:00Z"/>
                <w:rFonts w:ascii="Helv" w:hAnsi="Helv" w:cs="Helv"/>
                <w:b/>
                <w:bCs/>
                <w:color w:val="000000"/>
                <w:sz w:val="18"/>
                <w:szCs w:val="18"/>
              </w:rPr>
            </w:pPr>
            <w:ins w:id="1801" w:author="Che Frenz" w:date="2017-10-06T15:36:00Z">
              <w:r>
                <w:rPr>
                  <w:rFonts w:ascii="Helv" w:hAnsi="Helv" w:cs="Helv"/>
                  <w:b/>
                  <w:bCs/>
                  <w:color w:val="000000"/>
                  <w:sz w:val="18"/>
                  <w:szCs w:val="18"/>
                </w:rPr>
                <w:t>Prior</w:t>
              </w:r>
            </w:ins>
          </w:p>
          <w:p w14:paraId="19E4444B" w14:textId="77777777" w:rsidR="0070406F" w:rsidRDefault="0070406F" w:rsidP="005E7D68">
            <w:pPr>
              <w:keepNext/>
              <w:keepLines/>
              <w:autoSpaceDE w:val="0"/>
              <w:autoSpaceDN w:val="0"/>
              <w:adjustRightInd w:val="0"/>
              <w:spacing w:after="0" w:line="240" w:lineRule="auto"/>
              <w:ind w:left="63" w:right="63"/>
              <w:jc w:val="right"/>
              <w:rPr>
                <w:ins w:id="1802" w:author="Che Frenz" w:date="2017-10-06T15:36:00Z"/>
                <w:rFonts w:ascii="Helv" w:hAnsi="Helv" w:cs="Helv"/>
                <w:b/>
                <w:bCs/>
                <w:color w:val="000000"/>
                <w:sz w:val="18"/>
                <w:szCs w:val="18"/>
              </w:rPr>
            </w:pPr>
            <w:ins w:id="1803" w:author="Che Frenz" w:date="2017-10-06T15:36:00Z">
              <w:r>
                <w:rPr>
                  <w:rFonts w:ascii="Helv" w:hAnsi="Helv" w:cs="Helv"/>
                  <w:b/>
                  <w:bCs/>
                  <w:color w:val="000000"/>
                  <w:sz w:val="18"/>
                  <w:szCs w:val="18"/>
                </w:rPr>
                <w:t xml:space="preserve"> Amount</w:t>
              </w:r>
            </w:ins>
          </w:p>
        </w:tc>
        <w:tc>
          <w:tcPr>
            <w:tcW w:w="1249" w:type="dxa"/>
            <w:tcBorders>
              <w:bottom w:val="threeDEmboss" w:sz="6" w:space="0" w:color="auto"/>
            </w:tcBorders>
          </w:tcPr>
          <w:p w14:paraId="651C9F7A" w14:textId="77777777" w:rsidR="0070406F" w:rsidRDefault="0070406F" w:rsidP="005E7D68">
            <w:pPr>
              <w:keepNext/>
              <w:keepLines/>
              <w:autoSpaceDE w:val="0"/>
              <w:autoSpaceDN w:val="0"/>
              <w:adjustRightInd w:val="0"/>
              <w:spacing w:after="0" w:line="240" w:lineRule="auto"/>
              <w:ind w:left="56" w:right="56"/>
              <w:jc w:val="right"/>
              <w:rPr>
                <w:ins w:id="1804" w:author="Che Frenz" w:date="2017-10-06T15:36:00Z"/>
                <w:rFonts w:ascii="Helv" w:hAnsi="Helv" w:cs="Helv"/>
                <w:b/>
                <w:bCs/>
                <w:color w:val="000000"/>
                <w:sz w:val="18"/>
                <w:szCs w:val="18"/>
              </w:rPr>
            </w:pPr>
          </w:p>
          <w:p w14:paraId="161EE7EF" w14:textId="77777777" w:rsidR="0070406F" w:rsidRDefault="0070406F" w:rsidP="005E7D68">
            <w:pPr>
              <w:keepNext/>
              <w:keepLines/>
              <w:autoSpaceDE w:val="0"/>
              <w:autoSpaceDN w:val="0"/>
              <w:adjustRightInd w:val="0"/>
              <w:spacing w:after="0" w:line="240" w:lineRule="auto"/>
              <w:ind w:left="56" w:right="56"/>
              <w:jc w:val="right"/>
              <w:rPr>
                <w:ins w:id="1805" w:author="Che Frenz" w:date="2017-10-06T15:36:00Z"/>
                <w:rFonts w:ascii="Helv" w:hAnsi="Helv" w:cs="Helv"/>
                <w:b/>
                <w:bCs/>
                <w:color w:val="000000"/>
                <w:sz w:val="18"/>
                <w:szCs w:val="18"/>
              </w:rPr>
            </w:pPr>
            <w:ins w:id="1806" w:author="Che Frenz" w:date="2017-10-06T15:36:00Z">
              <w:r>
                <w:rPr>
                  <w:rFonts w:ascii="Helv" w:hAnsi="Helv" w:cs="Helv"/>
                  <w:b/>
                  <w:bCs/>
                  <w:color w:val="000000"/>
                  <w:sz w:val="18"/>
                  <w:szCs w:val="18"/>
                </w:rPr>
                <w:t>Unretired</w:t>
              </w:r>
            </w:ins>
          </w:p>
        </w:tc>
      </w:tr>
      <w:tr w:rsidR="0070406F" w14:paraId="5A8EFF28" w14:textId="77777777" w:rsidTr="00624805">
        <w:trPr>
          <w:ins w:id="1807" w:author="Che Frenz" w:date="2017-10-06T15:36:00Z"/>
        </w:trPr>
        <w:tc>
          <w:tcPr>
            <w:tcW w:w="601" w:type="dxa"/>
            <w:tcBorders>
              <w:top w:val="threeDEmboss" w:sz="6" w:space="0" w:color="auto"/>
            </w:tcBorders>
          </w:tcPr>
          <w:p w14:paraId="3A0A0D05" w14:textId="12A389FC" w:rsidR="0070406F" w:rsidRPr="006B3416" w:rsidRDefault="0070406F" w:rsidP="005E7D68">
            <w:pPr>
              <w:keepNext/>
              <w:keepLines/>
              <w:autoSpaceDE w:val="0"/>
              <w:autoSpaceDN w:val="0"/>
              <w:adjustRightInd w:val="0"/>
              <w:spacing w:after="0" w:line="240" w:lineRule="auto"/>
              <w:ind w:left="36" w:right="36"/>
              <w:rPr>
                <w:ins w:id="1808" w:author="Che Frenz" w:date="2017-10-06T15:36:00Z"/>
                <w:rFonts w:ascii="Helv" w:hAnsi="Helv" w:cs="Helv"/>
                <w:bCs/>
                <w:color w:val="000000"/>
                <w:sz w:val="18"/>
                <w:szCs w:val="18"/>
                <w:rPrChange w:id="1809" w:author="Che Frenz" w:date="2017-10-12T15:45:00Z">
                  <w:rPr>
                    <w:ins w:id="1810" w:author="Che Frenz" w:date="2017-10-06T15:36:00Z"/>
                    <w:rFonts w:ascii="Helv" w:hAnsi="Helv" w:cs="Helv"/>
                    <w:b/>
                    <w:bCs/>
                    <w:color w:val="000000"/>
                    <w:sz w:val="18"/>
                    <w:szCs w:val="18"/>
                  </w:rPr>
                </w:rPrChange>
              </w:rPr>
            </w:pPr>
            <w:ins w:id="1811" w:author="Che Frenz" w:date="2017-10-06T15:41:00Z">
              <w:r w:rsidRPr="006B3416">
                <w:rPr>
                  <w:rFonts w:ascii="Helv" w:hAnsi="Helv" w:cs="Helv"/>
                  <w:bCs/>
                  <w:color w:val="000000"/>
                  <w:sz w:val="18"/>
                  <w:szCs w:val="18"/>
                  <w:rPrChange w:id="1812" w:author="Che Frenz" w:date="2017-10-12T15:45:00Z">
                    <w:rPr>
                      <w:rFonts w:ascii="Helv" w:hAnsi="Helv" w:cs="Helv"/>
                      <w:b/>
                      <w:bCs/>
                      <w:color w:val="000000"/>
                      <w:sz w:val="18"/>
                      <w:szCs w:val="18"/>
                    </w:rPr>
                  </w:rPrChange>
                </w:rPr>
                <w:t>allocation_year</w:t>
              </w:r>
            </w:ins>
          </w:p>
        </w:tc>
        <w:tc>
          <w:tcPr>
            <w:tcW w:w="919" w:type="dxa"/>
            <w:tcBorders>
              <w:top w:val="threeDEmboss" w:sz="6" w:space="0" w:color="auto"/>
            </w:tcBorders>
          </w:tcPr>
          <w:p w14:paraId="2EA254E8" w14:textId="26F15640" w:rsidR="0070406F" w:rsidRPr="006B3416" w:rsidRDefault="0070406F" w:rsidP="005E7D68">
            <w:pPr>
              <w:keepNext/>
              <w:keepLines/>
              <w:autoSpaceDE w:val="0"/>
              <w:autoSpaceDN w:val="0"/>
              <w:adjustRightInd w:val="0"/>
              <w:spacing w:after="0" w:line="240" w:lineRule="auto"/>
              <w:ind w:left="55" w:right="55"/>
              <w:rPr>
                <w:ins w:id="1813" w:author="Che Frenz" w:date="2017-10-06T15:36:00Z"/>
                <w:rFonts w:ascii="Helv" w:hAnsi="Helv" w:cs="Helv"/>
                <w:bCs/>
                <w:color w:val="000000"/>
                <w:sz w:val="18"/>
                <w:szCs w:val="18"/>
                <w:rPrChange w:id="1814" w:author="Che Frenz" w:date="2017-10-12T15:45:00Z">
                  <w:rPr>
                    <w:ins w:id="1815" w:author="Che Frenz" w:date="2017-10-06T15:36:00Z"/>
                    <w:rFonts w:ascii="Helv" w:hAnsi="Helv" w:cs="Helv"/>
                    <w:b/>
                    <w:bCs/>
                    <w:color w:val="000000"/>
                    <w:sz w:val="18"/>
                    <w:szCs w:val="18"/>
                  </w:rPr>
                </w:rPrChange>
              </w:rPr>
            </w:pPr>
            <w:ins w:id="1816" w:author="Che Frenz" w:date="2017-10-06T15:42:00Z">
              <w:r w:rsidRPr="006B3416">
                <w:rPr>
                  <w:rFonts w:ascii="Helv" w:hAnsi="Helv" w:cs="Helv"/>
                  <w:bCs/>
                  <w:color w:val="000000"/>
                  <w:sz w:val="18"/>
                  <w:szCs w:val="18"/>
                  <w:rPrChange w:id="1817" w:author="Che Frenz" w:date="2017-10-12T15:45:00Z">
                    <w:rPr>
                      <w:rFonts w:ascii="Helv" w:hAnsi="Helv" w:cs="Helv"/>
                      <w:b/>
                      <w:bCs/>
                      <w:color w:val="000000"/>
                      <w:sz w:val="18"/>
                      <w:szCs w:val="18"/>
                    </w:rPr>
                  </w:rPrChange>
                </w:rPr>
                <w:t>certificate_number</w:t>
              </w:r>
            </w:ins>
          </w:p>
        </w:tc>
        <w:tc>
          <w:tcPr>
            <w:tcW w:w="1028" w:type="dxa"/>
            <w:tcBorders>
              <w:top w:val="threeDEmboss" w:sz="6" w:space="0" w:color="auto"/>
            </w:tcBorders>
          </w:tcPr>
          <w:p w14:paraId="24A004D3" w14:textId="13869697" w:rsidR="0070406F" w:rsidRPr="006B3416" w:rsidRDefault="0070406F" w:rsidP="005E7D68">
            <w:pPr>
              <w:keepNext/>
              <w:keepLines/>
              <w:autoSpaceDE w:val="0"/>
              <w:autoSpaceDN w:val="0"/>
              <w:adjustRightInd w:val="0"/>
              <w:spacing w:after="0" w:line="240" w:lineRule="auto"/>
              <w:ind w:left="62" w:right="62"/>
              <w:jc w:val="right"/>
              <w:rPr>
                <w:ins w:id="1818" w:author="Che Frenz" w:date="2017-10-06T15:36:00Z"/>
                <w:rFonts w:ascii="Helv" w:hAnsi="Helv" w:cs="Helv"/>
                <w:bCs/>
                <w:color w:val="000000"/>
                <w:sz w:val="18"/>
                <w:szCs w:val="18"/>
                <w:rPrChange w:id="1819" w:author="Che Frenz" w:date="2017-10-12T15:45:00Z">
                  <w:rPr>
                    <w:ins w:id="1820" w:author="Che Frenz" w:date="2017-10-06T15:36:00Z"/>
                    <w:rFonts w:ascii="Helv" w:hAnsi="Helv" w:cs="Helv"/>
                    <w:b/>
                    <w:bCs/>
                    <w:color w:val="000000"/>
                    <w:sz w:val="18"/>
                    <w:szCs w:val="18"/>
                  </w:rPr>
                </w:rPrChange>
              </w:rPr>
            </w:pPr>
            <w:ins w:id="1821" w:author="Che Frenz" w:date="2017-10-06T15:42:00Z">
              <w:r w:rsidRPr="006B3416">
                <w:rPr>
                  <w:rFonts w:ascii="Helv" w:hAnsi="Helv" w:cs="Helv"/>
                  <w:bCs/>
                  <w:color w:val="000000"/>
                  <w:sz w:val="18"/>
                  <w:szCs w:val="18"/>
                  <w:rPrChange w:id="1822" w:author="Che Frenz" w:date="2017-10-12T15:45:00Z">
                    <w:rPr>
                      <w:rFonts w:ascii="Helv" w:hAnsi="Helv" w:cs="Helv"/>
                      <w:b/>
                      <w:bCs/>
                      <w:color w:val="000000"/>
                      <w:sz w:val="18"/>
                      <w:szCs w:val="18"/>
                    </w:rPr>
                  </w:rPrChange>
                </w:rPr>
                <w:t>allocation_amount</w:t>
              </w:r>
            </w:ins>
          </w:p>
        </w:tc>
        <w:tc>
          <w:tcPr>
            <w:tcW w:w="1107" w:type="dxa"/>
            <w:tcBorders>
              <w:top w:val="threeDEmboss" w:sz="6" w:space="0" w:color="auto"/>
            </w:tcBorders>
          </w:tcPr>
          <w:p w14:paraId="29E5E380" w14:textId="2D4BE151" w:rsidR="0070406F" w:rsidRPr="006B3416" w:rsidRDefault="0070406F" w:rsidP="005E7D68">
            <w:pPr>
              <w:keepNext/>
              <w:keepLines/>
              <w:autoSpaceDE w:val="0"/>
              <w:autoSpaceDN w:val="0"/>
              <w:adjustRightInd w:val="0"/>
              <w:spacing w:after="0" w:line="240" w:lineRule="auto"/>
              <w:ind w:left="65" w:right="65"/>
              <w:jc w:val="right"/>
              <w:rPr>
                <w:ins w:id="1823" w:author="Che Frenz" w:date="2017-10-06T15:36:00Z"/>
                <w:rFonts w:ascii="Helv" w:hAnsi="Helv" w:cs="Helv"/>
                <w:bCs/>
                <w:color w:val="000000"/>
                <w:sz w:val="18"/>
                <w:szCs w:val="18"/>
                <w:rPrChange w:id="1824" w:author="Che Frenz" w:date="2017-10-12T15:45:00Z">
                  <w:rPr>
                    <w:ins w:id="1825" w:author="Che Frenz" w:date="2017-10-06T15:36:00Z"/>
                    <w:rFonts w:ascii="Helv" w:hAnsi="Helv" w:cs="Helv"/>
                    <w:b/>
                    <w:bCs/>
                    <w:color w:val="000000"/>
                    <w:sz w:val="18"/>
                    <w:szCs w:val="18"/>
                  </w:rPr>
                </w:rPrChange>
              </w:rPr>
            </w:pPr>
            <w:ins w:id="1826" w:author="Che Frenz" w:date="2017-10-06T15:42:00Z">
              <w:r w:rsidRPr="006B3416">
                <w:rPr>
                  <w:rFonts w:ascii="Helv" w:hAnsi="Helv" w:cs="Helv"/>
                  <w:bCs/>
                  <w:color w:val="000000"/>
                  <w:sz w:val="18"/>
                  <w:szCs w:val="18"/>
                  <w:rPrChange w:id="1827" w:author="Che Frenz" w:date="2017-10-12T15:45:00Z">
                    <w:rPr>
                      <w:rFonts w:ascii="Helv" w:hAnsi="Helv" w:cs="Helv"/>
                      <w:b/>
                      <w:bCs/>
                      <w:color w:val="000000"/>
                      <w:sz w:val="18"/>
                      <w:szCs w:val="18"/>
                    </w:rPr>
                  </w:rPrChange>
                </w:rPr>
                <w:t>retirement_factor</w:t>
              </w:r>
            </w:ins>
          </w:p>
        </w:tc>
        <w:tc>
          <w:tcPr>
            <w:tcW w:w="958" w:type="dxa"/>
            <w:tcBorders>
              <w:top w:val="threeDEmboss" w:sz="6" w:space="0" w:color="auto"/>
            </w:tcBorders>
          </w:tcPr>
          <w:p w14:paraId="73557EF6" w14:textId="530FBEAF" w:rsidR="0070406F" w:rsidRPr="006B3416" w:rsidRDefault="0070406F" w:rsidP="005E7D68">
            <w:pPr>
              <w:keepNext/>
              <w:keepLines/>
              <w:autoSpaceDE w:val="0"/>
              <w:autoSpaceDN w:val="0"/>
              <w:adjustRightInd w:val="0"/>
              <w:spacing w:after="0" w:line="240" w:lineRule="auto"/>
              <w:ind w:left="30" w:right="30"/>
              <w:jc w:val="right"/>
              <w:rPr>
                <w:ins w:id="1828" w:author="Che Frenz" w:date="2017-10-06T15:36:00Z"/>
                <w:rFonts w:ascii="Helv" w:hAnsi="Helv" w:cs="Helv"/>
                <w:bCs/>
                <w:color w:val="000000"/>
                <w:sz w:val="18"/>
                <w:szCs w:val="18"/>
                <w:rPrChange w:id="1829" w:author="Che Frenz" w:date="2017-10-12T15:45:00Z">
                  <w:rPr>
                    <w:ins w:id="1830" w:author="Che Frenz" w:date="2017-10-06T15:36:00Z"/>
                    <w:rFonts w:ascii="Helv" w:hAnsi="Helv" w:cs="Helv"/>
                    <w:b/>
                    <w:bCs/>
                    <w:color w:val="000000"/>
                    <w:sz w:val="18"/>
                    <w:szCs w:val="18"/>
                  </w:rPr>
                </w:rPrChange>
              </w:rPr>
            </w:pPr>
            <w:ins w:id="1831" w:author="Che Frenz" w:date="2017-10-06T15:43:00Z">
              <w:r w:rsidRPr="006B3416">
                <w:rPr>
                  <w:rFonts w:ascii="Helv" w:hAnsi="Helv" w:cs="Helv"/>
                  <w:bCs/>
                  <w:color w:val="000000"/>
                  <w:sz w:val="18"/>
                  <w:szCs w:val="18"/>
                  <w:rPrChange w:id="1832" w:author="Che Frenz" w:date="2017-10-12T15:45:00Z">
                    <w:rPr>
                      <w:rFonts w:ascii="Helv" w:hAnsi="Helv" w:cs="Helv"/>
                      <w:b/>
                      <w:bCs/>
                      <w:color w:val="000000"/>
                      <w:sz w:val="18"/>
                      <w:szCs w:val="18"/>
                    </w:rPr>
                  </w:rPrChange>
                </w:rPr>
                <w:t>retirement_amount</w:t>
              </w:r>
            </w:ins>
          </w:p>
        </w:tc>
        <w:tc>
          <w:tcPr>
            <w:tcW w:w="4938" w:type="dxa"/>
            <w:tcBorders>
              <w:top w:val="threeDEmboss" w:sz="6" w:space="0" w:color="auto"/>
            </w:tcBorders>
          </w:tcPr>
          <w:p w14:paraId="31F49EED" w14:textId="1E132CBF" w:rsidR="0070406F" w:rsidRPr="006B3416" w:rsidRDefault="0070406F" w:rsidP="005E7D68">
            <w:pPr>
              <w:keepNext/>
              <w:keepLines/>
              <w:autoSpaceDE w:val="0"/>
              <w:autoSpaceDN w:val="0"/>
              <w:adjustRightInd w:val="0"/>
              <w:spacing w:after="0" w:line="240" w:lineRule="auto"/>
              <w:ind w:left="63" w:right="63"/>
              <w:jc w:val="right"/>
              <w:rPr>
                <w:ins w:id="1833" w:author="Che Frenz" w:date="2017-10-06T15:36:00Z"/>
                <w:rFonts w:ascii="Helv" w:hAnsi="Helv" w:cs="Helv"/>
                <w:bCs/>
                <w:color w:val="000000"/>
                <w:sz w:val="18"/>
                <w:szCs w:val="18"/>
                <w:rPrChange w:id="1834" w:author="Che Frenz" w:date="2017-10-12T15:45:00Z">
                  <w:rPr>
                    <w:ins w:id="1835" w:author="Che Frenz" w:date="2017-10-06T15:36:00Z"/>
                    <w:rFonts w:ascii="Helv" w:hAnsi="Helv" w:cs="Helv"/>
                    <w:b/>
                    <w:bCs/>
                    <w:color w:val="000000"/>
                    <w:sz w:val="18"/>
                    <w:szCs w:val="18"/>
                  </w:rPr>
                </w:rPrChange>
              </w:rPr>
            </w:pPr>
            <w:ins w:id="1836" w:author="Che Frenz" w:date="2017-10-06T15:43:00Z">
              <w:r w:rsidRPr="006B3416">
                <w:rPr>
                  <w:rFonts w:ascii="Helv" w:hAnsi="Helv" w:cs="Helv"/>
                  <w:bCs/>
                  <w:color w:val="000000"/>
                  <w:sz w:val="18"/>
                  <w:szCs w:val="18"/>
                  <w:rPrChange w:id="1837" w:author="Che Frenz" w:date="2017-10-12T15:45:00Z">
                    <w:rPr>
                      <w:rFonts w:ascii="Helv" w:hAnsi="Helv" w:cs="Helv"/>
                      <w:b/>
                      <w:bCs/>
                      <w:color w:val="000000"/>
                      <w:sz w:val="18"/>
                      <w:szCs w:val="18"/>
                    </w:rPr>
                  </w:rPrChange>
                </w:rPr>
                <w:t>prior_retirement_amount</w:t>
              </w:r>
            </w:ins>
          </w:p>
        </w:tc>
        <w:tc>
          <w:tcPr>
            <w:tcW w:w="1249" w:type="dxa"/>
            <w:tcBorders>
              <w:top w:val="threeDEmboss" w:sz="6" w:space="0" w:color="auto"/>
            </w:tcBorders>
          </w:tcPr>
          <w:p w14:paraId="1081B1CF" w14:textId="60A867D0" w:rsidR="0070406F" w:rsidRPr="006B3416" w:rsidRDefault="0070406F" w:rsidP="005E7D68">
            <w:pPr>
              <w:keepNext/>
              <w:keepLines/>
              <w:autoSpaceDE w:val="0"/>
              <w:autoSpaceDN w:val="0"/>
              <w:adjustRightInd w:val="0"/>
              <w:spacing w:after="0" w:line="240" w:lineRule="auto"/>
              <w:ind w:left="56" w:right="56"/>
              <w:jc w:val="right"/>
              <w:rPr>
                <w:ins w:id="1838" w:author="Che Frenz" w:date="2017-10-06T15:36:00Z"/>
                <w:rFonts w:ascii="Helv" w:hAnsi="Helv" w:cs="Helv"/>
                <w:bCs/>
                <w:color w:val="000000"/>
                <w:sz w:val="18"/>
                <w:szCs w:val="18"/>
                <w:rPrChange w:id="1839" w:author="Che Frenz" w:date="2017-10-12T15:45:00Z">
                  <w:rPr>
                    <w:ins w:id="1840" w:author="Che Frenz" w:date="2017-10-06T15:36:00Z"/>
                    <w:rFonts w:ascii="Helv" w:hAnsi="Helv" w:cs="Helv"/>
                    <w:b/>
                    <w:bCs/>
                    <w:color w:val="000000"/>
                    <w:sz w:val="18"/>
                    <w:szCs w:val="18"/>
                  </w:rPr>
                </w:rPrChange>
              </w:rPr>
            </w:pPr>
            <w:ins w:id="1841" w:author="Che Frenz" w:date="2017-10-06T15:44:00Z">
              <w:r w:rsidRPr="006B3416">
                <w:rPr>
                  <w:rFonts w:ascii="Helv" w:hAnsi="Helv" w:cs="Helv"/>
                  <w:bCs/>
                  <w:color w:val="000000"/>
                  <w:sz w:val="18"/>
                  <w:szCs w:val="18"/>
                  <w:rPrChange w:id="1842" w:author="Che Frenz" w:date="2017-10-12T15:45:00Z">
                    <w:rPr>
                      <w:rFonts w:ascii="Helv" w:hAnsi="Helv" w:cs="Helv"/>
                      <w:b/>
                      <w:bCs/>
                      <w:color w:val="000000"/>
                      <w:sz w:val="18"/>
                      <w:szCs w:val="18"/>
                    </w:rPr>
                  </w:rPrChange>
                </w:rPr>
                <w:t>unretired_amount</w:t>
              </w:r>
            </w:ins>
          </w:p>
        </w:tc>
      </w:tr>
      <w:tr w:rsidR="0070406F" w14:paraId="71CB323F" w14:textId="77777777" w:rsidTr="00624805">
        <w:trPr>
          <w:ins w:id="1843" w:author="Che Frenz" w:date="2017-10-06T15:36:00Z"/>
        </w:trPr>
        <w:tc>
          <w:tcPr>
            <w:tcW w:w="601" w:type="dxa"/>
            <w:tcBorders>
              <w:top w:val="threeDEmboss" w:sz="6" w:space="0" w:color="auto"/>
              <w:bottom w:val="threeDEmboss" w:sz="6" w:space="0" w:color="auto"/>
            </w:tcBorders>
          </w:tcPr>
          <w:p w14:paraId="3ADF7AC6" w14:textId="77777777" w:rsidR="0070406F" w:rsidRDefault="0070406F" w:rsidP="005E7D68">
            <w:pPr>
              <w:keepNext/>
              <w:keepLines/>
              <w:autoSpaceDE w:val="0"/>
              <w:autoSpaceDN w:val="0"/>
              <w:adjustRightInd w:val="0"/>
              <w:spacing w:after="0" w:line="240" w:lineRule="auto"/>
              <w:ind w:left="36" w:right="36"/>
              <w:rPr>
                <w:ins w:id="1844" w:author="Che Frenz" w:date="2017-10-06T15:36:00Z"/>
                <w:rFonts w:ascii="Helv" w:hAnsi="Helv" w:cs="Helv"/>
                <w:color w:val="000000"/>
                <w:sz w:val="18"/>
                <w:szCs w:val="18"/>
              </w:rPr>
            </w:pPr>
            <w:ins w:id="1845" w:author="Che Frenz" w:date="2017-10-06T15:36:00Z">
              <w:r>
                <w:rPr>
                  <w:rFonts w:ascii="Helv" w:hAnsi="Helv" w:cs="Helv"/>
                  <w:color w:val="000000"/>
                  <w:sz w:val="18"/>
                  <w:szCs w:val="18"/>
                </w:rPr>
                <w:t>&lt;br&gt;</w:t>
              </w:r>
            </w:ins>
          </w:p>
        </w:tc>
        <w:tc>
          <w:tcPr>
            <w:tcW w:w="919" w:type="dxa"/>
            <w:tcBorders>
              <w:top w:val="threeDEmboss" w:sz="6" w:space="0" w:color="auto"/>
              <w:bottom w:val="threeDEmboss" w:sz="6" w:space="0" w:color="auto"/>
            </w:tcBorders>
          </w:tcPr>
          <w:p w14:paraId="2A75BE38" w14:textId="77777777" w:rsidR="0070406F" w:rsidRDefault="0070406F" w:rsidP="005E7D68">
            <w:pPr>
              <w:keepNext/>
              <w:keepLines/>
              <w:autoSpaceDE w:val="0"/>
              <w:autoSpaceDN w:val="0"/>
              <w:adjustRightInd w:val="0"/>
              <w:spacing w:after="0" w:line="240" w:lineRule="auto"/>
              <w:ind w:left="55" w:right="55"/>
              <w:rPr>
                <w:ins w:id="1846" w:author="Che Frenz" w:date="2017-10-06T15:36:00Z"/>
                <w:rFonts w:ascii="Helv" w:hAnsi="Helv" w:cs="Helv"/>
                <w:color w:val="000000"/>
                <w:sz w:val="18"/>
                <w:szCs w:val="18"/>
              </w:rPr>
            </w:pPr>
            <w:ins w:id="1847" w:author="Che Frenz" w:date="2017-10-06T15:36:00Z">
              <w:r>
                <w:rPr>
                  <w:rFonts w:ascii="Helv" w:hAnsi="Helv" w:cs="Helv"/>
                  <w:color w:val="000000"/>
                  <w:sz w:val="18"/>
                  <w:szCs w:val="18"/>
                </w:rPr>
                <w:t>&lt;br&gt;</w:t>
              </w:r>
            </w:ins>
          </w:p>
        </w:tc>
        <w:tc>
          <w:tcPr>
            <w:tcW w:w="1028" w:type="dxa"/>
            <w:tcBorders>
              <w:top w:val="threeDEmboss" w:sz="6" w:space="0" w:color="auto"/>
              <w:bottom w:val="threeDEmboss" w:sz="6" w:space="0" w:color="auto"/>
            </w:tcBorders>
          </w:tcPr>
          <w:p w14:paraId="020F3E58" w14:textId="77777777" w:rsidR="0070406F" w:rsidRDefault="0070406F" w:rsidP="005E7D68">
            <w:pPr>
              <w:keepNext/>
              <w:keepLines/>
              <w:autoSpaceDE w:val="0"/>
              <w:autoSpaceDN w:val="0"/>
              <w:adjustRightInd w:val="0"/>
              <w:spacing w:after="0" w:line="240" w:lineRule="auto"/>
              <w:ind w:left="62" w:right="62"/>
              <w:jc w:val="right"/>
              <w:rPr>
                <w:ins w:id="1848" w:author="Che Frenz" w:date="2017-10-06T15:36:00Z"/>
                <w:rFonts w:ascii="Helv" w:hAnsi="Helv" w:cs="Helv"/>
                <w:color w:val="000000"/>
                <w:sz w:val="18"/>
                <w:szCs w:val="18"/>
              </w:rPr>
            </w:pPr>
          </w:p>
        </w:tc>
        <w:tc>
          <w:tcPr>
            <w:tcW w:w="1107" w:type="dxa"/>
            <w:tcBorders>
              <w:top w:val="threeDEmboss" w:sz="6" w:space="0" w:color="auto"/>
              <w:bottom w:val="threeDEmboss" w:sz="6" w:space="0" w:color="auto"/>
            </w:tcBorders>
          </w:tcPr>
          <w:p w14:paraId="1DD75AD6" w14:textId="77777777" w:rsidR="0070406F" w:rsidRDefault="0070406F" w:rsidP="005E7D68">
            <w:pPr>
              <w:keepNext/>
              <w:keepLines/>
              <w:autoSpaceDE w:val="0"/>
              <w:autoSpaceDN w:val="0"/>
              <w:adjustRightInd w:val="0"/>
              <w:spacing w:after="0" w:line="240" w:lineRule="auto"/>
              <w:ind w:left="65" w:right="65"/>
              <w:rPr>
                <w:ins w:id="1849" w:author="Che Frenz" w:date="2017-10-06T15:36:00Z"/>
                <w:rFonts w:ascii="Helv" w:hAnsi="Helv" w:cs="Helv"/>
                <w:color w:val="000000"/>
                <w:sz w:val="18"/>
                <w:szCs w:val="18"/>
              </w:rPr>
            </w:pPr>
            <w:ins w:id="1850" w:author="Che Frenz" w:date="2017-10-06T15:36:00Z">
              <w:r>
                <w:rPr>
                  <w:rFonts w:ascii="Helv" w:hAnsi="Helv" w:cs="Helv"/>
                  <w:color w:val="000000"/>
                  <w:sz w:val="18"/>
                  <w:szCs w:val="18"/>
                </w:rPr>
                <w:t>&lt;br&gt;</w:t>
              </w:r>
            </w:ins>
          </w:p>
        </w:tc>
        <w:tc>
          <w:tcPr>
            <w:tcW w:w="958" w:type="dxa"/>
            <w:tcBorders>
              <w:top w:val="threeDEmboss" w:sz="6" w:space="0" w:color="auto"/>
              <w:bottom w:val="threeDEmboss" w:sz="6" w:space="0" w:color="auto"/>
            </w:tcBorders>
          </w:tcPr>
          <w:p w14:paraId="69C4854E" w14:textId="77777777" w:rsidR="0070406F" w:rsidRDefault="0070406F" w:rsidP="005E7D68">
            <w:pPr>
              <w:keepNext/>
              <w:keepLines/>
              <w:autoSpaceDE w:val="0"/>
              <w:autoSpaceDN w:val="0"/>
              <w:adjustRightInd w:val="0"/>
              <w:spacing w:after="0" w:line="240" w:lineRule="auto"/>
              <w:ind w:left="30" w:right="30"/>
              <w:jc w:val="right"/>
              <w:rPr>
                <w:ins w:id="1851" w:author="Che Frenz" w:date="2017-10-06T15:36:00Z"/>
                <w:rFonts w:ascii="Helv" w:hAnsi="Helv" w:cs="Helv"/>
                <w:color w:val="000000"/>
                <w:sz w:val="18"/>
                <w:szCs w:val="18"/>
              </w:rPr>
            </w:pPr>
          </w:p>
        </w:tc>
        <w:tc>
          <w:tcPr>
            <w:tcW w:w="4938" w:type="dxa"/>
            <w:tcBorders>
              <w:top w:val="threeDEmboss" w:sz="6" w:space="0" w:color="auto"/>
              <w:bottom w:val="threeDEmboss" w:sz="6" w:space="0" w:color="auto"/>
            </w:tcBorders>
          </w:tcPr>
          <w:p w14:paraId="333AEFB5" w14:textId="77777777" w:rsidR="0070406F" w:rsidRDefault="0070406F" w:rsidP="005E7D68">
            <w:pPr>
              <w:keepNext/>
              <w:keepLines/>
              <w:autoSpaceDE w:val="0"/>
              <w:autoSpaceDN w:val="0"/>
              <w:adjustRightInd w:val="0"/>
              <w:spacing w:after="0" w:line="240" w:lineRule="auto"/>
              <w:ind w:left="63" w:right="63"/>
              <w:jc w:val="right"/>
              <w:rPr>
                <w:ins w:id="1852" w:author="Che Frenz" w:date="2017-10-06T15:36:00Z"/>
                <w:rFonts w:ascii="Helv" w:hAnsi="Helv" w:cs="Helv"/>
                <w:color w:val="000000"/>
                <w:sz w:val="18"/>
                <w:szCs w:val="18"/>
              </w:rPr>
            </w:pPr>
          </w:p>
        </w:tc>
        <w:tc>
          <w:tcPr>
            <w:tcW w:w="1249" w:type="dxa"/>
            <w:tcBorders>
              <w:top w:val="threeDEmboss" w:sz="6" w:space="0" w:color="auto"/>
              <w:bottom w:val="threeDEmboss" w:sz="6" w:space="0" w:color="auto"/>
            </w:tcBorders>
          </w:tcPr>
          <w:p w14:paraId="770ABB95" w14:textId="77777777" w:rsidR="0070406F" w:rsidRDefault="0070406F" w:rsidP="005E7D68">
            <w:pPr>
              <w:keepNext/>
              <w:keepLines/>
              <w:autoSpaceDE w:val="0"/>
              <w:autoSpaceDN w:val="0"/>
              <w:adjustRightInd w:val="0"/>
              <w:spacing w:after="0" w:line="240" w:lineRule="auto"/>
              <w:ind w:left="56" w:right="56"/>
              <w:jc w:val="right"/>
              <w:rPr>
                <w:ins w:id="1853" w:author="Che Frenz" w:date="2017-10-06T15:36:00Z"/>
                <w:rFonts w:ascii="Helv" w:hAnsi="Helv" w:cs="Helv"/>
                <w:color w:val="000000"/>
                <w:sz w:val="18"/>
                <w:szCs w:val="18"/>
              </w:rPr>
            </w:pPr>
          </w:p>
        </w:tc>
      </w:tr>
      <w:tr w:rsidR="0070406F" w14:paraId="21018F61" w14:textId="77777777" w:rsidTr="00624805">
        <w:trPr>
          <w:ins w:id="1854" w:author="Che Frenz" w:date="2017-10-06T15:36:00Z"/>
        </w:trPr>
        <w:tc>
          <w:tcPr>
            <w:tcW w:w="601" w:type="dxa"/>
            <w:tcBorders>
              <w:top w:val="threeDEmboss" w:sz="6" w:space="0" w:color="auto"/>
            </w:tcBorders>
          </w:tcPr>
          <w:p w14:paraId="1B53831D" w14:textId="77777777" w:rsidR="0070406F" w:rsidRDefault="0070406F" w:rsidP="005E7D68">
            <w:pPr>
              <w:keepNext/>
              <w:keepLines/>
              <w:autoSpaceDE w:val="0"/>
              <w:autoSpaceDN w:val="0"/>
              <w:adjustRightInd w:val="0"/>
              <w:spacing w:after="0" w:line="240" w:lineRule="auto"/>
              <w:ind w:left="36" w:right="36"/>
              <w:rPr>
                <w:ins w:id="1855" w:author="Che Frenz" w:date="2017-10-06T15:36:00Z"/>
                <w:rFonts w:ascii="Helv" w:hAnsi="Helv" w:cs="Helv"/>
                <w:color w:val="000000"/>
                <w:sz w:val="18"/>
                <w:szCs w:val="18"/>
              </w:rPr>
            </w:pPr>
            <w:ins w:id="1856" w:author="Che Frenz" w:date="2017-10-06T15:36:00Z">
              <w:r>
                <w:rPr>
                  <w:rFonts w:ascii="Helv" w:hAnsi="Helv" w:cs="Helv"/>
                  <w:color w:val="000000"/>
                  <w:sz w:val="18"/>
                  <w:szCs w:val="18"/>
                </w:rPr>
                <w:t>&lt;br&gt;</w:t>
              </w:r>
            </w:ins>
          </w:p>
        </w:tc>
        <w:tc>
          <w:tcPr>
            <w:tcW w:w="919" w:type="dxa"/>
            <w:tcBorders>
              <w:top w:val="threeDEmboss" w:sz="6" w:space="0" w:color="auto"/>
            </w:tcBorders>
          </w:tcPr>
          <w:p w14:paraId="6DD9BC7C" w14:textId="77777777" w:rsidR="0070406F" w:rsidRDefault="0070406F" w:rsidP="005E7D68">
            <w:pPr>
              <w:keepNext/>
              <w:keepLines/>
              <w:autoSpaceDE w:val="0"/>
              <w:autoSpaceDN w:val="0"/>
              <w:adjustRightInd w:val="0"/>
              <w:spacing w:after="0" w:line="240" w:lineRule="auto"/>
              <w:ind w:left="55" w:right="55"/>
              <w:rPr>
                <w:ins w:id="1857" w:author="Che Frenz" w:date="2017-10-06T15:36:00Z"/>
                <w:rFonts w:ascii="Helv" w:hAnsi="Helv" w:cs="Helv"/>
                <w:color w:val="000000"/>
                <w:sz w:val="18"/>
                <w:szCs w:val="18"/>
              </w:rPr>
            </w:pPr>
            <w:ins w:id="1858" w:author="Che Frenz" w:date="2017-10-06T15:36:00Z">
              <w:r>
                <w:rPr>
                  <w:rFonts w:ascii="Helv" w:hAnsi="Helv" w:cs="Helv"/>
                  <w:color w:val="000000"/>
                  <w:sz w:val="18"/>
                  <w:szCs w:val="18"/>
                </w:rPr>
                <w:t>&lt;br&gt;</w:t>
              </w:r>
            </w:ins>
          </w:p>
        </w:tc>
        <w:tc>
          <w:tcPr>
            <w:tcW w:w="2135" w:type="dxa"/>
            <w:gridSpan w:val="2"/>
            <w:tcBorders>
              <w:top w:val="threeDEmboss" w:sz="6" w:space="0" w:color="auto"/>
            </w:tcBorders>
          </w:tcPr>
          <w:p w14:paraId="5520CFCA" w14:textId="5D7EC170" w:rsidR="0070406F" w:rsidRDefault="0070406F" w:rsidP="005E7D68">
            <w:pPr>
              <w:keepNext/>
              <w:keepLines/>
              <w:autoSpaceDE w:val="0"/>
              <w:autoSpaceDN w:val="0"/>
              <w:adjustRightInd w:val="0"/>
              <w:spacing w:after="0" w:line="240" w:lineRule="auto"/>
              <w:ind w:left="64" w:right="64"/>
              <w:jc w:val="right"/>
              <w:rPr>
                <w:ins w:id="1859" w:author="Che Frenz" w:date="2017-10-06T15:36:00Z"/>
                <w:rFonts w:ascii="Helv" w:hAnsi="Helv" w:cs="Helv"/>
                <w:b/>
                <w:bCs/>
                <w:color w:val="000000"/>
                <w:sz w:val="18"/>
                <w:szCs w:val="18"/>
              </w:rPr>
            </w:pPr>
            <w:ins w:id="1860" w:author="Che Frenz" w:date="2017-10-06T15:36:00Z">
              <w:r>
                <w:rPr>
                  <w:rFonts w:ascii="Helv" w:hAnsi="Helv" w:cs="Helv"/>
                  <w:b/>
                  <w:bCs/>
                  <w:color w:val="000000"/>
                  <w:sz w:val="18"/>
                  <w:szCs w:val="18"/>
                </w:rPr>
                <w:t>Retirement in September</w:t>
              </w:r>
            </w:ins>
            <w:ins w:id="1861" w:author="Che Frenz" w:date="2017-10-06T15:44:00Z">
              <w:r>
                <w:rPr>
                  <w:rFonts w:ascii="Helv" w:hAnsi="Helv" w:cs="Helv"/>
                  <w:b/>
                  <w:bCs/>
                  <w:color w:val="000000"/>
                  <w:sz w:val="18"/>
                  <w:szCs w:val="18"/>
                </w:rPr>
                <w:t xml:space="preserve"> &lt;</w:t>
              </w:r>
            </w:ins>
            <w:ins w:id="1862" w:author="Che Frenz" w:date="2017-10-06T15:45:00Z">
              <w:r>
                <w:rPr>
                  <w:rFonts w:ascii="Helv" w:hAnsi="Helv" w:cs="Helv"/>
                  <w:b/>
                  <w:bCs/>
                  <w:color w:val="000000"/>
                  <w:sz w:val="18"/>
                  <w:szCs w:val="18"/>
                </w:rPr>
                <w:t xml:space="preserve">currently </w:t>
              </w:r>
            </w:ins>
            <w:ins w:id="1863" w:author="Che Frenz" w:date="2017-10-06T15:44:00Z">
              <w:r>
                <w:rPr>
                  <w:rFonts w:ascii="Helv" w:hAnsi="Helv" w:cs="Helv"/>
                  <w:b/>
                  <w:bCs/>
                  <w:color w:val="000000"/>
                  <w:sz w:val="18"/>
                  <w:szCs w:val="18"/>
                </w:rPr>
                <w:t>hard coded current year&gt;</w:t>
              </w:r>
            </w:ins>
            <w:ins w:id="1864" w:author="Che Frenz" w:date="2017-10-06T15:36:00Z">
              <w:r>
                <w:rPr>
                  <w:rFonts w:ascii="Helv" w:hAnsi="Helv" w:cs="Helv"/>
                  <w:b/>
                  <w:bCs/>
                  <w:color w:val="000000"/>
                  <w:sz w:val="18"/>
                  <w:szCs w:val="18"/>
                </w:rPr>
                <w:t xml:space="preserve"> </w:t>
              </w:r>
            </w:ins>
          </w:p>
        </w:tc>
        <w:tc>
          <w:tcPr>
            <w:tcW w:w="958" w:type="dxa"/>
            <w:tcBorders>
              <w:top w:val="threeDEmboss" w:sz="6" w:space="0" w:color="auto"/>
            </w:tcBorders>
          </w:tcPr>
          <w:p w14:paraId="66D06434" w14:textId="5274FC31" w:rsidR="0070406F" w:rsidRPr="006B3416" w:rsidRDefault="000507CF" w:rsidP="005E7D68">
            <w:pPr>
              <w:keepNext/>
              <w:keepLines/>
              <w:autoSpaceDE w:val="0"/>
              <w:autoSpaceDN w:val="0"/>
              <w:adjustRightInd w:val="0"/>
              <w:spacing w:after="0" w:line="240" w:lineRule="auto"/>
              <w:ind w:left="30" w:right="30"/>
              <w:jc w:val="right"/>
              <w:rPr>
                <w:ins w:id="1865" w:author="Che Frenz" w:date="2017-10-06T15:36:00Z"/>
                <w:rFonts w:ascii="Helv" w:hAnsi="Helv" w:cs="Helv"/>
                <w:bCs/>
                <w:color w:val="000000"/>
                <w:sz w:val="18"/>
                <w:szCs w:val="18"/>
                <w:rPrChange w:id="1866" w:author="Che Frenz" w:date="2017-10-12T15:45:00Z">
                  <w:rPr>
                    <w:ins w:id="1867" w:author="Che Frenz" w:date="2017-10-06T15:36:00Z"/>
                    <w:rFonts w:ascii="Helv" w:hAnsi="Helv" w:cs="Helv"/>
                    <w:b/>
                    <w:bCs/>
                    <w:color w:val="000000"/>
                    <w:sz w:val="18"/>
                    <w:szCs w:val="18"/>
                  </w:rPr>
                </w:rPrChange>
              </w:rPr>
            </w:pPr>
            <w:ins w:id="1868" w:author="Che Frenz" w:date="2017-10-06T16:07:00Z">
              <w:r w:rsidRPr="006B3416">
                <w:rPr>
                  <w:rFonts w:ascii="Helv" w:hAnsi="Helv" w:cs="Helv"/>
                  <w:bCs/>
                  <w:color w:val="000000"/>
                  <w:sz w:val="18"/>
                  <w:szCs w:val="18"/>
                  <w:rPrChange w:id="1869" w:author="Che Frenz" w:date="2017-10-12T15:45:00Z">
                    <w:rPr>
                      <w:rFonts w:ascii="Helv" w:hAnsi="Helv" w:cs="Helv"/>
                      <w:b/>
                      <w:bCs/>
                      <w:color w:val="000000"/>
                      <w:sz w:val="18"/>
                      <w:szCs w:val="18"/>
                    </w:rPr>
                  </w:rPrChange>
                </w:rPr>
                <w:t>Sum(retirement_factor)</w:t>
              </w:r>
            </w:ins>
          </w:p>
        </w:tc>
        <w:tc>
          <w:tcPr>
            <w:tcW w:w="4938" w:type="dxa"/>
            <w:tcBorders>
              <w:top w:val="threeDEmboss" w:sz="6" w:space="0" w:color="auto"/>
            </w:tcBorders>
          </w:tcPr>
          <w:p w14:paraId="63A10757" w14:textId="77777777" w:rsidR="0070406F" w:rsidRDefault="0070406F" w:rsidP="005E7D68">
            <w:pPr>
              <w:keepNext/>
              <w:keepLines/>
              <w:autoSpaceDE w:val="0"/>
              <w:autoSpaceDN w:val="0"/>
              <w:adjustRightInd w:val="0"/>
              <w:spacing w:after="0" w:line="240" w:lineRule="auto"/>
              <w:ind w:left="63" w:right="63"/>
              <w:rPr>
                <w:ins w:id="1870" w:author="Che Frenz" w:date="2017-10-06T15:36:00Z"/>
                <w:rFonts w:ascii="Helv" w:hAnsi="Helv" w:cs="Helv"/>
                <w:color w:val="000000"/>
                <w:sz w:val="18"/>
                <w:szCs w:val="18"/>
              </w:rPr>
            </w:pPr>
            <w:ins w:id="1871" w:author="Che Frenz" w:date="2017-10-06T15:36:00Z">
              <w:r>
                <w:rPr>
                  <w:rFonts w:ascii="Helv" w:hAnsi="Helv" w:cs="Helv"/>
                  <w:color w:val="000000"/>
                  <w:sz w:val="18"/>
                  <w:szCs w:val="18"/>
                </w:rPr>
                <w:t>&lt;br&gt;</w:t>
              </w:r>
            </w:ins>
          </w:p>
        </w:tc>
        <w:tc>
          <w:tcPr>
            <w:tcW w:w="1249" w:type="dxa"/>
            <w:tcBorders>
              <w:top w:val="threeDEmboss" w:sz="6" w:space="0" w:color="auto"/>
            </w:tcBorders>
          </w:tcPr>
          <w:p w14:paraId="33A37663" w14:textId="77777777" w:rsidR="0070406F" w:rsidRDefault="0070406F" w:rsidP="005E7D68">
            <w:pPr>
              <w:keepNext/>
              <w:keepLines/>
              <w:autoSpaceDE w:val="0"/>
              <w:autoSpaceDN w:val="0"/>
              <w:adjustRightInd w:val="0"/>
              <w:spacing w:after="0" w:line="240" w:lineRule="auto"/>
              <w:ind w:left="56" w:right="56"/>
              <w:rPr>
                <w:ins w:id="1872" w:author="Che Frenz" w:date="2017-10-06T15:36:00Z"/>
                <w:rFonts w:ascii="Helv" w:hAnsi="Helv" w:cs="Helv"/>
                <w:color w:val="000000"/>
                <w:sz w:val="18"/>
                <w:szCs w:val="18"/>
              </w:rPr>
            </w:pPr>
            <w:ins w:id="1873" w:author="Che Frenz" w:date="2017-10-06T15:36:00Z">
              <w:r>
                <w:rPr>
                  <w:rFonts w:ascii="Helv" w:hAnsi="Helv" w:cs="Helv"/>
                  <w:color w:val="000000"/>
                  <w:sz w:val="18"/>
                  <w:szCs w:val="18"/>
                </w:rPr>
                <w:t>&lt;br&gt;</w:t>
              </w:r>
            </w:ins>
          </w:p>
        </w:tc>
      </w:tr>
      <w:tr w:rsidR="0070406F" w14:paraId="14EB123F" w14:textId="77777777" w:rsidTr="00624805">
        <w:trPr>
          <w:ins w:id="1874" w:author="Che Frenz" w:date="2017-10-06T15:36:00Z"/>
        </w:trPr>
        <w:tc>
          <w:tcPr>
            <w:tcW w:w="601" w:type="dxa"/>
          </w:tcPr>
          <w:p w14:paraId="53E646CB" w14:textId="77777777" w:rsidR="0070406F" w:rsidRDefault="0070406F" w:rsidP="005E7D68">
            <w:pPr>
              <w:keepNext/>
              <w:keepLines/>
              <w:autoSpaceDE w:val="0"/>
              <w:autoSpaceDN w:val="0"/>
              <w:adjustRightInd w:val="0"/>
              <w:spacing w:after="0" w:line="240" w:lineRule="auto"/>
              <w:ind w:left="36" w:right="36"/>
              <w:jc w:val="right"/>
              <w:rPr>
                <w:ins w:id="1875" w:author="Che Frenz" w:date="2017-10-06T15:36:00Z"/>
                <w:rFonts w:ascii="Helv" w:hAnsi="Helv" w:cs="Helv"/>
                <w:color w:val="000000"/>
                <w:sz w:val="18"/>
                <w:szCs w:val="18"/>
              </w:rPr>
            </w:pPr>
          </w:p>
        </w:tc>
        <w:tc>
          <w:tcPr>
            <w:tcW w:w="3054" w:type="dxa"/>
            <w:gridSpan w:val="3"/>
          </w:tcPr>
          <w:p w14:paraId="4436A952" w14:textId="77777777" w:rsidR="0070406F" w:rsidRDefault="0070406F" w:rsidP="005E7D68">
            <w:pPr>
              <w:keepNext/>
              <w:keepLines/>
              <w:autoSpaceDE w:val="0"/>
              <w:autoSpaceDN w:val="0"/>
              <w:adjustRightInd w:val="0"/>
              <w:spacing w:after="0" w:line="240" w:lineRule="auto"/>
              <w:ind w:left="46" w:right="46"/>
              <w:jc w:val="right"/>
              <w:rPr>
                <w:ins w:id="1876" w:author="Che Frenz" w:date="2017-10-06T15:36:00Z"/>
                <w:rFonts w:ascii="Helv" w:hAnsi="Helv" w:cs="Helv"/>
                <w:b/>
                <w:bCs/>
                <w:color w:val="000000"/>
                <w:sz w:val="18"/>
                <w:szCs w:val="18"/>
              </w:rPr>
            </w:pPr>
            <w:ins w:id="1877" w:author="Che Frenz" w:date="2017-10-06T15:36:00Z">
              <w:r>
                <w:rPr>
                  <w:rFonts w:ascii="Helv" w:hAnsi="Helv" w:cs="Helv"/>
                  <w:b/>
                  <w:bCs/>
                  <w:color w:val="000000"/>
                  <w:sz w:val="18"/>
                  <w:szCs w:val="18"/>
                </w:rPr>
                <w:t>Your authorized Integrity Fund Contribution</w:t>
              </w:r>
            </w:ins>
          </w:p>
        </w:tc>
        <w:tc>
          <w:tcPr>
            <w:tcW w:w="958" w:type="dxa"/>
          </w:tcPr>
          <w:p w14:paraId="000A84E3" w14:textId="1870F564" w:rsidR="0070406F" w:rsidRPr="006B3416" w:rsidRDefault="00FF4D20" w:rsidP="005E7D68">
            <w:pPr>
              <w:keepNext/>
              <w:keepLines/>
              <w:autoSpaceDE w:val="0"/>
              <w:autoSpaceDN w:val="0"/>
              <w:adjustRightInd w:val="0"/>
              <w:spacing w:after="0" w:line="240" w:lineRule="auto"/>
              <w:ind w:left="30" w:right="30"/>
              <w:jc w:val="right"/>
              <w:rPr>
                <w:ins w:id="1878" w:author="Che Frenz" w:date="2017-10-06T15:36:00Z"/>
                <w:rFonts w:ascii="Helv" w:hAnsi="Helv" w:cs="Helv"/>
                <w:bCs/>
                <w:color w:val="000000"/>
                <w:sz w:val="18"/>
                <w:szCs w:val="18"/>
                <w:rPrChange w:id="1879" w:author="Che Frenz" w:date="2017-10-12T15:45:00Z">
                  <w:rPr>
                    <w:ins w:id="1880" w:author="Che Frenz" w:date="2017-10-06T15:36:00Z"/>
                    <w:rFonts w:ascii="Helv" w:hAnsi="Helv" w:cs="Helv"/>
                    <w:b/>
                    <w:bCs/>
                    <w:color w:val="000000"/>
                    <w:sz w:val="18"/>
                    <w:szCs w:val="18"/>
                  </w:rPr>
                </w:rPrChange>
              </w:rPr>
            </w:pPr>
            <w:ins w:id="1881" w:author="Che Frenz" w:date="2017-10-06T16:16:00Z">
              <w:r w:rsidRPr="006B3416">
                <w:rPr>
                  <w:rFonts w:ascii="Helv" w:hAnsi="Helv" w:cs="Helv"/>
                  <w:bCs/>
                  <w:color w:val="000000"/>
                  <w:sz w:val="18"/>
                  <w:szCs w:val="18"/>
                  <w:rPrChange w:id="1882" w:author="Che Frenz" w:date="2017-10-12T15:45:00Z">
                    <w:rPr>
                      <w:rFonts w:ascii="Helv" w:hAnsi="Helv" w:cs="Helv"/>
                      <w:b/>
                      <w:bCs/>
                      <w:color w:val="000000"/>
                      <w:sz w:val="18"/>
                      <w:szCs w:val="18"/>
                    </w:rPr>
                  </w:rPrChange>
                </w:rPr>
                <w:t>if_contribution_amount</w:t>
              </w:r>
            </w:ins>
          </w:p>
        </w:tc>
        <w:tc>
          <w:tcPr>
            <w:tcW w:w="4938" w:type="dxa"/>
          </w:tcPr>
          <w:p w14:paraId="2E98A0A1" w14:textId="77777777" w:rsidR="0070406F" w:rsidRDefault="0070406F" w:rsidP="005E7D68">
            <w:pPr>
              <w:keepNext/>
              <w:keepLines/>
              <w:autoSpaceDE w:val="0"/>
              <w:autoSpaceDN w:val="0"/>
              <w:adjustRightInd w:val="0"/>
              <w:spacing w:after="0" w:line="240" w:lineRule="auto"/>
              <w:ind w:left="63" w:right="63"/>
              <w:rPr>
                <w:ins w:id="1883" w:author="Che Frenz" w:date="2017-10-06T15:36:00Z"/>
                <w:rFonts w:ascii="Helv" w:hAnsi="Helv" w:cs="Helv"/>
                <w:b/>
                <w:bCs/>
                <w:color w:val="000000"/>
                <w:sz w:val="18"/>
                <w:szCs w:val="18"/>
              </w:rPr>
            </w:pPr>
          </w:p>
        </w:tc>
        <w:tc>
          <w:tcPr>
            <w:tcW w:w="1249" w:type="dxa"/>
          </w:tcPr>
          <w:p w14:paraId="305701C1" w14:textId="77777777" w:rsidR="0070406F" w:rsidRDefault="0070406F" w:rsidP="005E7D68">
            <w:pPr>
              <w:keepNext/>
              <w:keepLines/>
              <w:autoSpaceDE w:val="0"/>
              <w:autoSpaceDN w:val="0"/>
              <w:adjustRightInd w:val="0"/>
              <w:spacing w:after="0" w:line="240" w:lineRule="auto"/>
              <w:ind w:left="56" w:right="56"/>
              <w:rPr>
                <w:ins w:id="1884" w:author="Che Frenz" w:date="2017-10-06T15:36:00Z"/>
                <w:rFonts w:ascii="Helv" w:hAnsi="Helv" w:cs="Helv"/>
                <w:b/>
                <w:bCs/>
                <w:color w:val="000000"/>
                <w:sz w:val="18"/>
                <w:szCs w:val="18"/>
              </w:rPr>
            </w:pPr>
          </w:p>
        </w:tc>
      </w:tr>
      <w:tr w:rsidR="0070406F" w14:paraId="0D7A38C3" w14:textId="77777777" w:rsidTr="00624805">
        <w:trPr>
          <w:ins w:id="1885" w:author="Che Frenz" w:date="2017-10-06T15:36:00Z"/>
        </w:trPr>
        <w:tc>
          <w:tcPr>
            <w:tcW w:w="3655" w:type="dxa"/>
            <w:gridSpan w:val="4"/>
          </w:tcPr>
          <w:p w14:paraId="1927B928" w14:textId="6892D262" w:rsidR="0070406F" w:rsidRDefault="00FF4D20" w:rsidP="005E7D68">
            <w:pPr>
              <w:keepNext/>
              <w:keepLines/>
              <w:autoSpaceDE w:val="0"/>
              <w:autoSpaceDN w:val="0"/>
              <w:adjustRightInd w:val="0"/>
              <w:spacing w:after="0" w:line="240" w:lineRule="auto"/>
              <w:ind w:left="218" w:right="218"/>
              <w:jc w:val="right"/>
              <w:rPr>
                <w:ins w:id="1886" w:author="Che Frenz" w:date="2017-10-06T15:36:00Z"/>
                <w:rFonts w:ascii="Helv" w:hAnsi="Helv" w:cs="Helv"/>
                <w:b/>
                <w:bCs/>
                <w:color w:val="000000"/>
                <w:sz w:val="18"/>
                <w:szCs w:val="18"/>
              </w:rPr>
            </w:pPr>
            <w:ins w:id="1887" w:author="Che Frenz" w:date="2017-10-06T16:17:00Z">
              <w:r>
                <w:rPr>
                  <w:rFonts w:ascii="Helv" w:hAnsi="Helv" w:cs="Helv"/>
                  <w:b/>
                  <w:bCs/>
                  <w:color w:val="000000"/>
                  <w:sz w:val="18"/>
                  <w:szCs w:val="18"/>
                </w:rPr>
                <w:t>withheld_desc</w:t>
              </w:r>
            </w:ins>
          </w:p>
        </w:tc>
        <w:tc>
          <w:tcPr>
            <w:tcW w:w="958" w:type="dxa"/>
          </w:tcPr>
          <w:p w14:paraId="23F6E4D6" w14:textId="10987C41" w:rsidR="0070406F" w:rsidRPr="006B3416" w:rsidRDefault="00624805" w:rsidP="005E7D68">
            <w:pPr>
              <w:keepNext/>
              <w:keepLines/>
              <w:autoSpaceDE w:val="0"/>
              <w:autoSpaceDN w:val="0"/>
              <w:adjustRightInd w:val="0"/>
              <w:spacing w:after="0" w:line="240" w:lineRule="auto"/>
              <w:ind w:left="30" w:right="30"/>
              <w:jc w:val="right"/>
              <w:rPr>
                <w:ins w:id="1888" w:author="Che Frenz" w:date="2017-10-06T15:36:00Z"/>
                <w:rFonts w:ascii="Helv" w:hAnsi="Helv" w:cs="Helv"/>
                <w:bCs/>
                <w:color w:val="000000"/>
                <w:sz w:val="18"/>
                <w:szCs w:val="18"/>
                <w:rPrChange w:id="1889" w:author="Che Frenz" w:date="2017-10-12T15:45:00Z">
                  <w:rPr>
                    <w:ins w:id="1890" w:author="Che Frenz" w:date="2017-10-06T15:36:00Z"/>
                    <w:rFonts w:ascii="Helv" w:hAnsi="Helv" w:cs="Helv"/>
                    <w:b/>
                    <w:bCs/>
                    <w:color w:val="000000"/>
                    <w:sz w:val="18"/>
                    <w:szCs w:val="18"/>
                  </w:rPr>
                </w:rPrChange>
              </w:rPr>
            </w:pPr>
            <w:ins w:id="1891" w:author="Che Frenz" w:date="2017-10-06T16:21:00Z">
              <w:r w:rsidRPr="006B3416">
                <w:rPr>
                  <w:rFonts w:ascii="Helv" w:hAnsi="Helv" w:cs="Helv"/>
                  <w:bCs/>
                  <w:color w:val="000000"/>
                  <w:sz w:val="18"/>
                  <w:szCs w:val="18"/>
                  <w:rPrChange w:id="1892" w:author="Che Frenz" w:date="2017-10-12T15:45:00Z">
                    <w:rPr>
                      <w:rFonts w:ascii="Helv" w:hAnsi="Helv" w:cs="Helv"/>
                      <w:b/>
                      <w:bCs/>
                      <w:color w:val="000000"/>
                      <w:sz w:val="18"/>
                      <w:szCs w:val="18"/>
                    </w:rPr>
                  </w:rPrChange>
                </w:rPr>
                <w:t>withheld_amount</w:t>
              </w:r>
            </w:ins>
          </w:p>
        </w:tc>
        <w:tc>
          <w:tcPr>
            <w:tcW w:w="4938" w:type="dxa"/>
          </w:tcPr>
          <w:p w14:paraId="51B5AD26" w14:textId="77777777" w:rsidR="0070406F" w:rsidRDefault="0070406F" w:rsidP="005E7D68">
            <w:pPr>
              <w:keepNext/>
              <w:keepLines/>
              <w:autoSpaceDE w:val="0"/>
              <w:autoSpaceDN w:val="0"/>
              <w:adjustRightInd w:val="0"/>
              <w:spacing w:after="0" w:line="240" w:lineRule="auto"/>
              <w:ind w:left="63" w:right="63"/>
              <w:rPr>
                <w:ins w:id="1893" w:author="Che Frenz" w:date="2017-10-06T15:36:00Z"/>
                <w:rFonts w:ascii="Helv" w:hAnsi="Helv" w:cs="Helv"/>
                <w:b/>
                <w:bCs/>
                <w:color w:val="000000"/>
                <w:sz w:val="18"/>
                <w:szCs w:val="18"/>
              </w:rPr>
            </w:pPr>
          </w:p>
        </w:tc>
        <w:tc>
          <w:tcPr>
            <w:tcW w:w="1249" w:type="dxa"/>
          </w:tcPr>
          <w:p w14:paraId="41C0689D" w14:textId="77777777" w:rsidR="0070406F" w:rsidRDefault="0070406F" w:rsidP="005E7D68">
            <w:pPr>
              <w:keepNext/>
              <w:keepLines/>
              <w:autoSpaceDE w:val="0"/>
              <w:autoSpaceDN w:val="0"/>
              <w:adjustRightInd w:val="0"/>
              <w:spacing w:after="0" w:line="240" w:lineRule="auto"/>
              <w:ind w:left="56" w:right="56"/>
              <w:rPr>
                <w:ins w:id="1894" w:author="Che Frenz" w:date="2017-10-06T15:36:00Z"/>
                <w:rFonts w:ascii="Helv" w:hAnsi="Helv" w:cs="Helv"/>
                <w:b/>
                <w:bCs/>
                <w:color w:val="000000"/>
                <w:sz w:val="18"/>
                <w:szCs w:val="18"/>
              </w:rPr>
            </w:pPr>
          </w:p>
        </w:tc>
      </w:tr>
      <w:tr w:rsidR="0070406F" w14:paraId="2A67B49F" w14:textId="77777777" w:rsidTr="00624805">
        <w:trPr>
          <w:ins w:id="1895" w:author="Che Frenz" w:date="2017-10-06T15:36:00Z"/>
        </w:trPr>
        <w:tc>
          <w:tcPr>
            <w:tcW w:w="3655" w:type="dxa"/>
            <w:gridSpan w:val="4"/>
            <w:tcBorders>
              <w:bottom w:val="threeDEmboss" w:sz="6" w:space="0" w:color="auto"/>
            </w:tcBorders>
          </w:tcPr>
          <w:p w14:paraId="24E04FA2" w14:textId="639DF468" w:rsidR="0070406F" w:rsidRDefault="00624805" w:rsidP="005E7D68">
            <w:pPr>
              <w:keepNext/>
              <w:keepLines/>
              <w:autoSpaceDE w:val="0"/>
              <w:autoSpaceDN w:val="0"/>
              <w:adjustRightInd w:val="0"/>
              <w:spacing w:after="0" w:line="240" w:lineRule="auto"/>
              <w:ind w:left="218" w:right="218"/>
              <w:jc w:val="right"/>
              <w:rPr>
                <w:ins w:id="1896" w:author="Che Frenz" w:date="2017-10-06T15:36:00Z"/>
                <w:rFonts w:ascii="Helv" w:hAnsi="Helv" w:cs="Helv"/>
                <w:b/>
                <w:bCs/>
                <w:color w:val="000000"/>
                <w:sz w:val="18"/>
                <w:szCs w:val="18"/>
              </w:rPr>
            </w:pPr>
            <w:ins w:id="1897" w:author="Che Frenz" w:date="2017-10-06T16:23:00Z">
              <w:r>
                <w:rPr>
                  <w:rFonts w:ascii="Helv" w:hAnsi="Helv" w:cs="Helv"/>
                  <w:b/>
                  <w:bCs/>
                  <w:color w:val="000000"/>
                  <w:sz w:val="18"/>
                  <w:szCs w:val="18"/>
                </w:rPr>
                <w:t>disbursement_desc</w:t>
              </w:r>
            </w:ins>
          </w:p>
        </w:tc>
        <w:tc>
          <w:tcPr>
            <w:tcW w:w="958" w:type="dxa"/>
            <w:tcBorders>
              <w:bottom w:val="threeDEmboss" w:sz="6" w:space="0" w:color="auto"/>
            </w:tcBorders>
          </w:tcPr>
          <w:p w14:paraId="4C5BB592" w14:textId="3DB62ED2" w:rsidR="0070406F" w:rsidRPr="006B3416" w:rsidRDefault="00624805" w:rsidP="005E7D68">
            <w:pPr>
              <w:keepNext/>
              <w:keepLines/>
              <w:autoSpaceDE w:val="0"/>
              <w:autoSpaceDN w:val="0"/>
              <w:adjustRightInd w:val="0"/>
              <w:spacing w:after="0" w:line="240" w:lineRule="auto"/>
              <w:ind w:left="30" w:right="30"/>
              <w:jc w:val="right"/>
              <w:rPr>
                <w:ins w:id="1898" w:author="Che Frenz" w:date="2017-10-06T15:36:00Z"/>
                <w:rFonts w:ascii="Helv" w:hAnsi="Helv" w:cs="Helv"/>
                <w:bCs/>
                <w:color w:val="000000"/>
                <w:sz w:val="18"/>
                <w:szCs w:val="18"/>
                <w:rPrChange w:id="1899" w:author="Che Frenz" w:date="2017-10-12T15:45:00Z">
                  <w:rPr>
                    <w:ins w:id="1900" w:author="Che Frenz" w:date="2017-10-06T15:36:00Z"/>
                    <w:rFonts w:ascii="Helv" w:hAnsi="Helv" w:cs="Helv"/>
                    <w:b/>
                    <w:bCs/>
                    <w:color w:val="000000"/>
                    <w:sz w:val="18"/>
                    <w:szCs w:val="18"/>
                  </w:rPr>
                </w:rPrChange>
              </w:rPr>
            </w:pPr>
            <w:ins w:id="1901" w:author="Che Frenz" w:date="2017-10-06T16:25:00Z">
              <w:r w:rsidRPr="006B3416">
                <w:rPr>
                  <w:rFonts w:ascii="Helv" w:hAnsi="Helv" w:cs="Helv"/>
                  <w:bCs/>
                  <w:color w:val="000000"/>
                  <w:sz w:val="18"/>
                  <w:szCs w:val="18"/>
                  <w:rPrChange w:id="1902" w:author="Che Frenz" w:date="2017-10-12T15:45:00Z">
                    <w:rPr>
                      <w:rFonts w:ascii="Helv" w:hAnsi="Helv" w:cs="Helv"/>
                      <w:b/>
                      <w:bCs/>
                      <w:color w:val="000000"/>
                      <w:sz w:val="18"/>
                      <w:szCs w:val="18"/>
                    </w:rPr>
                  </w:rPrChange>
                </w:rPr>
                <w:t>disbursement_amount</w:t>
              </w:r>
            </w:ins>
          </w:p>
        </w:tc>
        <w:tc>
          <w:tcPr>
            <w:tcW w:w="4938" w:type="dxa"/>
            <w:tcBorders>
              <w:bottom w:val="threeDEmboss" w:sz="6" w:space="0" w:color="auto"/>
            </w:tcBorders>
          </w:tcPr>
          <w:p w14:paraId="755172F5" w14:textId="77777777" w:rsidR="0070406F" w:rsidRDefault="0070406F" w:rsidP="005E7D68">
            <w:pPr>
              <w:keepNext/>
              <w:keepLines/>
              <w:autoSpaceDE w:val="0"/>
              <w:autoSpaceDN w:val="0"/>
              <w:adjustRightInd w:val="0"/>
              <w:spacing w:after="0" w:line="240" w:lineRule="auto"/>
              <w:ind w:left="63" w:right="63"/>
              <w:rPr>
                <w:ins w:id="1903" w:author="Che Frenz" w:date="2017-10-06T15:36:00Z"/>
                <w:rFonts w:ascii="Helv" w:hAnsi="Helv" w:cs="Helv"/>
                <w:b/>
                <w:bCs/>
                <w:color w:val="000000"/>
                <w:sz w:val="18"/>
                <w:szCs w:val="18"/>
              </w:rPr>
            </w:pPr>
          </w:p>
        </w:tc>
        <w:tc>
          <w:tcPr>
            <w:tcW w:w="1249" w:type="dxa"/>
            <w:tcBorders>
              <w:bottom w:val="threeDEmboss" w:sz="6" w:space="0" w:color="auto"/>
            </w:tcBorders>
          </w:tcPr>
          <w:p w14:paraId="50B427CD" w14:textId="77777777" w:rsidR="0070406F" w:rsidRDefault="0070406F" w:rsidP="005E7D68">
            <w:pPr>
              <w:keepNext/>
              <w:keepLines/>
              <w:autoSpaceDE w:val="0"/>
              <w:autoSpaceDN w:val="0"/>
              <w:adjustRightInd w:val="0"/>
              <w:spacing w:after="0" w:line="240" w:lineRule="auto"/>
              <w:ind w:left="56" w:right="56"/>
              <w:rPr>
                <w:ins w:id="1904" w:author="Che Frenz" w:date="2017-10-06T15:36:00Z"/>
                <w:rFonts w:ascii="Helv" w:hAnsi="Helv" w:cs="Helv"/>
                <w:b/>
                <w:bCs/>
                <w:color w:val="000000"/>
                <w:sz w:val="18"/>
                <w:szCs w:val="18"/>
              </w:rPr>
            </w:pPr>
          </w:p>
        </w:tc>
      </w:tr>
      <w:tr w:rsidR="00624805" w14:paraId="7FD73C46" w14:textId="77777777" w:rsidTr="00624805">
        <w:trPr>
          <w:ins w:id="1905" w:author="Che Frenz" w:date="2017-10-06T15:36:00Z"/>
        </w:trPr>
        <w:tc>
          <w:tcPr>
            <w:tcW w:w="601" w:type="dxa"/>
            <w:tcBorders>
              <w:top w:val="threeDEmboss" w:sz="6" w:space="0" w:color="auto"/>
            </w:tcBorders>
          </w:tcPr>
          <w:p w14:paraId="678906BC" w14:textId="77777777" w:rsidR="00624805" w:rsidRDefault="00624805" w:rsidP="00624805">
            <w:pPr>
              <w:keepNext/>
              <w:keepLines/>
              <w:autoSpaceDE w:val="0"/>
              <w:autoSpaceDN w:val="0"/>
              <w:adjustRightInd w:val="0"/>
              <w:spacing w:after="0" w:line="240" w:lineRule="auto"/>
              <w:ind w:left="36" w:right="36"/>
              <w:rPr>
                <w:ins w:id="1906" w:author="Che Frenz" w:date="2017-10-06T15:36:00Z"/>
                <w:rFonts w:ascii="Helv" w:hAnsi="Helv" w:cs="Helv"/>
                <w:color w:val="000000"/>
                <w:sz w:val="18"/>
                <w:szCs w:val="18"/>
              </w:rPr>
            </w:pPr>
            <w:ins w:id="1907" w:author="Che Frenz" w:date="2017-10-06T15:36:00Z">
              <w:r>
                <w:rPr>
                  <w:rFonts w:ascii="Helv" w:hAnsi="Helv" w:cs="Helv"/>
                  <w:color w:val="000000"/>
                  <w:sz w:val="18"/>
                  <w:szCs w:val="18"/>
                </w:rPr>
                <w:t>&lt;br&gt;</w:t>
              </w:r>
            </w:ins>
          </w:p>
        </w:tc>
        <w:tc>
          <w:tcPr>
            <w:tcW w:w="919" w:type="dxa"/>
            <w:tcBorders>
              <w:top w:val="threeDEmboss" w:sz="6" w:space="0" w:color="auto"/>
            </w:tcBorders>
          </w:tcPr>
          <w:p w14:paraId="0ED4455F" w14:textId="77777777" w:rsidR="00624805" w:rsidRDefault="00624805" w:rsidP="00624805">
            <w:pPr>
              <w:keepNext/>
              <w:keepLines/>
              <w:autoSpaceDE w:val="0"/>
              <w:autoSpaceDN w:val="0"/>
              <w:adjustRightInd w:val="0"/>
              <w:spacing w:after="0" w:line="240" w:lineRule="auto"/>
              <w:ind w:left="55" w:right="55"/>
              <w:rPr>
                <w:ins w:id="1908" w:author="Che Frenz" w:date="2017-10-06T15:36:00Z"/>
                <w:rFonts w:ascii="Helv" w:hAnsi="Helv" w:cs="Helv"/>
                <w:color w:val="000000"/>
                <w:sz w:val="18"/>
                <w:szCs w:val="18"/>
              </w:rPr>
            </w:pPr>
            <w:ins w:id="1909" w:author="Che Frenz" w:date="2017-10-06T15:36:00Z">
              <w:r>
                <w:rPr>
                  <w:rFonts w:ascii="Helv" w:hAnsi="Helv" w:cs="Helv"/>
                  <w:color w:val="000000"/>
                  <w:sz w:val="18"/>
                  <w:szCs w:val="18"/>
                </w:rPr>
                <w:t>&lt;br&gt;</w:t>
              </w:r>
            </w:ins>
          </w:p>
        </w:tc>
        <w:tc>
          <w:tcPr>
            <w:tcW w:w="1028" w:type="dxa"/>
            <w:tcBorders>
              <w:top w:val="threeDEmboss" w:sz="6" w:space="0" w:color="auto"/>
            </w:tcBorders>
          </w:tcPr>
          <w:p w14:paraId="007616A5" w14:textId="77777777" w:rsidR="00624805" w:rsidRDefault="00624805" w:rsidP="00624805">
            <w:pPr>
              <w:keepNext/>
              <w:keepLines/>
              <w:autoSpaceDE w:val="0"/>
              <w:autoSpaceDN w:val="0"/>
              <w:adjustRightInd w:val="0"/>
              <w:spacing w:after="0" w:line="240" w:lineRule="auto"/>
              <w:ind w:left="62" w:right="62"/>
              <w:rPr>
                <w:ins w:id="1910" w:author="Che Frenz" w:date="2017-10-06T15:36:00Z"/>
                <w:rFonts w:ascii="Helv" w:hAnsi="Helv" w:cs="Helv"/>
                <w:color w:val="000000"/>
                <w:sz w:val="18"/>
                <w:szCs w:val="18"/>
              </w:rPr>
            </w:pPr>
            <w:ins w:id="1911" w:author="Che Frenz" w:date="2017-10-06T15:36:00Z">
              <w:r>
                <w:rPr>
                  <w:rFonts w:ascii="Helv" w:hAnsi="Helv" w:cs="Helv"/>
                  <w:color w:val="000000"/>
                  <w:sz w:val="18"/>
                  <w:szCs w:val="18"/>
                </w:rPr>
                <w:t>&lt;br&gt;</w:t>
              </w:r>
            </w:ins>
          </w:p>
        </w:tc>
        <w:tc>
          <w:tcPr>
            <w:tcW w:w="1107" w:type="dxa"/>
            <w:tcBorders>
              <w:top w:val="threeDEmboss" w:sz="6" w:space="0" w:color="auto"/>
            </w:tcBorders>
          </w:tcPr>
          <w:p w14:paraId="4D4F7635" w14:textId="77777777" w:rsidR="00624805" w:rsidRDefault="00624805" w:rsidP="00624805">
            <w:pPr>
              <w:keepNext/>
              <w:keepLines/>
              <w:autoSpaceDE w:val="0"/>
              <w:autoSpaceDN w:val="0"/>
              <w:adjustRightInd w:val="0"/>
              <w:spacing w:after="0" w:line="240" w:lineRule="auto"/>
              <w:ind w:left="65" w:right="65"/>
              <w:jc w:val="right"/>
              <w:rPr>
                <w:ins w:id="1912" w:author="Che Frenz" w:date="2017-10-06T15:36:00Z"/>
                <w:rFonts w:ascii="Helv" w:hAnsi="Helv" w:cs="Helv"/>
                <w:b/>
                <w:bCs/>
                <w:color w:val="000000"/>
                <w:sz w:val="18"/>
                <w:szCs w:val="18"/>
              </w:rPr>
            </w:pPr>
            <w:ins w:id="1913" w:author="Che Frenz" w:date="2017-10-06T15:36:00Z">
              <w:r>
                <w:rPr>
                  <w:rFonts w:ascii="Helv" w:hAnsi="Helv" w:cs="Helv"/>
                  <w:b/>
                  <w:bCs/>
                  <w:color w:val="000000"/>
                  <w:sz w:val="18"/>
                  <w:szCs w:val="18"/>
                </w:rPr>
                <w:t>Total</w:t>
              </w:r>
            </w:ins>
          </w:p>
        </w:tc>
        <w:tc>
          <w:tcPr>
            <w:tcW w:w="958" w:type="dxa"/>
            <w:tcBorders>
              <w:top w:val="threeDEmboss" w:sz="6" w:space="0" w:color="auto"/>
            </w:tcBorders>
          </w:tcPr>
          <w:p w14:paraId="7C76A6EB" w14:textId="6628795B" w:rsidR="00624805" w:rsidRPr="006B3416" w:rsidRDefault="00624805" w:rsidP="00624805">
            <w:pPr>
              <w:keepNext/>
              <w:keepLines/>
              <w:autoSpaceDE w:val="0"/>
              <w:autoSpaceDN w:val="0"/>
              <w:adjustRightInd w:val="0"/>
              <w:spacing w:after="0" w:line="240" w:lineRule="auto"/>
              <w:ind w:left="30" w:right="30"/>
              <w:jc w:val="right"/>
              <w:rPr>
                <w:ins w:id="1914" w:author="Che Frenz" w:date="2017-10-06T15:36:00Z"/>
                <w:rFonts w:ascii="Helv" w:hAnsi="Helv" w:cs="Helv"/>
                <w:bCs/>
                <w:color w:val="000000"/>
                <w:sz w:val="18"/>
                <w:szCs w:val="18"/>
                <w:rPrChange w:id="1915" w:author="Che Frenz" w:date="2017-10-12T15:45:00Z">
                  <w:rPr>
                    <w:ins w:id="1916" w:author="Che Frenz" w:date="2017-10-06T15:36:00Z"/>
                    <w:rFonts w:ascii="Helv" w:hAnsi="Helv" w:cs="Helv"/>
                    <w:b/>
                    <w:bCs/>
                    <w:color w:val="000000"/>
                    <w:sz w:val="18"/>
                    <w:szCs w:val="18"/>
                  </w:rPr>
                </w:rPrChange>
              </w:rPr>
            </w:pPr>
            <w:ins w:id="1917" w:author="Che Frenz" w:date="2017-10-06T16:26:00Z">
              <w:r w:rsidRPr="006B3416">
                <w:rPr>
                  <w:rFonts w:ascii="Helv" w:hAnsi="Helv" w:cs="Helv"/>
                  <w:bCs/>
                  <w:color w:val="000000"/>
                  <w:sz w:val="18"/>
                  <w:szCs w:val="18"/>
                  <w:rPrChange w:id="1918" w:author="Che Frenz" w:date="2017-10-12T15:45:00Z">
                    <w:rPr>
                      <w:rFonts w:ascii="Helv" w:hAnsi="Helv" w:cs="Helv"/>
                      <w:b/>
                      <w:bCs/>
                      <w:color w:val="000000"/>
                      <w:sz w:val="18"/>
                      <w:szCs w:val="18"/>
                    </w:rPr>
                  </w:rPrChange>
                </w:rPr>
                <w:t>Sum(retirement_factor)</w:t>
              </w:r>
            </w:ins>
          </w:p>
        </w:tc>
        <w:tc>
          <w:tcPr>
            <w:tcW w:w="4938" w:type="dxa"/>
            <w:tcBorders>
              <w:top w:val="threeDEmboss" w:sz="6" w:space="0" w:color="auto"/>
            </w:tcBorders>
          </w:tcPr>
          <w:p w14:paraId="6EEE7E9A" w14:textId="40B131F6" w:rsidR="00624805" w:rsidRDefault="00624805" w:rsidP="00624805">
            <w:pPr>
              <w:keepNext/>
              <w:keepLines/>
              <w:autoSpaceDE w:val="0"/>
              <w:autoSpaceDN w:val="0"/>
              <w:adjustRightInd w:val="0"/>
              <w:spacing w:after="0" w:line="240" w:lineRule="auto"/>
              <w:ind w:left="63" w:right="63"/>
              <w:rPr>
                <w:ins w:id="1919" w:author="Che Frenz" w:date="2017-10-06T15:36:00Z"/>
                <w:rFonts w:ascii="Helv" w:hAnsi="Helv" w:cs="Helv"/>
                <w:color w:val="000000"/>
                <w:sz w:val="18"/>
                <w:szCs w:val="18"/>
              </w:rPr>
            </w:pPr>
            <w:ins w:id="1920" w:author="Che Frenz" w:date="2017-10-06T16:26:00Z">
              <w:r>
                <w:rPr>
                  <w:rFonts w:ascii="Helv" w:hAnsi="Helv" w:cs="Helv"/>
                  <w:color w:val="000000"/>
                  <w:sz w:val="18"/>
                  <w:szCs w:val="18"/>
                </w:rPr>
                <w:t>&lt;br&gt;</w:t>
              </w:r>
            </w:ins>
          </w:p>
        </w:tc>
        <w:tc>
          <w:tcPr>
            <w:tcW w:w="1249" w:type="dxa"/>
            <w:tcBorders>
              <w:top w:val="threeDEmboss" w:sz="6" w:space="0" w:color="auto"/>
            </w:tcBorders>
          </w:tcPr>
          <w:p w14:paraId="4E7BD640" w14:textId="77777777" w:rsidR="00624805" w:rsidRDefault="00624805" w:rsidP="00624805">
            <w:pPr>
              <w:keepNext/>
              <w:keepLines/>
              <w:autoSpaceDE w:val="0"/>
              <w:autoSpaceDN w:val="0"/>
              <w:adjustRightInd w:val="0"/>
              <w:spacing w:after="0" w:line="240" w:lineRule="auto"/>
              <w:ind w:left="56" w:right="56"/>
              <w:rPr>
                <w:ins w:id="1921" w:author="Che Frenz" w:date="2017-10-06T15:36:00Z"/>
                <w:rFonts w:ascii="Helv" w:hAnsi="Helv" w:cs="Helv"/>
                <w:color w:val="000000"/>
                <w:sz w:val="18"/>
                <w:szCs w:val="18"/>
              </w:rPr>
            </w:pPr>
            <w:ins w:id="1922" w:author="Che Frenz" w:date="2017-10-06T15:36:00Z">
              <w:r>
                <w:rPr>
                  <w:rFonts w:ascii="Helv" w:hAnsi="Helv" w:cs="Helv"/>
                  <w:color w:val="000000"/>
                  <w:sz w:val="18"/>
                  <w:szCs w:val="18"/>
                </w:rPr>
                <w:t>&lt;br&gt;</w:t>
              </w:r>
            </w:ins>
          </w:p>
        </w:tc>
      </w:tr>
      <w:tr w:rsidR="00624805" w14:paraId="112860E5" w14:textId="77777777" w:rsidTr="00624805">
        <w:trPr>
          <w:ins w:id="1923" w:author="Che Frenz" w:date="2017-10-06T15:36:00Z"/>
        </w:trPr>
        <w:tc>
          <w:tcPr>
            <w:tcW w:w="601" w:type="dxa"/>
          </w:tcPr>
          <w:p w14:paraId="7F304043" w14:textId="77777777" w:rsidR="00624805" w:rsidRDefault="00624805" w:rsidP="00624805">
            <w:pPr>
              <w:keepNext/>
              <w:keepLines/>
              <w:autoSpaceDE w:val="0"/>
              <w:autoSpaceDN w:val="0"/>
              <w:adjustRightInd w:val="0"/>
              <w:spacing w:after="0" w:line="240" w:lineRule="auto"/>
              <w:ind w:left="36" w:right="36"/>
              <w:rPr>
                <w:ins w:id="1924" w:author="Che Frenz" w:date="2017-10-06T15:36:00Z"/>
                <w:rFonts w:ascii="Helv" w:hAnsi="Helv" w:cs="Helv"/>
                <w:color w:val="000000"/>
                <w:sz w:val="18"/>
                <w:szCs w:val="18"/>
              </w:rPr>
            </w:pPr>
          </w:p>
        </w:tc>
        <w:tc>
          <w:tcPr>
            <w:tcW w:w="919" w:type="dxa"/>
          </w:tcPr>
          <w:p w14:paraId="791E4DD6" w14:textId="77777777" w:rsidR="00624805" w:rsidRDefault="00624805" w:rsidP="00624805">
            <w:pPr>
              <w:keepNext/>
              <w:keepLines/>
              <w:autoSpaceDE w:val="0"/>
              <w:autoSpaceDN w:val="0"/>
              <w:adjustRightInd w:val="0"/>
              <w:spacing w:after="0" w:line="240" w:lineRule="auto"/>
              <w:ind w:left="55" w:right="55"/>
              <w:rPr>
                <w:ins w:id="1925" w:author="Che Frenz" w:date="2017-10-06T15:36:00Z"/>
                <w:rFonts w:ascii="Helv" w:hAnsi="Helv" w:cs="Helv"/>
                <w:color w:val="000000"/>
                <w:sz w:val="18"/>
                <w:szCs w:val="18"/>
              </w:rPr>
            </w:pPr>
          </w:p>
        </w:tc>
        <w:tc>
          <w:tcPr>
            <w:tcW w:w="1028" w:type="dxa"/>
          </w:tcPr>
          <w:p w14:paraId="1A9D028E" w14:textId="77777777" w:rsidR="00624805" w:rsidRDefault="00624805" w:rsidP="00624805">
            <w:pPr>
              <w:keepNext/>
              <w:keepLines/>
              <w:autoSpaceDE w:val="0"/>
              <w:autoSpaceDN w:val="0"/>
              <w:adjustRightInd w:val="0"/>
              <w:spacing w:after="0" w:line="240" w:lineRule="auto"/>
              <w:ind w:left="62" w:right="62"/>
              <w:rPr>
                <w:ins w:id="1926" w:author="Che Frenz" w:date="2017-10-06T15:36:00Z"/>
                <w:rFonts w:ascii="Helv" w:hAnsi="Helv" w:cs="Helv"/>
                <w:color w:val="000000"/>
                <w:sz w:val="18"/>
                <w:szCs w:val="18"/>
              </w:rPr>
            </w:pPr>
          </w:p>
        </w:tc>
        <w:tc>
          <w:tcPr>
            <w:tcW w:w="1107" w:type="dxa"/>
          </w:tcPr>
          <w:p w14:paraId="1477C626" w14:textId="77777777" w:rsidR="00624805" w:rsidRDefault="00624805" w:rsidP="00624805">
            <w:pPr>
              <w:keepNext/>
              <w:keepLines/>
              <w:autoSpaceDE w:val="0"/>
              <w:autoSpaceDN w:val="0"/>
              <w:adjustRightInd w:val="0"/>
              <w:spacing w:after="0" w:line="240" w:lineRule="auto"/>
              <w:ind w:left="65" w:right="65"/>
              <w:rPr>
                <w:ins w:id="1927" w:author="Che Frenz" w:date="2017-10-06T15:36:00Z"/>
                <w:rFonts w:ascii="Helv" w:hAnsi="Helv" w:cs="Helv"/>
                <w:color w:val="000000"/>
                <w:sz w:val="18"/>
                <w:szCs w:val="18"/>
              </w:rPr>
            </w:pPr>
          </w:p>
        </w:tc>
        <w:tc>
          <w:tcPr>
            <w:tcW w:w="958" w:type="dxa"/>
          </w:tcPr>
          <w:p w14:paraId="51F95AFF" w14:textId="77777777" w:rsidR="00624805" w:rsidRDefault="00624805" w:rsidP="00624805">
            <w:pPr>
              <w:keepNext/>
              <w:keepLines/>
              <w:autoSpaceDE w:val="0"/>
              <w:autoSpaceDN w:val="0"/>
              <w:adjustRightInd w:val="0"/>
              <w:spacing w:after="0" w:line="240" w:lineRule="auto"/>
              <w:ind w:left="30" w:right="30"/>
              <w:rPr>
                <w:ins w:id="1928" w:author="Che Frenz" w:date="2017-10-06T15:36:00Z"/>
                <w:rFonts w:ascii="Helv" w:hAnsi="Helv" w:cs="Helv"/>
                <w:color w:val="000000"/>
                <w:sz w:val="18"/>
                <w:szCs w:val="18"/>
              </w:rPr>
            </w:pPr>
          </w:p>
        </w:tc>
        <w:tc>
          <w:tcPr>
            <w:tcW w:w="4938" w:type="dxa"/>
          </w:tcPr>
          <w:p w14:paraId="6624D581" w14:textId="77777777" w:rsidR="00624805" w:rsidRDefault="00624805" w:rsidP="00624805">
            <w:pPr>
              <w:keepNext/>
              <w:keepLines/>
              <w:autoSpaceDE w:val="0"/>
              <w:autoSpaceDN w:val="0"/>
              <w:adjustRightInd w:val="0"/>
              <w:spacing w:after="0" w:line="240" w:lineRule="auto"/>
              <w:ind w:left="63" w:right="63"/>
              <w:rPr>
                <w:ins w:id="1929" w:author="Che Frenz" w:date="2017-10-06T15:36:00Z"/>
                <w:rFonts w:ascii="Helv" w:hAnsi="Helv" w:cs="Helv"/>
                <w:color w:val="000000"/>
                <w:sz w:val="18"/>
                <w:szCs w:val="18"/>
              </w:rPr>
            </w:pPr>
          </w:p>
        </w:tc>
        <w:tc>
          <w:tcPr>
            <w:tcW w:w="1249" w:type="dxa"/>
          </w:tcPr>
          <w:p w14:paraId="2E1FB325" w14:textId="77777777" w:rsidR="00624805" w:rsidRDefault="00624805" w:rsidP="00624805">
            <w:pPr>
              <w:keepNext/>
              <w:keepLines/>
              <w:autoSpaceDE w:val="0"/>
              <w:autoSpaceDN w:val="0"/>
              <w:adjustRightInd w:val="0"/>
              <w:spacing w:after="0" w:line="240" w:lineRule="auto"/>
              <w:rPr>
                <w:ins w:id="1930" w:author="Che Frenz" w:date="2017-10-06T15:36:00Z"/>
                <w:rFonts w:ascii="Helv" w:hAnsi="Helv" w:cs="Helv"/>
                <w:color w:val="000000"/>
                <w:sz w:val="18"/>
                <w:szCs w:val="18"/>
              </w:rPr>
            </w:pPr>
          </w:p>
        </w:tc>
      </w:tr>
      <w:tr w:rsidR="00624805" w14:paraId="39B32C70" w14:textId="77777777" w:rsidTr="00624805">
        <w:trPr>
          <w:ins w:id="1931" w:author="Che Frenz" w:date="2017-10-06T15:36:00Z"/>
        </w:trPr>
        <w:tc>
          <w:tcPr>
            <w:tcW w:w="601" w:type="dxa"/>
          </w:tcPr>
          <w:p w14:paraId="5519EB7C" w14:textId="77777777" w:rsidR="00624805" w:rsidRDefault="00624805" w:rsidP="00624805">
            <w:pPr>
              <w:keepNext/>
              <w:keepLines/>
              <w:autoSpaceDE w:val="0"/>
              <w:autoSpaceDN w:val="0"/>
              <w:adjustRightInd w:val="0"/>
              <w:spacing w:after="0" w:line="240" w:lineRule="auto"/>
              <w:rPr>
                <w:ins w:id="1932" w:author="Che Frenz" w:date="2017-10-06T15:36:00Z"/>
                <w:rFonts w:ascii="Helv" w:hAnsi="Helv" w:cs="Helv"/>
                <w:color w:val="000000"/>
                <w:sz w:val="18"/>
                <w:szCs w:val="18"/>
              </w:rPr>
            </w:pPr>
          </w:p>
        </w:tc>
        <w:tc>
          <w:tcPr>
            <w:tcW w:w="919" w:type="dxa"/>
          </w:tcPr>
          <w:p w14:paraId="5E6BDA06" w14:textId="77777777" w:rsidR="00624805" w:rsidRDefault="00624805" w:rsidP="00624805">
            <w:pPr>
              <w:keepNext/>
              <w:keepLines/>
              <w:autoSpaceDE w:val="0"/>
              <w:autoSpaceDN w:val="0"/>
              <w:adjustRightInd w:val="0"/>
              <w:spacing w:after="0" w:line="240" w:lineRule="auto"/>
              <w:rPr>
                <w:ins w:id="1933" w:author="Che Frenz" w:date="2017-10-06T15:36:00Z"/>
                <w:rFonts w:ascii="Helv" w:hAnsi="Helv" w:cs="Helv"/>
                <w:color w:val="000000"/>
                <w:sz w:val="18"/>
                <w:szCs w:val="18"/>
              </w:rPr>
            </w:pPr>
          </w:p>
        </w:tc>
        <w:tc>
          <w:tcPr>
            <w:tcW w:w="1028" w:type="dxa"/>
          </w:tcPr>
          <w:p w14:paraId="6A97FA2F" w14:textId="77777777" w:rsidR="00624805" w:rsidRDefault="00624805" w:rsidP="00624805">
            <w:pPr>
              <w:keepNext/>
              <w:keepLines/>
              <w:autoSpaceDE w:val="0"/>
              <w:autoSpaceDN w:val="0"/>
              <w:adjustRightInd w:val="0"/>
              <w:spacing w:after="0" w:line="240" w:lineRule="auto"/>
              <w:rPr>
                <w:ins w:id="1934" w:author="Che Frenz" w:date="2017-10-06T15:36:00Z"/>
                <w:rFonts w:ascii="Helv" w:hAnsi="Helv" w:cs="Helv"/>
                <w:color w:val="000000"/>
                <w:sz w:val="18"/>
                <w:szCs w:val="18"/>
              </w:rPr>
            </w:pPr>
          </w:p>
        </w:tc>
        <w:tc>
          <w:tcPr>
            <w:tcW w:w="1107" w:type="dxa"/>
          </w:tcPr>
          <w:p w14:paraId="6365CD64" w14:textId="77777777" w:rsidR="00624805" w:rsidRDefault="00624805" w:rsidP="00624805">
            <w:pPr>
              <w:keepNext/>
              <w:keepLines/>
              <w:autoSpaceDE w:val="0"/>
              <w:autoSpaceDN w:val="0"/>
              <w:adjustRightInd w:val="0"/>
              <w:spacing w:after="0" w:line="240" w:lineRule="auto"/>
              <w:rPr>
                <w:ins w:id="1935" w:author="Che Frenz" w:date="2017-10-06T15:36:00Z"/>
                <w:rFonts w:ascii="Helv" w:hAnsi="Helv" w:cs="Helv"/>
                <w:color w:val="000000"/>
                <w:sz w:val="18"/>
                <w:szCs w:val="18"/>
              </w:rPr>
            </w:pPr>
          </w:p>
        </w:tc>
        <w:tc>
          <w:tcPr>
            <w:tcW w:w="958" w:type="dxa"/>
          </w:tcPr>
          <w:p w14:paraId="538559E2" w14:textId="77777777" w:rsidR="00624805" w:rsidRDefault="00624805" w:rsidP="00624805">
            <w:pPr>
              <w:keepNext/>
              <w:keepLines/>
              <w:autoSpaceDE w:val="0"/>
              <w:autoSpaceDN w:val="0"/>
              <w:adjustRightInd w:val="0"/>
              <w:spacing w:after="0" w:line="240" w:lineRule="auto"/>
              <w:rPr>
                <w:ins w:id="1936" w:author="Che Frenz" w:date="2017-10-06T15:36:00Z"/>
                <w:rFonts w:ascii="Helv" w:hAnsi="Helv" w:cs="Helv"/>
                <w:color w:val="000000"/>
                <w:sz w:val="18"/>
                <w:szCs w:val="18"/>
              </w:rPr>
            </w:pPr>
          </w:p>
        </w:tc>
        <w:tc>
          <w:tcPr>
            <w:tcW w:w="4938" w:type="dxa"/>
          </w:tcPr>
          <w:p w14:paraId="3DD603CD" w14:textId="77777777" w:rsidR="00624805" w:rsidRDefault="00624805" w:rsidP="00624805">
            <w:pPr>
              <w:keepNext/>
              <w:keepLines/>
              <w:autoSpaceDE w:val="0"/>
              <w:autoSpaceDN w:val="0"/>
              <w:adjustRightInd w:val="0"/>
              <w:spacing w:after="0" w:line="240" w:lineRule="auto"/>
              <w:rPr>
                <w:ins w:id="1937" w:author="Che Frenz" w:date="2017-10-06T15:36:00Z"/>
                <w:rFonts w:ascii="Helv" w:hAnsi="Helv" w:cs="Helv"/>
                <w:color w:val="000000"/>
                <w:sz w:val="18"/>
                <w:szCs w:val="18"/>
              </w:rPr>
            </w:pPr>
          </w:p>
        </w:tc>
        <w:tc>
          <w:tcPr>
            <w:tcW w:w="1249" w:type="dxa"/>
          </w:tcPr>
          <w:p w14:paraId="565C9B00" w14:textId="77777777" w:rsidR="00624805" w:rsidRDefault="00624805" w:rsidP="00624805">
            <w:pPr>
              <w:keepNext/>
              <w:keepLines/>
              <w:autoSpaceDE w:val="0"/>
              <w:autoSpaceDN w:val="0"/>
              <w:adjustRightInd w:val="0"/>
              <w:spacing w:after="0" w:line="240" w:lineRule="auto"/>
              <w:rPr>
                <w:ins w:id="1938" w:author="Che Frenz" w:date="2017-10-06T15:36:00Z"/>
                <w:rFonts w:ascii="Helv" w:hAnsi="Helv" w:cs="Helv"/>
                <w:color w:val="000000"/>
                <w:sz w:val="18"/>
                <w:szCs w:val="18"/>
              </w:rPr>
            </w:pPr>
          </w:p>
        </w:tc>
      </w:tr>
    </w:tbl>
    <w:p w14:paraId="3372C80D" w14:textId="77777777" w:rsidR="00DD7968" w:rsidRDefault="00DD7968" w:rsidP="0023080D">
      <w:pPr>
        <w:pStyle w:val="NoSpacing"/>
      </w:pPr>
    </w:p>
    <w:p w14:paraId="67938003" w14:textId="77777777" w:rsidR="00372A78" w:rsidRDefault="00372A78" w:rsidP="0023080D">
      <w:pPr>
        <w:pStyle w:val="NoSpacing"/>
      </w:pPr>
    </w:p>
    <w:p w14:paraId="20A2E06A" w14:textId="77777777" w:rsidR="00372A78" w:rsidRDefault="00372A78" w:rsidP="00372A78">
      <w:pPr>
        <w:pStyle w:val="Heading1"/>
      </w:pPr>
      <w:bookmarkStart w:id="1939" w:name="_Toc379816890"/>
      <w:bookmarkStart w:id="1940" w:name="_Toc495590247"/>
      <w:commentRangeStart w:id="1941"/>
      <w:r>
        <w:t>Commercial Paper</w:t>
      </w:r>
      <w:bookmarkEnd w:id="1939"/>
      <w:commentRangeEnd w:id="1941"/>
      <w:r w:rsidR="00256BC3">
        <w:rPr>
          <w:rStyle w:val="CommentReference"/>
          <w:rFonts w:asciiTheme="minorHAnsi" w:eastAsiaTheme="minorHAnsi" w:hAnsiTheme="minorHAnsi" w:cstheme="minorBidi"/>
          <w:b w:val="0"/>
          <w:bCs w:val="0"/>
          <w:color w:val="auto"/>
        </w:rPr>
        <w:commentReference w:id="1941"/>
      </w:r>
      <w:bookmarkEnd w:id="1940"/>
    </w:p>
    <w:p w14:paraId="36D8FEB9" w14:textId="3DB0C677" w:rsidR="00804998" w:rsidRDefault="00804998" w:rsidP="00372A78">
      <w:pPr>
        <w:rPr>
          <w:ins w:id="1942" w:author="Arun Dsouza" w:date="2017-10-04T17:22:00Z"/>
        </w:rPr>
      </w:pPr>
      <w:ins w:id="1943" w:author="Arun Dsouza" w:date="2017-10-04T17:22:00Z">
        <w:r w:rsidRPr="00804998">
          <w:rPr>
            <w:highlight w:val="yellow"/>
            <w:rPrChange w:id="1944" w:author="Arun Dsouza" w:date="2017-10-04T17:23:00Z">
              <w:rPr/>
            </w:rPrChange>
          </w:rPr>
          <w:t>Mapping would be helpful to avoid assumptions.</w:t>
        </w:r>
        <w:r>
          <w:t xml:space="preserve"> </w:t>
        </w:r>
      </w:ins>
    </w:p>
    <w:p w14:paraId="2387F683" w14:textId="77777777" w:rsidR="00372A78" w:rsidRDefault="00372A78" w:rsidP="00372A78">
      <w:r w:rsidRPr="00372A78">
        <w:t>CFCPROD_CIS_REPO</w:t>
      </w:r>
    </w:p>
    <w:p w14:paraId="3208B551" w14:textId="77777777" w:rsidR="00F94C59" w:rsidRDefault="00372A78" w:rsidP="00372A78">
      <w:r>
        <w:t>SELECT TRD.TRD_CUSTOMER_CD, TRD.TRD_KEY_DT, datediff(day, TRD.TRD_KEY_DT, getdate()) as keydatediff, TRD.TRD_SEQ_NUM, TRD.TRD_SETTLE_DT, TRD.TRD_FACE_VALUE, TRD.TRD_RATE_PCT, TRD.TRD_MATURITY_DT, TRD.TRD_PAYOFF_AMT, TRD.TRD_TERM_NUM FROM TRD_000_TRADE TRD WHERE (TRD.TRD_SETTLEMENT_STATUS = 'P' and TRD.TRD_TRADE_STAT = 'OU' ) or (TRD.TRD_TRADE_STAT = 'MA' and datediff(day, TRD.TRD_MATURITY_DT, getdate()) &lt;= 0 ) ORDER BY TRD.TRD_CUSTOMER_CD ASC, TRD.TRD_MATURITY_DT ASC</w:t>
      </w:r>
      <w:r w:rsidR="0023080D">
        <w:tab/>
      </w:r>
      <w:r w:rsidR="0023080D">
        <w:tab/>
      </w:r>
    </w:p>
    <w:p w14:paraId="46F7161D" w14:textId="417015CD" w:rsidR="00743495" w:rsidRPr="00743495" w:rsidRDefault="00FA2F53">
      <w:pPr>
        <w:pStyle w:val="Heading3"/>
        <w:rPr>
          <w:ins w:id="1945" w:author="Che Frenz" w:date="2017-10-06T16:35:00Z"/>
        </w:rPr>
        <w:pPrChange w:id="1946" w:author="Che Frenz" w:date="2017-10-06T16:45:00Z">
          <w:pPr/>
        </w:pPrChange>
      </w:pPr>
      <w:bookmarkStart w:id="1947" w:name="_Toc495590248"/>
      <w:ins w:id="1948" w:author="Che Frenz" w:date="2017-10-12T13:15:00Z">
        <w:r>
          <w:t>CP</w:t>
        </w:r>
      </w:ins>
      <w:ins w:id="1949" w:author="Che Frenz" w:date="2017-10-06T16:34:00Z">
        <w:r w:rsidR="00A356F1">
          <w:t xml:space="preserve"> Field Mapping</w:t>
        </w:r>
      </w:ins>
      <w:bookmarkEnd w:id="1947"/>
    </w:p>
    <w:p w14:paraId="14D8FB01" w14:textId="4218B3C6" w:rsidR="00A356F1" w:rsidRPr="00A356F1" w:rsidRDefault="00A356F1">
      <w:pPr>
        <w:rPr>
          <w:ins w:id="1950" w:author="Che Frenz" w:date="2017-10-06T16:34:00Z"/>
        </w:rPr>
      </w:pPr>
      <w:ins w:id="1951" w:author="Che Frenz" w:date="2017-10-06T16:35:00Z">
        <w:r>
          <w:t>AsOfDateforCP=</w:t>
        </w:r>
      </w:ins>
      <w:ins w:id="1952" w:author="Che Frenz" w:date="2017-10-06T16:36:00Z">
        <w:r w:rsidRPr="00A356F1">
          <w:t xml:space="preserve"> SELECT cusnum, updtime FROM dbupdtime, organization WHERE dbname = 'TRES' ORDER BY cusnum ASC</w:t>
        </w:r>
      </w:ins>
    </w:p>
    <w:p w14:paraId="32E6DDD9" w14:textId="76585846" w:rsidR="00A356F1" w:rsidRDefault="00A356F1" w:rsidP="00A356F1">
      <w:pPr>
        <w:tabs>
          <w:tab w:val="left" w:pos="2190"/>
          <w:tab w:val="left" w:pos="3810"/>
          <w:tab w:val="left" w:pos="5070"/>
          <w:tab w:val="left" w:pos="6510"/>
          <w:tab w:val="left" w:pos="7590"/>
          <w:tab w:val="left" w:pos="8850"/>
          <w:tab w:val="left" w:pos="10110"/>
        </w:tabs>
        <w:autoSpaceDE w:val="0"/>
        <w:autoSpaceDN w:val="0"/>
        <w:adjustRightInd w:val="0"/>
        <w:spacing w:after="0" w:line="240" w:lineRule="auto"/>
        <w:rPr>
          <w:ins w:id="1953" w:author="Che Frenz" w:date="2017-10-06T16:34:00Z"/>
          <w:rFonts w:ascii="MS Sans Serif" w:hAnsi="MS Sans Serif" w:cs="MS Sans Serif"/>
          <w:b/>
          <w:bCs/>
          <w:color w:val="000000"/>
          <w:sz w:val="24"/>
          <w:szCs w:val="24"/>
          <w:u w:val="single"/>
        </w:rPr>
      </w:pPr>
      <w:ins w:id="1954" w:author="Che Frenz" w:date="2017-10-06T16:34:00Z">
        <w:r>
          <w:rPr>
            <w:rFonts w:ascii="MS Sans Serif" w:hAnsi="MS Sans Serif" w:cs="MS Sans Serif"/>
            <w:b/>
            <w:bCs/>
            <w:color w:val="000000"/>
            <w:sz w:val="24"/>
            <w:szCs w:val="24"/>
            <w:u w:val="single"/>
          </w:rPr>
          <w:t xml:space="preserve">Outstanding Commercial Paper as of </w:t>
        </w:r>
      </w:ins>
      <w:ins w:id="1955" w:author="Che Frenz" w:date="2017-10-06T16:36:00Z">
        <w:r>
          <w:t>AsOfDateforCP</w:t>
        </w:r>
      </w:ins>
    </w:p>
    <w:p w14:paraId="5DD99ADB" w14:textId="77777777" w:rsidR="00A356F1" w:rsidRDefault="00A356F1" w:rsidP="00A356F1">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ins w:id="1956" w:author="Che Frenz" w:date="2017-10-06T16:34:00Z"/>
          <w:rFonts w:ascii="MS Sans Serif" w:hAnsi="MS Sans Serif" w:cs="MS Sans Serif"/>
          <w:color w:val="800000"/>
          <w:sz w:val="20"/>
          <w:szCs w:val="20"/>
        </w:rPr>
      </w:pPr>
    </w:p>
    <w:tbl>
      <w:tblPr>
        <w:tblW w:w="10222" w:type="dxa"/>
        <w:tblLayout w:type="fixed"/>
        <w:tblCellMar>
          <w:left w:w="0" w:type="dxa"/>
          <w:right w:w="0" w:type="dxa"/>
        </w:tblCellMar>
        <w:tblLook w:val="00A0" w:firstRow="1" w:lastRow="0" w:firstColumn="1" w:lastColumn="0" w:noHBand="0" w:noVBand="0"/>
      </w:tblPr>
      <w:tblGrid>
        <w:gridCol w:w="1434"/>
        <w:gridCol w:w="950"/>
        <w:gridCol w:w="1756"/>
        <w:gridCol w:w="1400"/>
        <w:gridCol w:w="1094"/>
        <w:gridCol w:w="1826"/>
        <w:gridCol w:w="1762"/>
      </w:tblGrid>
      <w:tr w:rsidR="00A356F1" w14:paraId="2B1DF5DC" w14:textId="77777777" w:rsidTr="005E7D68">
        <w:trPr>
          <w:ins w:id="1957" w:author="Che Frenz" w:date="2017-10-06T16:34:00Z"/>
        </w:trPr>
        <w:tc>
          <w:tcPr>
            <w:tcW w:w="1434" w:type="dxa"/>
            <w:tcBorders>
              <w:bottom w:val="threeDEmboss" w:sz="6" w:space="0" w:color="auto"/>
            </w:tcBorders>
          </w:tcPr>
          <w:p w14:paraId="0016B946" w14:textId="77777777" w:rsidR="00A356F1" w:rsidRDefault="00A356F1" w:rsidP="005E7D68">
            <w:pPr>
              <w:keepNext/>
              <w:keepLines/>
              <w:autoSpaceDE w:val="0"/>
              <w:autoSpaceDN w:val="0"/>
              <w:adjustRightInd w:val="0"/>
              <w:spacing w:after="0" w:line="240" w:lineRule="auto"/>
              <w:ind w:left="15"/>
              <w:rPr>
                <w:ins w:id="1958" w:author="Che Frenz" w:date="2017-10-06T16:34:00Z"/>
                <w:rFonts w:ascii="MS Sans Serif" w:hAnsi="MS Sans Serif" w:cs="MS Sans Serif"/>
                <w:b/>
                <w:bCs/>
                <w:color w:val="000000"/>
                <w:sz w:val="16"/>
                <w:szCs w:val="16"/>
              </w:rPr>
            </w:pPr>
            <w:ins w:id="1959" w:author="Che Frenz" w:date="2017-10-06T16:34:00Z">
              <w:r>
                <w:rPr>
                  <w:rFonts w:ascii="MS Sans Serif" w:hAnsi="MS Sans Serif" w:cs="MS Sans Serif"/>
                  <w:b/>
                  <w:bCs/>
                  <w:color w:val="000000"/>
                  <w:sz w:val="16"/>
                  <w:szCs w:val="16"/>
                </w:rPr>
                <w:t>Note</w:t>
              </w:r>
            </w:ins>
          </w:p>
          <w:p w14:paraId="02CE739F" w14:textId="77777777" w:rsidR="00A356F1" w:rsidRDefault="00A356F1" w:rsidP="005E7D68">
            <w:pPr>
              <w:keepNext/>
              <w:keepLines/>
              <w:autoSpaceDE w:val="0"/>
              <w:autoSpaceDN w:val="0"/>
              <w:adjustRightInd w:val="0"/>
              <w:spacing w:after="0" w:line="240" w:lineRule="auto"/>
              <w:ind w:left="15"/>
              <w:rPr>
                <w:ins w:id="1960" w:author="Che Frenz" w:date="2017-10-06T16:34:00Z"/>
                <w:rFonts w:ascii="MS Sans Serif" w:hAnsi="MS Sans Serif" w:cs="MS Sans Serif"/>
                <w:b/>
                <w:bCs/>
                <w:color w:val="000000"/>
                <w:sz w:val="16"/>
                <w:szCs w:val="16"/>
              </w:rPr>
            </w:pPr>
            <w:ins w:id="1961" w:author="Che Frenz" w:date="2017-10-06T16:34:00Z">
              <w:r>
                <w:rPr>
                  <w:rFonts w:ascii="MS Sans Serif" w:hAnsi="MS Sans Serif" w:cs="MS Sans Serif"/>
                  <w:b/>
                  <w:bCs/>
                  <w:color w:val="000000"/>
                  <w:sz w:val="16"/>
                  <w:szCs w:val="16"/>
                </w:rPr>
                <w:t>Number</w:t>
              </w:r>
            </w:ins>
          </w:p>
        </w:tc>
        <w:tc>
          <w:tcPr>
            <w:tcW w:w="950" w:type="dxa"/>
            <w:tcBorders>
              <w:bottom w:val="threeDEmboss" w:sz="6" w:space="0" w:color="auto"/>
            </w:tcBorders>
          </w:tcPr>
          <w:p w14:paraId="45364F4A" w14:textId="77777777" w:rsidR="00A356F1" w:rsidRDefault="00A356F1" w:rsidP="005E7D68">
            <w:pPr>
              <w:keepNext/>
              <w:keepLines/>
              <w:autoSpaceDE w:val="0"/>
              <w:autoSpaceDN w:val="0"/>
              <w:adjustRightInd w:val="0"/>
              <w:spacing w:after="0" w:line="240" w:lineRule="auto"/>
              <w:ind w:left="15"/>
              <w:rPr>
                <w:ins w:id="1962" w:author="Che Frenz" w:date="2017-10-06T16:34:00Z"/>
                <w:rFonts w:ascii="MS Sans Serif" w:hAnsi="MS Sans Serif" w:cs="MS Sans Serif"/>
                <w:b/>
                <w:bCs/>
                <w:color w:val="000000"/>
                <w:sz w:val="16"/>
                <w:szCs w:val="16"/>
              </w:rPr>
            </w:pPr>
            <w:ins w:id="1963" w:author="Che Frenz" w:date="2017-10-06T16:34:00Z">
              <w:r>
                <w:rPr>
                  <w:rFonts w:ascii="MS Sans Serif" w:hAnsi="MS Sans Serif" w:cs="MS Sans Serif"/>
                  <w:b/>
                  <w:bCs/>
                  <w:color w:val="000000"/>
                  <w:sz w:val="16"/>
                  <w:szCs w:val="16"/>
                </w:rPr>
                <w:t>Issue</w:t>
              </w:r>
            </w:ins>
          </w:p>
          <w:p w14:paraId="4F8C97AD" w14:textId="77777777" w:rsidR="00A356F1" w:rsidRDefault="00A356F1" w:rsidP="005E7D68">
            <w:pPr>
              <w:keepNext/>
              <w:keepLines/>
              <w:autoSpaceDE w:val="0"/>
              <w:autoSpaceDN w:val="0"/>
              <w:adjustRightInd w:val="0"/>
              <w:spacing w:after="0" w:line="240" w:lineRule="auto"/>
              <w:ind w:left="15"/>
              <w:rPr>
                <w:ins w:id="1964" w:author="Che Frenz" w:date="2017-10-06T16:34:00Z"/>
                <w:rFonts w:ascii="MS Sans Serif" w:hAnsi="MS Sans Serif" w:cs="MS Sans Serif"/>
                <w:b/>
                <w:bCs/>
                <w:color w:val="000000"/>
                <w:sz w:val="16"/>
                <w:szCs w:val="16"/>
              </w:rPr>
            </w:pPr>
            <w:ins w:id="1965" w:author="Che Frenz" w:date="2017-10-06T16:34:00Z">
              <w:r>
                <w:rPr>
                  <w:rFonts w:ascii="MS Sans Serif" w:hAnsi="MS Sans Serif" w:cs="MS Sans Serif"/>
                  <w:b/>
                  <w:bCs/>
                  <w:color w:val="000000"/>
                  <w:sz w:val="16"/>
                  <w:szCs w:val="16"/>
                </w:rPr>
                <w:t>Date</w:t>
              </w:r>
            </w:ins>
          </w:p>
        </w:tc>
        <w:tc>
          <w:tcPr>
            <w:tcW w:w="1756" w:type="dxa"/>
            <w:tcBorders>
              <w:bottom w:val="threeDEmboss" w:sz="6" w:space="0" w:color="auto"/>
            </w:tcBorders>
          </w:tcPr>
          <w:p w14:paraId="5FA3AEA6" w14:textId="77777777" w:rsidR="00A356F1" w:rsidRDefault="00A356F1" w:rsidP="005E7D68">
            <w:pPr>
              <w:keepNext/>
              <w:keepLines/>
              <w:autoSpaceDE w:val="0"/>
              <w:autoSpaceDN w:val="0"/>
              <w:adjustRightInd w:val="0"/>
              <w:spacing w:after="0" w:line="240" w:lineRule="auto"/>
              <w:ind w:left="15"/>
              <w:jc w:val="right"/>
              <w:rPr>
                <w:ins w:id="1966" w:author="Che Frenz" w:date="2017-10-06T16:34:00Z"/>
                <w:rFonts w:ascii="MS Sans Serif" w:hAnsi="MS Sans Serif" w:cs="MS Sans Serif"/>
                <w:b/>
                <w:bCs/>
                <w:color w:val="000000"/>
                <w:sz w:val="16"/>
                <w:szCs w:val="16"/>
              </w:rPr>
            </w:pPr>
            <w:ins w:id="1967" w:author="Che Frenz" w:date="2017-10-06T16:34:00Z">
              <w:r>
                <w:rPr>
                  <w:rFonts w:ascii="MS Sans Serif" w:hAnsi="MS Sans Serif" w:cs="MS Sans Serif"/>
                  <w:b/>
                  <w:bCs/>
                  <w:color w:val="000000"/>
                  <w:sz w:val="16"/>
                  <w:szCs w:val="16"/>
                </w:rPr>
                <w:t>Principal</w:t>
              </w:r>
            </w:ins>
          </w:p>
          <w:p w14:paraId="256FF83D" w14:textId="77777777" w:rsidR="00A356F1" w:rsidRDefault="00A356F1" w:rsidP="005E7D68">
            <w:pPr>
              <w:keepNext/>
              <w:keepLines/>
              <w:autoSpaceDE w:val="0"/>
              <w:autoSpaceDN w:val="0"/>
              <w:adjustRightInd w:val="0"/>
              <w:spacing w:after="0" w:line="240" w:lineRule="auto"/>
              <w:ind w:left="15"/>
              <w:jc w:val="right"/>
              <w:rPr>
                <w:ins w:id="1968" w:author="Che Frenz" w:date="2017-10-06T16:34:00Z"/>
                <w:rFonts w:ascii="MS Sans Serif" w:hAnsi="MS Sans Serif" w:cs="MS Sans Serif"/>
                <w:b/>
                <w:bCs/>
                <w:color w:val="000000"/>
                <w:sz w:val="16"/>
                <w:szCs w:val="16"/>
              </w:rPr>
            </w:pPr>
            <w:ins w:id="1969" w:author="Che Frenz" w:date="2017-10-06T16:34:00Z">
              <w:r>
                <w:rPr>
                  <w:rFonts w:ascii="MS Sans Serif" w:hAnsi="MS Sans Serif" w:cs="MS Sans Serif"/>
                  <w:b/>
                  <w:bCs/>
                  <w:color w:val="000000"/>
                  <w:sz w:val="16"/>
                  <w:szCs w:val="16"/>
                </w:rPr>
                <w:t>Amount</w:t>
              </w:r>
            </w:ins>
          </w:p>
        </w:tc>
        <w:tc>
          <w:tcPr>
            <w:tcW w:w="1400" w:type="dxa"/>
            <w:tcBorders>
              <w:bottom w:val="threeDEmboss" w:sz="6" w:space="0" w:color="auto"/>
            </w:tcBorders>
          </w:tcPr>
          <w:p w14:paraId="5392FF25" w14:textId="77777777" w:rsidR="00A356F1" w:rsidRDefault="00A356F1" w:rsidP="005E7D68">
            <w:pPr>
              <w:keepNext/>
              <w:keepLines/>
              <w:autoSpaceDE w:val="0"/>
              <w:autoSpaceDN w:val="0"/>
              <w:adjustRightInd w:val="0"/>
              <w:spacing w:after="0" w:line="240" w:lineRule="auto"/>
              <w:ind w:left="15"/>
              <w:jc w:val="right"/>
              <w:rPr>
                <w:ins w:id="1970" w:author="Che Frenz" w:date="2017-10-06T16:34:00Z"/>
                <w:rFonts w:ascii="MS Sans Serif" w:hAnsi="MS Sans Serif" w:cs="MS Sans Serif"/>
                <w:b/>
                <w:bCs/>
                <w:color w:val="000000"/>
                <w:sz w:val="16"/>
                <w:szCs w:val="16"/>
              </w:rPr>
            </w:pPr>
            <w:ins w:id="1971" w:author="Che Frenz" w:date="2017-10-06T16:34:00Z">
              <w:r>
                <w:rPr>
                  <w:rFonts w:ascii="MS Sans Serif" w:hAnsi="MS Sans Serif" w:cs="MS Sans Serif"/>
                  <w:b/>
                  <w:bCs/>
                  <w:color w:val="000000"/>
                  <w:sz w:val="16"/>
                  <w:szCs w:val="16"/>
                </w:rPr>
                <w:t>Interest</w:t>
              </w:r>
            </w:ins>
          </w:p>
          <w:p w14:paraId="4953171E" w14:textId="77777777" w:rsidR="00A356F1" w:rsidRDefault="00A356F1" w:rsidP="005E7D68">
            <w:pPr>
              <w:keepNext/>
              <w:keepLines/>
              <w:autoSpaceDE w:val="0"/>
              <w:autoSpaceDN w:val="0"/>
              <w:adjustRightInd w:val="0"/>
              <w:spacing w:after="0" w:line="240" w:lineRule="auto"/>
              <w:ind w:left="15"/>
              <w:jc w:val="right"/>
              <w:rPr>
                <w:ins w:id="1972" w:author="Che Frenz" w:date="2017-10-06T16:34:00Z"/>
                <w:rFonts w:ascii="MS Sans Serif" w:hAnsi="MS Sans Serif" w:cs="MS Sans Serif"/>
                <w:b/>
                <w:bCs/>
                <w:color w:val="000000"/>
                <w:sz w:val="16"/>
                <w:szCs w:val="16"/>
              </w:rPr>
            </w:pPr>
            <w:ins w:id="1973" w:author="Che Frenz" w:date="2017-10-06T16:34:00Z">
              <w:r>
                <w:rPr>
                  <w:rFonts w:ascii="MS Sans Serif" w:hAnsi="MS Sans Serif" w:cs="MS Sans Serif"/>
                  <w:b/>
                  <w:bCs/>
                  <w:color w:val="000000"/>
                  <w:sz w:val="16"/>
                  <w:szCs w:val="16"/>
                </w:rPr>
                <w:t>Rate</w:t>
              </w:r>
            </w:ins>
          </w:p>
        </w:tc>
        <w:tc>
          <w:tcPr>
            <w:tcW w:w="1094" w:type="dxa"/>
            <w:tcBorders>
              <w:bottom w:val="threeDEmboss" w:sz="6" w:space="0" w:color="auto"/>
            </w:tcBorders>
          </w:tcPr>
          <w:p w14:paraId="13AAAA39" w14:textId="77777777" w:rsidR="00A356F1" w:rsidRDefault="00A356F1" w:rsidP="005E7D68">
            <w:pPr>
              <w:keepNext/>
              <w:keepLines/>
              <w:autoSpaceDE w:val="0"/>
              <w:autoSpaceDN w:val="0"/>
              <w:adjustRightInd w:val="0"/>
              <w:spacing w:after="0" w:line="240" w:lineRule="auto"/>
              <w:ind w:left="15"/>
              <w:jc w:val="right"/>
              <w:rPr>
                <w:ins w:id="1974" w:author="Che Frenz" w:date="2017-10-06T16:34:00Z"/>
                <w:rFonts w:ascii="MS Sans Serif" w:hAnsi="MS Sans Serif" w:cs="MS Sans Serif"/>
                <w:b/>
                <w:bCs/>
                <w:color w:val="000000"/>
                <w:sz w:val="16"/>
                <w:szCs w:val="16"/>
              </w:rPr>
            </w:pPr>
            <w:ins w:id="1975" w:author="Che Frenz" w:date="2017-10-06T16:34:00Z">
              <w:r>
                <w:rPr>
                  <w:rFonts w:ascii="MS Sans Serif" w:hAnsi="MS Sans Serif" w:cs="MS Sans Serif"/>
                  <w:b/>
                  <w:bCs/>
                  <w:color w:val="000000"/>
                  <w:sz w:val="16"/>
                  <w:szCs w:val="16"/>
                </w:rPr>
                <w:t>Maturity</w:t>
              </w:r>
            </w:ins>
          </w:p>
          <w:p w14:paraId="15511BC2" w14:textId="77777777" w:rsidR="00A356F1" w:rsidRDefault="00A356F1" w:rsidP="005E7D68">
            <w:pPr>
              <w:keepNext/>
              <w:keepLines/>
              <w:autoSpaceDE w:val="0"/>
              <w:autoSpaceDN w:val="0"/>
              <w:adjustRightInd w:val="0"/>
              <w:spacing w:after="0" w:line="240" w:lineRule="auto"/>
              <w:ind w:left="15"/>
              <w:jc w:val="right"/>
              <w:rPr>
                <w:ins w:id="1976" w:author="Che Frenz" w:date="2017-10-06T16:34:00Z"/>
                <w:rFonts w:ascii="MS Sans Serif" w:hAnsi="MS Sans Serif" w:cs="MS Sans Serif"/>
                <w:b/>
                <w:bCs/>
                <w:color w:val="000000"/>
                <w:sz w:val="16"/>
                <w:szCs w:val="16"/>
              </w:rPr>
            </w:pPr>
            <w:ins w:id="1977" w:author="Che Frenz" w:date="2017-10-06T16:34:00Z">
              <w:r>
                <w:rPr>
                  <w:rFonts w:ascii="MS Sans Serif" w:hAnsi="MS Sans Serif" w:cs="MS Sans Serif"/>
                  <w:b/>
                  <w:bCs/>
                  <w:color w:val="000000"/>
                  <w:sz w:val="16"/>
                  <w:szCs w:val="16"/>
                </w:rPr>
                <w:t>Date</w:t>
              </w:r>
            </w:ins>
          </w:p>
        </w:tc>
        <w:tc>
          <w:tcPr>
            <w:tcW w:w="1826" w:type="dxa"/>
            <w:tcBorders>
              <w:bottom w:val="threeDEmboss" w:sz="6" w:space="0" w:color="auto"/>
            </w:tcBorders>
          </w:tcPr>
          <w:p w14:paraId="63A2AD27" w14:textId="77777777" w:rsidR="00A356F1" w:rsidRDefault="00A356F1" w:rsidP="005E7D68">
            <w:pPr>
              <w:keepNext/>
              <w:keepLines/>
              <w:autoSpaceDE w:val="0"/>
              <w:autoSpaceDN w:val="0"/>
              <w:adjustRightInd w:val="0"/>
              <w:spacing w:after="0" w:line="240" w:lineRule="auto"/>
              <w:ind w:left="15"/>
              <w:jc w:val="right"/>
              <w:rPr>
                <w:ins w:id="1978" w:author="Che Frenz" w:date="2017-10-06T16:34:00Z"/>
                <w:rFonts w:ascii="MS Sans Serif" w:hAnsi="MS Sans Serif" w:cs="MS Sans Serif"/>
                <w:b/>
                <w:bCs/>
                <w:color w:val="000000"/>
                <w:sz w:val="16"/>
                <w:szCs w:val="16"/>
              </w:rPr>
            </w:pPr>
            <w:ins w:id="1979" w:author="Che Frenz" w:date="2017-10-06T16:34:00Z">
              <w:r>
                <w:rPr>
                  <w:rFonts w:ascii="MS Sans Serif" w:hAnsi="MS Sans Serif" w:cs="MS Sans Serif"/>
                  <w:b/>
                  <w:bCs/>
                  <w:color w:val="000000"/>
                  <w:sz w:val="16"/>
                  <w:szCs w:val="16"/>
                </w:rPr>
                <w:t>Proceeds</w:t>
              </w:r>
            </w:ins>
          </w:p>
          <w:p w14:paraId="72D99C8A" w14:textId="77777777" w:rsidR="00A356F1" w:rsidRDefault="00A356F1" w:rsidP="005E7D68">
            <w:pPr>
              <w:keepNext/>
              <w:keepLines/>
              <w:autoSpaceDE w:val="0"/>
              <w:autoSpaceDN w:val="0"/>
              <w:adjustRightInd w:val="0"/>
              <w:spacing w:after="0" w:line="240" w:lineRule="auto"/>
              <w:ind w:left="15"/>
              <w:jc w:val="right"/>
              <w:rPr>
                <w:ins w:id="1980" w:author="Che Frenz" w:date="2017-10-06T16:34:00Z"/>
                <w:rFonts w:ascii="MS Sans Serif" w:hAnsi="MS Sans Serif" w:cs="MS Sans Serif"/>
                <w:b/>
                <w:bCs/>
                <w:color w:val="000000"/>
                <w:sz w:val="16"/>
                <w:szCs w:val="16"/>
              </w:rPr>
            </w:pPr>
            <w:ins w:id="1981" w:author="Che Frenz" w:date="2017-10-06T16:34:00Z">
              <w:r>
                <w:rPr>
                  <w:rFonts w:ascii="MS Sans Serif" w:hAnsi="MS Sans Serif" w:cs="MS Sans Serif"/>
                  <w:b/>
                  <w:bCs/>
                  <w:color w:val="000000"/>
                  <w:sz w:val="16"/>
                  <w:szCs w:val="16"/>
                </w:rPr>
                <w:t>at Maturity</w:t>
              </w:r>
            </w:ins>
          </w:p>
        </w:tc>
        <w:tc>
          <w:tcPr>
            <w:tcW w:w="1762" w:type="dxa"/>
            <w:tcBorders>
              <w:bottom w:val="threeDEmboss" w:sz="6" w:space="0" w:color="auto"/>
            </w:tcBorders>
          </w:tcPr>
          <w:p w14:paraId="21573F23" w14:textId="77777777" w:rsidR="00A356F1" w:rsidRDefault="00A356F1" w:rsidP="005E7D68">
            <w:pPr>
              <w:keepNext/>
              <w:keepLines/>
              <w:autoSpaceDE w:val="0"/>
              <w:autoSpaceDN w:val="0"/>
              <w:adjustRightInd w:val="0"/>
              <w:spacing w:after="0" w:line="240" w:lineRule="auto"/>
              <w:ind w:left="15"/>
              <w:jc w:val="right"/>
              <w:rPr>
                <w:ins w:id="1982" w:author="Che Frenz" w:date="2017-10-06T16:34:00Z"/>
                <w:rFonts w:ascii="MS Sans Serif" w:hAnsi="MS Sans Serif" w:cs="MS Sans Serif"/>
                <w:b/>
                <w:bCs/>
                <w:color w:val="000000"/>
                <w:sz w:val="16"/>
                <w:szCs w:val="16"/>
              </w:rPr>
            </w:pPr>
            <w:ins w:id="1983" w:author="Che Frenz" w:date="2017-10-06T16:34:00Z">
              <w:r>
                <w:rPr>
                  <w:rFonts w:ascii="MS Sans Serif" w:hAnsi="MS Sans Serif" w:cs="MS Sans Serif"/>
                  <w:b/>
                  <w:bCs/>
                  <w:color w:val="000000"/>
                  <w:sz w:val="16"/>
                  <w:szCs w:val="16"/>
                </w:rPr>
                <w:t>Term</w:t>
              </w:r>
            </w:ins>
          </w:p>
        </w:tc>
      </w:tr>
      <w:tr w:rsidR="00A356F1" w14:paraId="1F7C63E1" w14:textId="77777777" w:rsidTr="005E7D68">
        <w:trPr>
          <w:ins w:id="1984" w:author="Che Frenz" w:date="2017-10-06T16:34:00Z"/>
        </w:trPr>
        <w:tc>
          <w:tcPr>
            <w:tcW w:w="1434" w:type="dxa"/>
            <w:tcBorders>
              <w:top w:val="threeDEmboss" w:sz="6" w:space="0" w:color="auto"/>
              <w:bottom w:val="threeDEmboss" w:sz="6" w:space="0" w:color="auto"/>
            </w:tcBorders>
          </w:tcPr>
          <w:p w14:paraId="376DD216" w14:textId="4DE4AE55" w:rsidR="00A356F1" w:rsidRDefault="00743495" w:rsidP="005E7D68">
            <w:pPr>
              <w:keepNext/>
              <w:keepLines/>
              <w:autoSpaceDE w:val="0"/>
              <w:autoSpaceDN w:val="0"/>
              <w:adjustRightInd w:val="0"/>
              <w:spacing w:after="0" w:line="240" w:lineRule="auto"/>
              <w:ind w:left="15"/>
              <w:rPr>
                <w:ins w:id="1985" w:author="Che Frenz" w:date="2017-10-06T16:34:00Z"/>
                <w:rFonts w:ascii="MS Sans Serif" w:hAnsi="MS Sans Serif" w:cs="MS Sans Serif"/>
                <w:b/>
                <w:bCs/>
                <w:color w:val="000000"/>
                <w:sz w:val="16"/>
                <w:szCs w:val="16"/>
              </w:rPr>
            </w:pPr>
            <w:ins w:id="1986" w:author="Che Frenz" w:date="2017-10-06T16:38:00Z">
              <w:r>
                <w:rPr>
                  <w:rFonts w:ascii="MS Sans Serif" w:hAnsi="MS Sans Serif" w:cs="MS Sans Serif"/>
                  <w:b/>
                  <w:bCs/>
                  <w:color w:val="000000"/>
                  <w:sz w:val="16"/>
                  <w:szCs w:val="16"/>
                </w:rPr>
                <w:t>SEE Note</w:t>
              </w:r>
              <w:r w:rsidR="00A356F1">
                <w:rPr>
                  <w:rFonts w:ascii="MS Sans Serif" w:hAnsi="MS Sans Serif" w:cs="MS Sans Serif"/>
                  <w:b/>
                  <w:bCs/>
                  <w:color w:val="000000"/>
                  <w:sz w:val="16"/>
                  <w:szCs w:val="16"/>
                </w:rPr>
                <w:t>Number comments below</w:t>
              </w:r>
            </w:ins>
          </w:p>
        </w:tc>
        <w:tc>
          <w:tcPr>
            <w:tcW w:w="950" w:type="dxa"/>
            <w:tcBorders>
              <w:top w:val="threeDEmboss" w:sz="6" w:space="0" w:color="auto"/>
              <w:bottom w:val="threeDEmboss" w:sz="6" w:space="0" w:color="auto"/>
            </w:tcBorders>
          </w:tcPr>
          <w:p w14:paraId="0B2175AE" w14:textId="6125E85A" w:rsidR="00A356F1" w:rsidRDefault="00743495" w:rsidP="005E7D68">
            <w:pPr>
              <w:keepNext/>
              <w:keepLines/>
              <w:autoSpaceDE w:val="0"/>
              <w:autoSpaceDN w:val="0"/>
              <w:adjustRightInd w:val="0"/>
              <w:spacing w:after="0" w:line="240" w:lineRule="auto"/>
              <w:ind w:left="15"/>
              <w:rPr>
                <w:ins w:id="1987" w:author="Che Frenz" w:date="2017-10-06T16:34:00Z"/>
                <w:rFonts w:ascii="MS Sans Serif" w:hAnsi="MS Sans Serif" w:cs="MS Sans Serif"/>
                <w:b/>
                <w:bCs/>
                <w:color w:val="000000"/>
                <w:sz w:val="16"/>
                <w:szCs w:val="16"/>
              </w:rPr>
            </w:pPr>
            <w:ins w:id="1988" w:author="Che Frenz" w:date="2017-10-06T16:42:00Z">
              <w:r>
                <w:rPr>
                  <w:rFonts w:ascii="MS Sans Serif" w:hAnsi="MS Sans Serif" w:cs="MS Sans Serif"/>
                  <w:b/>
                  <w:bCs/>
                  <w:color w:val="000000"/>
                  <w:sz w:val="16"/>
                  <w:szCs w:val="16"/>
                </w:rPr>
                <w:t>TRD_SETTLE_DT</w:t>
              </w:r>
            </w:ins>
          </w:p>
        </w:tc>
        <w:tc>
          <w:tcPr>
            <w:tcW w:w="1756" w:type="dxa"/>
            <w:tcBorders>
              <w:top w:val="threeDEmboss" w:sz="6" w:space="0" w:color="auto"/>
              <w:bottom w:val="threeDEmboss" w:sz="6" w:space="0" w:color="auto"/>
            </w:tcBorders>
          </w:tcPr>
          <w:p w14:paraId="1DAC45F7" w14:textId="0EF7817C" w:rsidR="00A356F1" w:rsidRDefault="00743495" w:rsidP="005E7D68">
            <w:pPr>
              <w:keepNext/>
              <w:keepLines/>
              <w:autoSpaceDE w:val="0"/>
              <w:autoSpaceDN w:val="0"/>
              <w:adjustRightInd w:val="0"/>
              <w:spacing w:after="0" w:line="240" w:lineRule="auto"/>
              <w:ind w:left="15"/>
              <w:jc w:val="right"/>
              <w:rPr>
                <w:ins w:id="1989" w:author="Che Frenz" w:date="2017-10-06T16:34:00Z"/>
                <w:rFonts w:ascii="MS Sans Serif" w:hAnsi="MS Sans Serif" w:cs="MS Sans Serif"/>
                <w:b/>
                <w:bCs/>
                <w:color w:val="000000"/>
                <w:sz w:val="16"/>
                <w:szCs w:val="16"/>
              </w:rPr>
            </w:pPr>
            <w:ins w:id="1990" w:author="Che Frenz" w:date="2017-10-06T16:43:00Z">
              <w:r w:rsidRPr="00743495">
                <w:rPr>
                  <w:rFonts w:ascii="MS Sans Serif" w:hAnsi="MS Sans Serif" w:cs="MS Sans Serif"/>
                  <w:b/>
                  <w:bCs/>
                  <w:color w:val="000000"/>
                  <w:sz w:val="16"/>
                  <w:szCs w:val="16"/>
                </w:rPr>
                <w:t>TRD_FACE_VALUE</w:t>
              </w:r>
            </w:ins>
          </w:p>
        </w:tc>
        <w:tc>
          <w:tcPr>
            <w:tcW w:w="1400" w:type="dxa"/>
            <w:tcBorders>
              <w:top w:val="threeDEmboss" w:sz="6" w:space="0" w:color="auto"/>
              <w:bottom w:val="threeDEmboss" w:sz="6" w:space="0" w:color="auto"/>
            </w:tcBorders>
          </w:tcPr>
          <w:p w14:paraId="7504DF95" w14:textId="350FF234" w:rsidR="00A356F1" w:rsidRDefault="00743495" w:rsidP="005E7D68">
            <w:pPr>
              <w:keepNext/>
              <w:keepLines/>
              <w:autoSpaceDE w:val="0"/>
              <w:autoSpaceDN w:val="0"/>
              <w:adjustRightInd w:val="0"/>
              <w:spacing w:after="0" w:line="240" w:lineRule="auto"/>
              <w:ind w:left="15"/>
              <w:jc w:val="right"/>
              <w:rPr>
                <w:ins w:id="1991" w:author="Che Frenz" w:date="2017-10-06T16:34:00Z"/>
                <w:rFonts w:ascii="MS Sans Serif" w:hAnsi="MS Sans Serif" w:cs="MS Sans Serif"/>
                <w:b/>
                <w:bCs/>
                <w:color w:val="000000"/>
                <w:sz w:val="16"/>
                <w:szCs w:val="16"/>
              </w:rPr>
            </w:pPr>
            <w:ins w:id="1992" w:author="Che Frenz" w:date="2017-10-06T16:43:00Z">
              <w:r w:rsidRPr="00743495">
                <w:rPr>
                  <w:rFonts w:ascii="MS Sans Serif" w:hAnsi="MS Sans Serif" w:cs="MS Sans Serif"/>
                  <w:b/>
                  <w:bCs/>
                  <w:color w:val="000000"/>
                  <w:sz w:val="16"/>
                  <w:szCs w:val="16"/>
                </w:rPr>
                <w:t>TRD_RATE_PCT</w:t>
              </w:r>
            </w:ins>
          </w:p>
        </w:tc>
        <w:tc>
          <w:tcPr>
            <w:tcW w:w="1094" w:type="dxa"/>
            <w:tcBorders>
              <w:top w:val="threeDEmboss" w:sz="6" w:space="0" w:color="auto"/>
              <w:bottom w:val="threeDEmboss" w:sz="6" w:space="0" w:color="auto"/>
            </w:tcBorders>
          </w:tcPr>
          <w:p w14:paraId="57024293" w14:textId="5BF00530" w:rsidR="00A356F1" w:rsidRDefault="00743495" w:rsidP="005E7D68">
            <w:pPr>
              <w:keepNext/>
              <w:keepLines/>
              <w:autoSpaceDE w:val="0"/>
              <w:autoSpaceDN w:val="0"/>
              <w:adjustRightInd w:val="0"/>
              <w:spacing w:after="0" w:line="240" w:lineRule="auto"/>
              <w:ind w:left="15"/>
              <w:jc w:val="right"/>
              <w:rPr>
                <w:ins w:id="1993" w:author="Che Frenz" w:date="2017-10-06T16:34:00Z"/>
                <w:rFonts w:ascii="MS Sans Serif" w:hAnsi="MS Sans Serif" w:cs="MS Sans Serif"/>
                <w:b/>
                <w:bCs/>
                <w:color w:val="000000"/>
                <w:sz w:val="16"/>
                <w:szCs w:val="16"/>
              </w:rPr>
            </w:pPr>
            <w:ins w:id="1994" w:author="Che Frenz" w:date="2017-10-06T16:44:00Z">
              <w:r w:rsidRPr="00743495">
                <w:rPr>
                  <w:rFonts w:ascii="MS Sans Serif" w:hAnsi="MS Sans Serif" w:cs="MS Sans Serif"/>
                  <w:b/>
                  <w:bCs/>
                  <w:color w:val="000000"/>
                  <w:sz w:val="16"/>
                  <w:szCs w:val="16"/>
                </w:rPr>
                <w:t>TRD_MATURITY_DT</w:t>
              </w:r>
            </w:ins>
          </w:p>
        </w:tc>
        <w:tc>
          <w:tcPr>
            <w:tcW w:w="1826" w:type="dxa"/>
            <w:tcBorders>
              <w:top w:val="threeDEmboss" w:sz="6" w:space="0" w:color="auto"/>
              <w:bottom w:val="threeDEmboss" w:sz="6" w:space="0" w:color="auto"/>
            </w:tcBorders>
          </w:tcPr>
          <w:p w14:paraId="0CC0ED87" w14:textId="7C864AF8" w:rsidR="00A356F1" w:rsidRDefault="00743495" w:rsidP="005E7D68">
            <w:pPr>
              <w:keepNext/>
              <w:keepLines/>
              <w:autoSpaceDE w:val="0"/>
              <w:autoSpaceDN w:val="0"/>
              <w:adjustRightInd w:val="0"/>
              <w:spacing w:after="0" w:line="240" w:lineRule="auto"/>
              <w:ind w:left="15"/>
              <w:jc w:val="right"/>
              <w:rPr>
                <w:ins w:id="1995" w:author="Che Frenz" w:date="2017-10-06T16:34:00Z"/>
                <w:rFonts w:ascii="MS Sans Serif" w:hAnsi="MS Sans Serif" w:cs="MS Sans Serif"/>
                <w:b/>
                <w:bCs/>
                <w:color w:val="000000"/>
                <w:sz w:val="16"/>
                <w:szCs w:val="16"/>
              </w:rPr>
            </w:pPr>
            <w:ins w:id="1996" w:author="Che Frenz" w:date="2017-10-06T16:45:00Z">
              <w:r w:rsidRPr="00743495">
                <w:rPr>
                  <w:rFonts w:ascii="MS Sans Serif" w:hAnsi="MS Sans Serif" w:cs="MS Sans Serif"/>
                  <w:b/>
                  <w:bCs/>
                  <w:color w:val="000000"/>
                  <w:sz w:val="16"/>
                  <w:szCs w:val="16"/>
                </w:rPr>
                <w:t>TRD_PAYOFF_AMT</w:t>
              </w:r>
            </w:ins>
          </w:p>
        </w:tc>
        <w:tc>
          <w:tcPr>
            <w:tcW w:w="1762" w:type="dxa"/>
            <w:tcBorders>
              <w:top w:val="threeDEmboss" w:sz="6" w:space="0" w:color="auto"/>
              <w:bottom w:val="threeDEmboss" w:sz="6" w:space="0" w:color="auto"/>
            </w:tcBorders>
          </w:tcPr>
          <w:p w14:paraId="60650BA3" w14:textId="305EC27D" w:rsidR="00A356F1" w:rsidRDefault="00743495" w:rsidP="005E7D68">
            <w:pPr>
              <w:keepNext/>
              <w:keepLines/>
              <w:autoSpaceDE w:val="0"/>
              <w:autoSpaceDN w:val="0"/>
              <w:adjustRightInd w:val="0"/>
              <w:spacing w:after="0" w:line="240" w:lineRule="auto"/>
              <w:ind w:left="15"/>
              <w:jc w:val="right"/>
              <w:rPr>
                <w:ins w:id="1997" w:author="Che Frenz" w:date="2017-10-06T16:34:00Z"/>
                <w:rFonts w:ascii="MS Sans Serif" w:hAnsi="MS Sans Serif" w:cs="MS Sans Serif"/>
                <w:b/>
                <w:bCs/>
                <w:color w:val="000000"/>
                <w:sz w:val="16"/>
                <w:szCs w:val="16"/>
              </w:rPr>
            </w:pPr>
            <w:ins w:id="1998" w:author="Che Frenz" w:date="2017-10-06T16:45:00Z">
              <w:r w:rsidRPr="00743495">
                <w:rPr>
                  <w:rFonts w:ascii="MS Sans Serif" w:hAnsi="MS Sans Serif" w:cs="MS Sans Serif"/>
                  <w:b/>
                  <w:bCs/>
                  <w:color w:val="000000"/>
                  <w:sz w:val="16"/>
                  <w:szCs w:val="16"/>
                </w:rPr>
                <w:t>RD_TERM_NUM</w:t>
              </w:r>
            </w:ins>
          </w:p>
        </w:tc>
      </w:tr>
      <w:tr w:rsidR="00A356F1" w14:paraId="767C2D0B" w14:textId="77777777" w:rsidTr="005E7D68">
        <w:trPr>
          <w:ins w:id="1999" w:author="Che Frenz" w:date="2017-10-06T16:34:00Z"/>
        </w:trPr>
        <w:tc>
          <w:tcPr>
            <w:tcW w:w="1434" w:type="dxa"/>
            <w:tcBorders>
              <w:top w:val="threeDEmboss" w:sz="6" w:space="0" w:color="auto"/>
            </w:tcBorders>
          </w:tcPr>
          <w:p w14:paraId="0210654A" w14:textId="77777777" w:rsidR="00A356F1" w:rsidRDefault="00A356F1" w:rsidP="005E7D68">
            <w:pPr>
              <w:keepNext/>
              <w:keepLines/>
              <w:autoSpaceDE w:val="0"/>
              <w:autoSpaceDN w:val="0"/>
              <w:adjustRightInd w:val="0"/>
              <w:spacing w:after="0" w:line="240" w:lineRule="auto"/>
              <w:ind w:left="15"/>
              <w:rPr>
                <w:ins w:id="2000" w:author="Che Frenz" w:date="2017-10-06T16:34:00Z"/>
                <w:rFonts w:ascii="MS Sans Serif" w:hAnsi="MS Sans Serif" w:cs="MS Sans Serif"/>
                <w:b/>
                <w:bCs/>
                <w:color w:val="000000"/>
                <w:sz w:val="16"/>
                <w:szCs w:val="16"/>
              </w:rPr>
            </w:pPr>
            <w:ins w:id="2001" w:author="Che Frenz" w:date="2017-10-06T16:34:00Z">
              <w:r>
                <w:rPr>
                  <w:rFonts w:ascii="MS Sans Serif" w:hAnsi="MS Sans Serif" w:cs="MS Sans Serif"/>
                  <w:b/>
                  <w:bCs/>
                  <w:color w:val="000000"/>
                  <w:sz w:val="16"/>
                  <w:szCs w:val="16"/>
                </w:rPr>
                <w:t>Totals:</w:t>
              </w:r>
            </w:ins>
          </w:p>
        </w:tc>
        <w:tc>
          <w:tcPr>
            <w:tcW w:w="950" w:type="dxa"/>
            <w:tcBorders>
              <w:top w:val="threeDEmboss" w:sz="6" w:space="0" w:color="auto"/>
            </w:tcBorders>
          </w:tcPr>
          <w:p w14:paraId="4A0A845A" w14:textId="77777777" w:rsidR="00A356F1" w:rsidRDefault="00A356F1" w:rsidP="005E7D68">
            <w:pPr>
              <w:keepNext/>
              <w:keepLines/>
              <w:autoSpaceDE w:val="0"/>
              <w:autoSpaceDN w:val="0"/>
              <w:adjustRightInd w:val="0"/>
              <w:spacing w:after="0" w:line="240" w:lineRule="auto"/>
              <w:ind w:left="15"/>
              <w:jc w:val="right"/>
              <w:rPr>
                <w:ins w:id="2002" w:author="Che Frenz" w:date="2017-10-06T16:34:00Z"/>
                <w:rFonts w:ascii="MS Sans Serif" w:hAnsi="MS Sans Serif" w:cs="MS Sans Serif"/>
                <w:color w:val="000000"/>
                <w:sz w:val="18"/>
                <w:szCs w:val="18"/>
              </w:rPr>
            </w:pPr>
            <w:ins w:id="2003" w:author="Che Frenz" w:date="2017-10-06T16:34:00Z">
              <w:r>
                <w:rPr>
                  <w:rFonts w:ascii="MS Sans Serif" w:hAnsi="MS Sans Serif" w:cs="MS Sans Serif"/>
                  <w:color w:val="000000"/>
                  <w:sz w:val="18"/>
                  <w:szCs w:val="18"/>
                </w:rPr>
                <w:t>&lt;br&gt;</w:t>
              </w:r>
            </w:ins>
          </w:p>
        </w:tc>
        <w:tc>
          <w:tcPr>
            <w:tcW w:w="1756" w:type="dxa"/>
            <w:tcBorders>
              <w:top w:val="threeDEmboss" w:sz="6" w:space="0" w:color="auto"/>
            </w:tcBorders>
          </w:tcPr>
          <w:p w14:paraId="10843A95" w14:textId="77777777" w:rsidR="00A356F1" w:rsidRDefault="00A356F1" w:rsidP="005E7D68">
            <w:pPr>
              <w:keepNext/>
              <w:keepLines/>
              <w:autoSpaceDE w:val="0"/>
              <w:autoSpaceDN w:val="0"/>
              <w:adjustRightInd w:val="0"/>
              <w:spacing w:after="0" w:line="240" w:lineRule="auto"/>
              <w:ind w:left="15"/>
              <w:jc w:val="right"/>
              <w:rPr>
                <w:ins w:id="2004" w:author="Che Frenz" w:date="2017-10-06T16:34:00Z"/>
                <w:rFonts w:ascii="MS Sans Serif" w:hAnsi="MS Sans Serif" w:cs="MS Sans Serif"/>
                <w:color w:val="000000"/>
                <w:sz w:val="18"/>
                <w:szCs w:val="18"/>
              </w:rPr>
            </w:pPr>
          </w:p>
        </w:tc>
        <w:tc>
          <w:tcPr>
            <w:tcW w:w="1400" w:type="dxa"/>
            <w:tcBorders>
              <w:top w:val="threeDEmboss" w:sz="6" w:space="0" w:color="auto"/>
            </w:tcBorders>
          </w:tcPr>
          <w:p w14:paraId="3BC80DFE" w14:textId="77777777" w:rsidR="00A356F1" w:rsidRDefault="00A356F1" w:rsidP="005E7D68">
            <w:pPr>
              <w:keepNext/>
              <w:keepLines/>
              <w:autoSpaceDE w:val="0"/>
              <w:autoSpaceDN w:val="0"/>
              <w:adjustRightInd w:val="0"/>
              <w:spacing w:after="0" w:line="240" w:lineRule="auto"/>
              <w:ind w:left="15"/>
              <w:jc w:val="right"/>
              <w:rPr>
                <w:ins w:id="2005" w:author="Che Frenz" w:date="2017-10-06T16:34:00Z"/>
                <w:rFonts w:ascii="MS Sans Serif" w:hAnsi="MS Sans Serif" w:cs="MS Sans Serif"/>
                <w:color w:val="000000"/>
                <w:sz w:val="18"/>
                <w:szCs w:val="18"/>
              </w:rPr>
            </w:pPr>
            <w:ins w:id="2006" w:author="Che Frenz" w:date="2017-10-06T16:34:00Z">
              <w:r>
                <w:rPr>
                  <w:rFonts w:ascii="MS Sans Serif" w:hAnsi="MS Sans Serif" w:cs="MS Sans Serif"/>
                  <w:color w:val="000000"/>
                  <w:sz w:val="18"/>
                  <w:szCs w:val="18"/>
                </w:rPr>
                <w:t>&lt;br&gt;</w:t>
              </w:r>
            </w:ins>
          </w:p>
        </w:tc>
        <w:tc>
          <w:tcPr>
            <w:tcW w:w="1094" w:type="dxa"/>
            <w:tcBorders>
              <w:top w:val="threeDEmboss" w:sz="6" w:space="0" w:color="auto"/>
            </w:tcBorders>
          </w:tcPr>
          <w:p w14:paraId="04CD9508" w14:textId="77777777" w:rsidR="00A356F1" w:rsidRDefault="00A356F1" w:rsidP="005E7D68">
            <w:pPr>
              <w:keepNext/>
              <w:keepLines/>
              <w:autoSpaceDE w:val="0"/>
              <w:autoSpaceDN w:val="0"/>
              <w:adjustRightInd w:val="0"/>
              <w:spacing w:after="0" w:line="240" w:lineRule="auto"/>
              <w:ind w:left="15"/>
              <w:jc w:val="right"/>
              <w:rPr>
                <w:ins w:id="2007" w:author="Che Frenz" w:date="2017-10-06T16:34:00Z"/>
                <w:rFonts w:ascii="MS Sans Serif" w:hAnsi="MS Sans Serif" w:cs="MS Sans Serif"/>
                <w:color w:val="000000"/>
                <w:sz w:val="18"/>
                <w:szCs w:val="18"/>
              </w:rPr>
            </w:pPr>
            <w:ins w:id="2008" w:author="Che Frenz" w:date="2017-10-06T16:34:00Z">
              <w:r>
                <w:rPr>
                  <w:rFonts w:ascii="MS Sans Serif" w:hAnsi="MS Sans Serif" w:cs="MS Sans Serif"/>
                  <w:color w:val="000000"/>
                  <w:sz w:val="18"/>
                  <w:szCs w:val="18"/>
                </w:rPr>
                <w:t>&lt;br&gt;</w:t>
              </w:r>
            </w:ins>
          </w:p>
        </w:tc>
        <w:tc>
          <w:tcPr>
            <w:tcW w:w="1826" w:type="dxa"/>
            <w:tcBorders>
              <w:top w:val="threeDEmboss" w:sz="6" w:space="0" w:color="auto"/>
            </w:tcBorders>
          </w:tcPr>
          <w:p w14:paraId="5DDAF985" w14:textId="77777777" w:rsidR="00A356F1" w:rsidRDefault="00A356F1" w:rsidP="005E7D68">
            <w:pPr>
              <w:keepNext/>
              <w:keepLines/>
              <w:autoSpaceDE w:val="0"/>
              <w:autoSpaceDN w:val="0"/>
              <w:adjustRightInd w:val="0"/>
              <w:spacing w:after="0" w:line="240" w:lineRule="auto"/>
              <w:ind w:left="15"/>
              <w:jc w:val="right"/>
              <w:rPr>
                <w:ins w:id="2009" w:author="Che Frenz" w:date="2017-10-06T16:34:00Z"/>
                <w:rFonts w:ascii="MS Sans Serif" w:hAnsi="MS Sans Serif" w:cs="MS Sans Serif"/>
                <w:color w:val="000000"/>
                <w:sz w:val="18"/>
                <w:szCs w:val="18"/>
              </w:rPr>
            </w:pPr>
          </w:p>
        </w:tc>
        <w:tc>
          <w:tcPr>
            <w:tcW w:w="1762" w:type="dxa"/>
            <w:tcBorders>
              <w:top w:val="threeDEmboss" w:sz="6" w:space="0" w:color="auto"/>
            </w:tcBorders>
          </w:tcPr>
          <w:p w14:paraId="34A34433" w14:textId="77777777" w:rsidR="00A356F1" w:rsidRDefault="00A356F1" w:rsidP="005E7D68">
            <w:pPr>
              <w:keepNext/>
              <w:keepLines/>
              <w:autoSpaceDE w:val="0"/>
              <w:autoSpaceDN w:val="0"/>
              <w:adjustRightInd w:val="0"/>
              <w:spacing w:after="0" w:line="240" w:lineRule="auto"/>
              <w:ind w:left="15"/>
              <w:jc w:val="right"/>
              <w:rPr>
                <w:ins w:id="2010" w:author="Che Frenz" w:date="2017-10-06T16:34:00Z"/>
                <w:rFonts w:ascii="MS Sans Serif" w:hAnsi="MS Sans Serif" w:cs="MS Sans Serif"/>
                <w:color w:val="000000"/>
                <w:sz w:val="18"/>
                <w:szCs w:val="18"/>
              </w:rPr>
            </w:pPr>
            <w:ins w:id="2011" w:author="Che Frenz" w:date="2017-10-06T16:34:00Z">
              <w:r>
                <w:rPr>
                  <w:rFonts w:ascii="MS Sans Serif" w:hAnsi="MS Sans Serif" w:cs="MS Sans Serif"/>
                  <w:color w:val="000000"/>
                  <w:sz w:val="18"/>
                  <w:szCs w:val="18"/>
                </w:rPr>
                <w:t>&lt;br&gt;</w:t>
              </w:r>
            </w:ins>
          </w:p>
        </w:tc>
      </w:tr>
    </w:tbl>
    <w:p w14:paraId="30C4E717" w14:textId="77777777" w:rsidR="00A356F1" w:rsidRDefault="00A356F1" w:rsidP="00A356F1">
      <w:pPr>
        <w:rPr>
          <w:ins w:id="2012" w:author="Che Frenz" w:date="2017-10-06T16:38:00Z"/>
        </w:rPr>
      </w:pPr>
    </w:p>
    <w:p w14:paraId="6AAD425F" w14:textId="684AA111" w:rsidR="00A356F1" w:rsidRDefault="00A356F1" w:rsidP="00A356F1">
      <w:pPr>
        <w:rPr>
          <w:ins w:id="2013" w:author="Che Frenz" w:date="2017-10-06T16:38:00Z"/>
        </w:rPr>
      </w:pPr>
      <w:ins w:id="2014" w:author="Che Frenz" w:date="2017-10-06T16:38:00Z">
        <w:r>
          <w:t>To calculate Note Number:</w:t>
        </w:r>
      </w:ins>
    </w:p>
    <w:p w14:paraId="6CE911FA" w14:textId="4E7F63FE" w:rsidR="00A356F1" w:rsidRDefault="00296E14" w:rsidP="00A356F1">
      <w:pPr>
        <w:rPr>
          <w:ins w:id="2015" w:author="Che Frenz" w:date="2017-10-06T16:39:00Z"/>
        </w:rPr>
      </w:pPr>
      <w:ins w:id="2016" w:author="Che Frenz" w:date="2017-10-11T17:10:00Z">
        <w:r>
          <w:t>keydate</w:t>
        </w:r>
      </w:ins>
      <w:ins w:id="2017" w:author="Che Frenz" w:date="2017-10-06T16:38:00Z">
        <w:r w:rsidR="00A356F1" w:rsidRPr="00A356F1">
          <w:t xml:space="preserve"> = res.GetValue("TRD_KEY_DT")</w:t>
        </w:r>
      </w:ins>
    </w:p>
    <w:p w14:paraId="1E891A38" w14:textId="082BEC95" w:rsidR="00296E14" w:rsidRDefault="00A356F1" w:rsidP="00A356F1">
      <w:pPr>
        <w:rPr>
          <w:ins w:id="2018" w:author="Che Frenz" w:date="2017-10-11T16:59:00Z"/>
        </w:rPr>
      </w:pPr>
      <w:ins w:id="2019" w:author="Che Frenz" w:date="2017-10-06T16:39:00Z">
        <w:r>
          <w:t xml:space="preserve">DaysAfter = </w:t>
        </w:r>
      </w:ins>
      <w:ins w:id="2020" w:author="Che Frenz" w:date="2017-10-11T16:59:00Z">
        <w:r w:rsidR="00296E14">
          <w:t>(1</w:t>
        </w:r>
      </w:ins>
      <w:ins w:id="2021" w:author="Che Frenz" w:date="2017-10-11T17:03:00Z">
        <w:r w:rsidR="00296E14">
          <w:t xml:space="preserve"> </w:t>
        </w:r>
      </w:ins>
      <w:ins w:id="2022" w:author="Che Frenz" w:date="2017-10-11T16:59:00Z">
        <w:r w:rsidR="00296E14">
          <w:t>+</w:t>
        </w:r>
      </w:ins>
      <w:ins w:id="2023" w:author="Che Frenz" w:date="2017-10-11T17:03:00Z">
        <w:r w:rsidR="00296E14">
          <w:t xml:space="preserve"> </w:t>
        </w:r>
      </w:ins>
      <w:ins w:id="2024" w:author="Che Frenz" w:date="2017-10-11T16:59:00Z">
        <w:r w:rsidR="00296E14">
          <w:t xml:space="preserve">(convert </w:t>
        </w:r>
      </w:ins>
      <w:ins w:id="2025" w:author="Che Frenz" w:date="2017-10-11T17:00:00Z">
        <w:r w:rsidR="00296E14">
          <w:t>to Double(</w:t>
        </w:r>
      </w:ins>
      <w:ins w:id="2026" w:author="Che Frenz" w:date="2017-10-11T17:10:00Z">
        <w:r w:rsidR="00296E14">
          <w:t>keydate</w:t>
        </w:r>
      </w:ins>
      <w:ins w:id="2027" w:author="Che Frenz" w:date="2017-10-11T17:00:00Z">
        <w:r w:rsidR="00296E14">
          <w:t>)</w:t>
        </w:r>
      </w:ins>
      <w:ins w:id="2028" w:author="Che Frenz" w:date="2017-10-11T16:59:00Z">
        <w:r w:rsidR="00296E14">
          <w:t>)</w:t>
        </w:r>
      </w:ins>
      <w:ins w:id="2029" w:author="Che Frenz" w:date="2017-10-11T17:00:00Z">
        <w:r w:rsidR="00296E14">
          <w:t>_ - convert to Double(“1/1/” + Year(</w:t>
        </w:r>
      </w:ins>
      <w:ins w:id="2030" w:author="Che Frenz" w:date="2017-10-11T17:10:00Z">
        <w:r w:rsidR="00296E14">
          <w:t>keydate</w:t>
        </w:r>
      </w:ins>
      <w:ins w:id="2031" w:author="Che Frenz" w:date="2017-10-11T17:00:00Z">
        <w:r w:rsidR="00296E14">
          <w:t>))</w:t>
        </w:r>
      </w:ins>
    </w:p>
    <w:p w14:paraId="657B6F0C" w14:textId="7DC20C89" w:rsidR="00743495" w:rsidRDefault="00743495" w:rsidP="00A356F1">
      <w:pPr>
        <w:autoSpaceDE w:val="0"/>
        <w:autoSpaceDN w:val="0"/>
        <w:adjustRightInd w:val="0"/>
        <w:spacing w:after="0" w:line="240" w:lineRule="auto"/>
        <w:rPr>
          <w:ins w:id="2032" w:author="Che Frenz" w:date="2017-10-06T16:40:00Z"/>
          <w:rFonts w:ascii="Courier New" w:hAnsi="Courier New" w:cs="Courier New"/>
          <w:color w:val="000000"/>
          <w:sz w:val="20"/>
          <w:szCs w:val="20"/>
        </w:rPr>
      </w:pPr>
      <w:ins w:id="2033" w:author="Che Frenz" w:date="2017-10-06T16:40:00Z">
        <w:r w:rsidRPr="00743495">
          <w:rPr>
            <w:rFonts w:ascii="Courier New" w:hAnsi="Courier New" w:cs="Courier New"/>
            <w:color w:val="000000"/>
            <w:sz w:val="20"/>
            <w:szCs w:val="20"/>
          </w:rPr>
          <w:t>Key(1) = res.GetValue("TRD_SEQ_NUM")</w:t>
        </w:r>
      </w:ins>
    </w:p>
    <w:p w14:paraId="1867E8C5" w14:textId="77777777" w:rsidR="00743495" w:rsidRDefault="00743495" w:rsidP="00A356F1">
      <w:pPr>
        <w:autoSpaceDE w:val="0"/>
        <w:autoSpaceDN w:val="0"/>
        <w:adjustRightInd w:val="0"/>
        <w:spacing w:after="0" w:line="240" w:lineRule="auto"/>
        <w:rPr>
          <w:ins w:id="2034" w:author="Che Frenz" w:date="2017-10-06T16:40:00Z"/>
          <w:rFonts w:ascii="Courier New" w:hAnsi="Courier New" w:cs="Courier New"/>
          <w:color w:val="000000"/>
          <w:sz w:val="20"/>
          <w:szCs w:val="20"/>
        </w:rPr>
      </w:pPr>
    </w:p>
    <w:p w14:paraId="13D833DF" w14:textId="53FA79D4" w:rsidR="00A356F1" w:rsidRPr="00A356F1" w:rsidDel="005E7D68" w:rsidRDefault="00296E14" w:rsidP="00A356F1">
      <w:pPr>
        <w:rPr>
          <w:del w:id="2035" w:author="Che Frenz" w:date="2017-10-11T16:35:00Z"/>
        </w:rPr>
      </w:pPr>
      <w:bookmarkStart w:id="2036" w:name="_Toc495590249"/>
      <w:ins w:id="2037" w:author="Che Frenz" w:date="2017-10-11T17:10:00Z">
        <w:r w:rsidRPr="00296E14">
          <w:rPr>
            <w:rFonts w:ascii="Courier New" w:hAnsi="Courier New" w:cs="Courier New"/>
            <w:color w:val="000000"/>
            <w:sz w:val="20"/>
            <w:szCs w:val="20"/>
          </w:rPr>
          <w:t>NoteNumber = Year(</w:t>
        </w:r>
        <w:r>
          <w:rPr>
            <w:rFonts w:ascii="Courier New" w:hAnsi="Courier New" w:cs="Courier New"/>
            <w:color w:val="000000"/>
            <w:sz w:val="20"/>
            <w:szCs w:val="20"/>
          </w:rPr>
          <w:t xml:space="preserve">keydate) +  (3-Lengthof(DaysAfter)) + </w:t>
        </w:r>
        <w:r w:rsidRPr="00296E14">
          <w:rPr>
            <w:rFonts w:ascii="Courier New" w:hAnsi="Courier New" w:cs="Courier New"/>
            <w:color w:val="000000"/>
            <w:sz w:val="20"/>
            <w:szCs w:val="20"/>
          </w:rPr>
          <w:t>DaysAfter + (5-Lengthof(Key(1))) + Key(1)</w:t>
        </w:r>
      </w:ins>
      <w:bookmarkEnd w:id="2036"/>
    </w:p>
    <w:p w14:paraId="65CC1AF0" w14:textId="77777777" w:rsidR="00372A78" w:rsidRDefault="00372A78" w:rsidP="00372A78">
      <w:pPr>
        <w:pStyle w:val="Heading1"/>
      </w:pPr>
      <w:bookmarkStart w:id="2038" w:name="_Toc379816891"/>
      <w:bookmarkStart w:id="2039" w:name="_Toc495590250"/>
      <w:r>
        <w:t>Select Notes</w:t>
      </w:r>
      <w:bookmarkEnd w:id="2038"/>
      <w:bookmarkEnd w:id="2039"/>
    </w:p>
    <w:p w14:paraId="62326903" w14:textId="77777777" w:rsidR="00372A78" w:rsidRDefault="00372A78" w:rsidP="00372A78">
      <w:r w:rsidRPr="00372A78">
        <w:t>CFCPROD_CIS_REPO</w:t>
      </w:r>
    </w:p>
    <w:p w14:paraId="42F393A6" w14:textId="77777777" w:rsidR="00372A78" w:rsidRDefault="00372A78" w:rsidP="00372A78">
      <w:pPr>
        <w:pStyle w:val="NoSpacing"/>
      </w:pPr>
      <w:r>
        <w:t>'today (not part of SQL, but used in query)</w:t>
      </w:r>
    </w:p>
    <w:p w14:paraId="15740EF0" w14:textId="77777777" w:rsidR="00372A78" w:rsidRDefault="00372A78" w:rsidP="00372A78">
      <w:pPr>
        <w:pStyle w:val="NoSpacing"/>
      </w:pPr>
      <w:r>
        <w:t xml:space="preserve">d_day = Day(Now) </w:t>
      </w:r>
    </w:p>
    <w:p w14:paraId="206DD98B" w14:textId="77777777" w:rsidR="00372A78" w:rsidRDefault="00372A78" w:rsidP="00372A78">
      <w:pPr>
        <w:pStyle w:val="NoSpacing"/>
      </w:pPr>
      <w:r>
        <w:t>d_month = Month(Now)</w:t>
      </w:r>
    </w:p>
    <w:p w14:paraId="313F607F" w14:textId="77777777" w:rsidR="00372A78" w:rsidRDefault="00372A78" w:rsidP="00372A78">
      <w:pPr>
        <w:pStyle w:val="NoSpacing"/>
      </w:pPr>
      <w:r>
        <w:t>d_year = Year(Now)</w:t>
      </w:r>
    </w:p>
    <w:p w14:paraId="6765A80C" w14:textId="77777777" w:rsidR="00372A78" w:rsidRDefault="00372A78" w:rsidP="00372A78">
      <w:pPr>
        <w:pStyle w:val="NoSpacing"/>
      </w:pPr>
      <w:r>
        <w:t>str_day = Str$(d_day)</w:t>
      </w:r>
    </w:p>
    <w:p w14:paraId="41ECD23D" w14:textId="77777777" w:rsidR="00372A78" w:rsidRDefault="00372A78" w:rsidP="00372A78">
      <w:pPr>
        <w:pStyle w:val="NoSpacing"/>
      </w:pPr>
      <w:r>
        <w:t>str_month = Str$(d_month)</w:t>
      </w:r>
    </w:p>
    <w:p w14:paraId="354A4DFF" w14:textId="77777777" w:rsidR="00372A78" w:rsidRDefault="00372A78" w:rsidP="00372A78">
      <w:pPr>
        <w:pStyle w:val="NoSpacing"/>
      </w:pPr>
      <w:r>
        <w:t>str_year = Str$(d_year)</w:t>
      </w:r>
    </w:p>
    <w:p w14:paraId="7E9EEF53" w14:textId="77777777" w:rsidR="00372A78" w:rsidRDefault="00372A78" w:rsidP="00372A78">
      <w:pPr>
        <w:pStyle w:val="NoSpacing"/>
      </w:pPr>
      <w:r>
        <w:t>str_today = Trim$(Str$(str_month) ) + "/"  + Trim$(Str$(str_day) ) + "/"  +  Trim$(Str$(str_year) )</w:t>
      </w:r>
    </w:p>
    <w:p w14:paraId="32502C21" w14:textId="77777777" w:rsidR="00372A78" w:rsidRDefault="00372A78" w:rsidP="00372A78">
      <w:pPr>
        <w:pStyle w:val="NoSpacing"/>
      </w:pPr>
      <w:r>
        <w:t>Print str_today</w:t>
      </w:r>
    </w:p>
    <w:p w14:paraId="48B9B3E5" w14:textId="77777777" w:rsidR="00372A78" w:rsidRDefault="00372A78" w:rsidP="00372A78">
      <w:pPr>
        <w:pStyle w:val="NoSpacing"/>
      </w:pPr>
      <w:r>
        <w:t>d_today = Cdat(str_today)</w:t>
      </w:r>
    </w:p>
    <w:p w14:paraId="17374417" w14:textId="77777777" w:rsidR="00372A78" w:rsidRDefault="00372A78" w:rsidP="00372A78">
      <w:pPr>
        <w:pStyle w:val="NoSpacing"/>
      </w:pPr>
      <w:r>
        <w:t>Print d_today</w:t>
      </w:r>
    </w:p>
    <w:p w14:paraId="3E3BEF69" w14:textId="77777777" w:rsidR="00372A78" w:rsidRDefault="00372A78" w:rsidP="00372A78">
      <w:pPr>
        <w:pStyle w:val="NoSpacing"/>
      </w:pPr>
      <w:r>
        <w:tab/>
      </w:r>
      <w:r>
        <w:tab/>
      </w:r>
    </w:p>
    <w:p w14:paraId="1C5C6CCF" w14:textId="77777777" w:rsidR="00372A78" w:rsidRDefault="00372A78" w:rsidP="00372A78">
      <w:pPr>
        <w:pStyle w:val="NoSpacing"/>
      </w:pPr>
      <w:r>
        <w:t>'SN start date</w:t>
      </w:r>
    </w:p>
    <w:p w14:paraId="20C6F6A0" w14:textId="77777777" w:rsidR="00372A78" w:rsidRDefault="00372A78" w:rsidP="00372A78">
      <w:pPr>
        <w:pStyle w:val="NoSpacing"/>
      </w:pPr>
      <w:r>
        <w:t>str_sn_day = "1"</w:t>
      </w:r>
    </w:p>
    <w:p w14:paraId="0BF01F29" w14:textId="77777777" w:rsidR="00372A78" w:rsidRDefault="00372A78" w:rsidP="00372A78">
      <w:pPr>
        <w:pStyle w:val="NoSpacing"/>
      </w:pPr>
      <w:r>
        <w:t>str_sn_month = "11"</w:t>
      </w:r>
    </w:p>
    <w:p w14:paraId="15E822DE" w14:textId="77777777" w:rsidR="00372A78" w:rsidRDefault="00372A78" w:rsidP="00372A78">
      <w:pPr>
        <w:pStyle w:val="NoSpacing"/>
      </w:pPr>
      <w:r>
        <w:t>str_sn_year = "2012"</w:t>
      </w:r>
    </w:p>
    <w:p w14:paraId="058E5041" w14:textId="77777777" w:rsidR="00372A78" w:rsidRDefault="00372A78" w:rsidP="00372A78">
      <w:pPr>
        <w:pStyle w:val="NoSpacing"/>
      </w:pPr>
      <w:r>
        <w:t>str_sn_start = Trim$(Str$(str_sn_month) ) + "/"  + Trim$(Str$(str_sn_day) ) + "/"  +  Trim$(Str$(str_sn_year ) )</w:t>
      </w:r>
    </w:p>
    <w:p w14:paraId="3FA98A88" w14:textId="77777777" w:rsidR="00372A78" w:rsidRDefault="00372A78" w:rsidP="00372A78">
      <w:pPr>
        <w:pStyle w:val="NoSpacing"/>
      </w:pPr>
      <w:r>
        <w:t>Print str_sn_start</w:t>
      </w:r>
    </w:p>
    <w:p w14:paraId="663450BB" w14:textId="77777777" w:rsidR="00372A78" w:rsidRDefault="00372A78" w:rsidP="00372A78">
      <w:pPr>
        <w:pStyle w:val="NoSpacing"/>
      </w:pPr>
      <w:r>
        <w:t>d_sn_start = Cdat(str_sn_start)</w:t>
      </w:r>
    </w:p>
    <w:p w14:paraId="000A0129" w14:textId="77777777" w:rsidR="00372A78" w:rsidRDefault="00372A78" w:rsidP="00372A78">
      <w:pPr>
        <w:pStyle w:val="NoSpacing"/>
      </w:pPr>
      <w:r>
        <w:t>Print d_sn_start</w:t>
      </w:r>
      <w:r>
        <w:tab/>
      </w:r>
    </w:p>
    <w:p w14:paraId="1ADB329A" w14:textId="77777777" w:rsidR="00372A78" w:rsidRDefault="00372A78" w:rsidP="00372A78">
      <w:pPr>
        <w:pStyle w:val="NoSpacing"/>
      </w:pPr>
    </w:p>
    <w:p w14:paraId="6630F3F8" w14:textId="77777777" w:rsidR="00372A78" w:rsidRDefault="00372A78" w:rsidP="00372A78">
      <w:pPr>
        <w:pStyle w:val="NoSpacing"/>
      </w:pPr>
      <w:r>
        <w:t xml:space="preserve">SELECT TRD.TRD_CUSTOMER_CD, TRD.TRD_KEY_DT, datediff(day,TRD.TRD_KEY_DT, getdate()) as keydatediff, TRD.TRD_SEQ_NUM, TRD.TRD_SETTLE_DT, </w:t>
      </w:r>
    </w:p>
    <w:p w14:paraId="7F0C5724" w14:textId="77777777" w:rsidR="00372A78" w:rsidRDefault="00372A78" w:rsidP="00372A78">
      <w:pPr>
        <w:pStyle w:val="NoSpacing"/>
      </w:pPr>
      <w:r>
        <w:t xml:space="preserve">TRD.TRD_FACE_VALUE, TRD.TRD_RATE_PCT, TRD.TRD_MATURITY_DT, TRD.TRD_TERM_NUM, TRD.TRD_MATURITY_AMT, TRD.TRD_TRADE_STAT   </w:t>
      </w:r>
    </w:p>
    <w:p w14:paraId="17780F6B" w14:textId="77777777" w:rsidR="00372A78" w:rsidRDefault="00372A78" w:rsidP="00372A78">
      <w:pPr>
        <w:pStyle w:val="NoSpacing"/>
      </w:pPr>
      <w:r>
        <w:t>FROM TRD_000_TRADE_SN TRD</w:t>
      </w:r>
    </w:p>
    <w:p w14:paraId="73F441C7" w14:textId="77777777" w:rsidR="00372A78" w:rsidRDefault="00372A78" w:rsidP="00372A78">
      <w:pPr>
        <w:pStyle w:val="NoSpacing"/>
      </w:pPr>
      <w:r>
        <w:t>WHERE TRD.TRD_TRADE_STAT NOT IN ('CA','MA')  AND TRD.TRD_MATURITY_DT &gt; convert(datetime, '" + Cdat(d_today) + "') AND TRD.TRD_SETTLE_DT &lt;=  convert(datetime, '" + Cdat(d_today) + "')</w:t>
      </w:r>
    </w:p>
    <w:p w14:paraId="7C8C5B30" w14:textId="77777777" w:rsidR="00372A78" w:rsidRDefault="00372A78" w:rsidP="00372A78">
      <w:pPr>
        <w:pStyle w:val="NoSpacing"/>
      </w:pPr>
      <w:r>
        <w:t xml:space="preserve">ORDER BY TRD.TRD_CUSTOMER_CD ASC, TRD.TRD_MATURITY_DT ASC </w:t>
      </w:r>
    </w:p>
    <w:p w14:paraId="5AEDE05F" w14:textId="6F335408" w:rsidR="00232D73" w:rsidRDefault="00FA2F53" w:rsidP="00232D73">
      <w:pPr>
        <w:pStyle w:val="Heading3"/>
        <w:rPr>
          <w:ins w:id="2040" w:author="Che Frenz" w:date="2017-10-11T17:13:00Z"/>
        </w:rPr>
      </w:pPr>
      <w:bookmarkStart w:id="2041" w:name="_Toc495590251"/>
      <w:ins w:id="2042" w:author="Che Frenz" w:date="2017-10-12T13:16:00Z">
        <w:r>
          <w:lastRenderedPageBreak/>
          <w:t>SN</w:t>
        </w:r>
      </w:ins>
      <w:ins w:id="2043" w:author="Che Frenz" w:date="2017-10-11T17:13:00Z">
        <w:r w:rsidR="00232D73">
          <w:t xml:space="preserve"> Field Mapping</w:t>
        </w:r>
        <w:bookmarkEnd w:id="2041"/>
      </w:ins>
    </w:p>
    <w:p w14:paraId="72C574B3" w14:textId="1C95A20F" w:rsidR="00232D73" w:rsidRPr="00673BB0" w:rsidRDefault="00232D73" w:rsidP="00232D73">
      <w:pPr>
        <w:pStyle w:val="NoSpacing"/>
        <w:rPr>
          <w:ins w:id="2044" w:author="Che Frenz" w:date="2017-10-11T17:13:00Z"/>
          <w:color w:val="FF0000"/>
        </w:rPr>
      </w:pPr>
      <w:ins w:id="2045" w:author="Che Frenz" w:date="2017-10-11T17:13:00Z">
        <w:r>
          <w:rPr>
            <w:color w:val="FF0000"/>
          </w:rPr>
          <w:t>See Commercial Paper</w:t>
        </w:r>
        <w:r w:rsidRPr="00673BB0">
          <w:rPr>
            <w:color w:val="FF0000"/>
          </w:rPr>
          <w:t xml:space="preserve"> Field Mapping</w:t>
        </w:r>
      </w:ins>
    </w:p>
    <w:p w14:paraId="2F932FDB" w14:textId="71E84C06" w:rsidR="000D113F" w:rsidRDefault="00FF7539" w:rsidP="00372A78">
      <w:pPr>
        <w:pStyle w:val="NoSpacing"/>
        <w:rPr>
          <w:ins w:id="2046" w:author="Che Frenz" w:date="2017-10-11T16:30:00Z"/>
        </w:rPr>
      </w:pPr>
      <w:ins w:id="2047" w:author="Che Frenz" w:date="2017-10-11T17:27:00Z">
        <w:r>
          <w:t>As Of date = AsOfDateforCP</w:t>
        </w:r>
      </w:ins>
    </w:p>
    <w:p w14:paraId="3C9FC24B" w14:textId="77777777" w:rsidR="000D113F" w:rsidRDefault="000D113F" w:rsidP="000D113F">
      <w:pPr>
        <w:pStyle w:val="Heading1"/>
      </w:pPr>
      <w:bookmarkStart w:id="2048" w:name="_Toc379816892"/>
      <w:bookmarkStart w:id="2049" w:name="_Toc495590252"/>
      <w:r>
        <w:t>Medium Term Notes (MTN)</w:t>
      </w:r>
      <w:bookmarkEnd w:id="2048"/>
      <w:bookmarkEnd w:id="2049"/>
    </w:p>
    <w:p w14:paraId="57ED9A00" w14:textId="77777777" w:rsidR="000D113F" w:rsidRDefault="000D113F" w:rsidP="000D113F">
      <w:r w:rsidRPr="000D113F">
        <w:t>CFCPROD_CIS_REPO</w:t>
      </w:r>
    </w:p>
    <w:p w14:paraId="5139DB46" w14:textId="77777777" w:rsidR="000D113F" w:rsidRDefault="000D113F" w:rsidP="000D113F">
      <w:r>
        <w:t>d_today = Today</w:t>
      </w:r>
    </w:p>
    <w:p w14:paraId="339DEE23" w14:textId="77777777" w:rsidR="000D113F" w:rsidRDefault="000D113F" w:rsidP="000D113F">
      <w:pPr>
        <w:rPr>
          <w:ins w:id="2050" w:author="Che Frenz" w:date="2017-10-11T17:13:00Z"/>
        </w:rPr>
      </w:pPr>
      <w:r>
        <w:t xml:space="preserve">SELECT mtn.coop_id, mtn.issue_date, mtn.supplement_number, mtn.issue_date, mtn.face_amount_in_dollars, mtn.coupon_rate, mtn.maturity_date, mtn.duration_in_months FROM mtn WHERE datediff(day, mtn.maturity_date, getdate())&lt;0 and mtn.issue_date &lt;= convert(datetime,  '" + Cdat(d_today) + "') and mtn.maturity_date &gt; convert(datetime, '" + Cdat(d_today) + "') ORDER BY mtn.coop_id, mtn.maturity_date </w:t>
      </w:r>
    </w:p>
    <w:p w14:paraId="454EBBE7" w14:textId="5067B105" w:rsidR="004F2B64" w:rsidRDefault="009007BF">
      <w:pPr>
        <w:pStyle w:val="Heading3"/>
        <w:rPr>
          <w:ins w:id="2051" w:author="Che Frenz" w:date="2017-10-11T17:13:00Z"/>
        </w:rPr>
        <w:pPrChange w:id="2052" w:author="Che Frenz" w:date="2017-10-11T17:17:00Z">
          <w:pPr/>
        </w:pPrChange>
      </w:pPr>
      <w:bookmarkStart w:id="2053" w:name="_Toc495590253"/>
      <w:ins w:id="2054" w:author="Che Frenz" w:date="2017-10-11T17:16:00Z">
        <w:r>
          <w:t>MTN Field Mapping</w:t>
        </w:r>
      </w:ins>
      <w:bookmarkEnd w:id="2053"/>
    </w:p>
    <w:p w14:paraId="2A066E89" w14:textId="0C371BA1" w:rsidR="004F2B64" w:rsidRDefault="004F2B64" w:rsidP="004F2B64">
      <w:pPr>
        <w:tabs>
          <w:tab w:val="left" w:pos="2190"/>
          <w:tab w:val="left" w:pos="3810"/>
          <w:tab w:val="left" w:pos="5070"/>
          <w:tab w:val="left" w:pos="6510"/>
          <w:tab w:val="left" w:pos="7590"/>
          <w:tab w:val="left" w:pos="8850"/>
          <w:tab w:val="left" w:pos="10110"/>
        </w:tabs>
        <w:autoSpaceDE w:val="0"/>
        <w:autoSpaceDN w:val="0"/>
        <w:adjustRightInd w:val="0"/>
        <w:spacing w:after="0" w:line="240" w:lineRule="auto"/>
        <w:rPr>
          <w:ins w:id="2055" w:author="Che Frenz" w:date="2017-10-11T17:13:00Z"/>
          <w:rFonts w:ascii="MS Sans Serif" w:hAnsi="MS Sans Serif" w:cs="MS Sans Serif"/>
          <w:b/>
          <w:bCs/>
          <w:color w:val="000000"/>
          <w:sz w:val="24"/>
          <w:szCs w:val="24"/>
          <w:u w:val="single"/>
        </w:rPr>
      </w:pPr>
      <w:ins w:id="2056" w:author="Che Frenz" w:date="2017-10-11T17:13:00Z">
        <w:r>
          <w:rPr>
            <w:rFonts w:ascii="MS Sans Serif" w:hAnsi="MS Sans Serif" w:cs="MS Sans Serif"/>
            <w:b/>
            <w:bCs/>
            <w:color w:val="000000"/>
            <w:sz w:val="24"/>
            <w:szCs w:val="24"/>
            <w:u w:val="single"/>
          </w:rPr>
          <w:t xml:space="preserve">Outstanding Medium Term Notes as of </w:t>
        </w:r>
      </w:ins>
      <w:ins w:id="2057" w:author="Che Frenz" w:date="2017-10-11T17:19:00Z">
        <w:r w:rsidR="009007BF">
          <w:t>AsOfDateforCP</w:t>
        </w:r>
      </w:ins>
    </w:p>
    <w:p w14:paraId="53CB35BD" w14:textId="77777777" w:rsidR="004F2B64" w:rsidRDefault="004F2B64" w:rsidP="004F2B64">
      <w:pPr>
        <w:tabs>
          <w:tab w:val="left" w:pos="2190"/>
          <w:tab w:val="left" w:pos="3630"/>
          <w:tab w:val="left" w:pos="4710"/>
          <w:tab w:val="left" w:pos="6150"/>
          <w:tab w:val="left" w:pos="7230"/>
          <w:tab w:val="left" w:pos="8310"/>
          <w:tab w:val="left" w:pos="9570"/>
        </w:tabs>
        <w:autoSpaceDE w:val="0"/>
        <w:autoSpaceDN w:val="0"/>
        <w:adjustRightInd w:val="0"/>
        <w:spacing w:after="0" w:line="240" w:lineRule="auto"/>
        <w:rPr>
          <w:ins w:id="2058" w:author="Che Frenz" w:date="2017-10-11T17:13:00Z"/>
          <w:rFonts w:ascii="MS Sans Serif" w:hAnsi="MS Sans Serif" w:cs="MS Sans Serif"/>
          <w:color w:val="800000"/>
          <w:sz w:val="20"/>
          <w:szCs w:val="20"/>
        </w:rPr>
      </w:pPr>
      <w:ins w:id="2059" w:author="Che Frenz" w:date="2017-10-11T17:13:00Z">
        <w:r>
          <w:rPr>
            <w:rFonts w:ascii="MS Sans Serif" w:hAnsi="MS Sans Serif" w:cs="MS Sans Serif"/>
            <w:color w:val="800000"/>
            <w:sz w:val="20"/>
            <w:szCs w:val="20"/>
          </w:rPr>
          <w:t>No Current Investment Activity Information to Report.</w:t>
        </w:r>
      </w:ins>
    </w:p>
    <w:tbl>
      <w:tblPr>
        <w:tblW w:w="0" w:type="auto"/>
        <w:tblLayout w:type="fixed"/>
        <w:tblCellMar>
          <w:left w:w="0" w:type="dxa"/>
          <w:right w:w="0" w:type="dxa"/>
        </w:tblCellMar>
        <w:tblLook w:val="00A0" w:firstRow="1" w:lastRow="0" w:firstColumn="1" w:lastColumn="0" w:noHBand="0" w:noVBand="0"/>
      </w:tblPr>
      <w:tblGrid>
        <w:gridCol w:w="1912"/>
        <w:gridCol w:w="898"/>
        <w:gridCol w:w="2508"/>
        <w:gridCol w:w="1434"/>
        <w:gridCol w:w="1017"/>
        <w:gridCol w:w="1440"/>
      </w:tblGrid>
      <w:tr w:rsidR="004F2B64" w14:paraId="0309ABAD" w14:textId="77777777">
        <w:trPr>
          <w:ins w:id="2060" w:author="Che Frenz" w:date="2017-10-11T17:13:00Z"/>
        </w:trPr>
        <w:tc>
          <w:tcPr>
            <w:tcW w:w="1912" w:type="dxa"/>
            <w:tcBorders>
              <w:bottom w:val="threeDEmboss" w:sz="6" w:space="0" w:color="auto"/>
            </w:tcBorders>
          </w:tcPr>
          <w:p w14:paraId="35D987CD" w14:textId="77777777" w:rsidR="004F2B64" w:rsidRDefault="004F2B64">
            <w:pPr>
              <w:keepNext/>
              <w:keepLines/>
              <w:autoSpaceDE w:val="0"/>
              <w:autoSpaceDN w:val="0"/>
              <w:adjustRightInd w:val="0"/>
              <w:spacing w:after="0" w:line="240" w:lineRule="auto"/>
              <w:ind w:left="15"/>
              <w:rPr>
                <w:ins w:id="2061" w:author="Che Frenz" w:date="2017-10-11T17:13:00Z"/>
                <w:rFonts w:ascii="MS Sans Serif" w:hAnsi="MS Sans Serif" w:cs="MS Sans Serif"/>
                <w:b/>
                <w:bCs/>
                <w:color w:val="000000"/>
                <w:sz w:val="16"/>
                <w:szCs w:val="16"/>
              </w:rPr>
            </w:pPr>
            <w:ins w:id="2062" w:author="Che Frenz" w:date="2017-10-11T17:13:00Z">
              <w:r>
                <w:rPr>
                  <w:rFonts w:ascii="MS Sans Serif" w:hAnsi="MS Sans Serif" w:cs="MS Sans Serif"/>
                  <w:b/>
                  <w:bCs/>
                  <w:color w:val="000000"/>
                  <w:sz w:val="16"/>
                  <w:szCs w:val="16"/>
                </w:rPr>
                <w:t>Supplement</w:t>
              </w:r>
            </w:ins>
          </w:p>
          <w:p w14:paraId="753B8BC7" w14:textId="77777777" w:rsidR="004F2B64" w:rsidRDefault="004F2B64">
            <w:pPr>
              <w:keepNext/>
              <w:keepLines/>
              <w:autoSpaceDE w:val="0"/>
              <w:autoSpaceDN w:val="0"/>
              <w:adjustRightInd w:val="0"/>
              <w:spacing w:after="0" w:line="240" w:lineRule="auto"/>
              <w:ind w:left="15"/>
              <w:rPr>
                <w:ins w:id="2063" w:author="Che Frenz" w:date="2017-10-11T17:13:00Z"/>
                <w:rFonts w:ascii="MS Sans Serif" w:hAnsi="MS Sans Serif" w:cs="MS Sans Serif"/>
                <w:b/>
                <w:bCs/>
                <w:color w:val="000000"/>
                <w:sz w:val="16"/>
                <w:szCs w:val="16"/>
              </w:rPr>
            </w:pPr>
            <w:ins w:id="2064" w:author="Che Frenz" w:date="2017-10-11T17:13:00Z">
              <w:r>
                <w:rPr>
                  <w:rFonts w:ascii="MS Sans Serif" w:hAnsi="MS Sans Serif" w:cs="MS Sans Serif"/>
                  <w:b/>
                  <w:bCs/>
                  <w:color w:val="000000"/>
                  <w:sz w:val="16"/>
                  <w:szCs w:val="16"/>
                </w:rPr>
                <w:t>Number</w:t>
              </w:r>
            </w:ins>
          </w:p>
        </w:tc>
        <w:tc>
          <w:tcPr>
            <w:tcW w:w="898" w:type="dxa"/>
            <w:tcBorders>
              <w:bottom w:val="threeDEmboss" w:sz="6" w:space="0" w:color="auto"/>
            </w:tcBorders>
          </w:tcPr>
          <w:p w14:paraId="086E3600" w14:textId="77777777" w:rsidR="004F2B64" w:rsidRDefault="004F2B64">
            <w:pPr>
              <w:keepNext/>
              <w:keepLines/>
              <w:autoSpaceDE w:val="0"/>
              <w:autoSpaceDN w:val="0"/>
              <w:adjustRightInd w:val="0"/>
              <w:spacing w:after="0" w:line="240" w:lineRule="auto"/>
              <w:ind w:left="15"/>
              <w:rPr>
                <w:ins w:id="2065" w:author="Che Frenz" w:date="2017-10-11T17:13:00Z"/>
                <w:rFonts w:ascii="MS Sans Serif" w:hAnsi="MS Sans Serif" w:cs="MS Sans Serif"/>
                <w:b/>
                <w:bCs/>
                <w:color w:val="000000"/>
                <w:sz w:val="16"/>
                <w:szCs w:val="16"/>
              </w:rPr>
            </w:pPr>
            <w:ins w:id="2066" w:author="Che Frenz" w:date="2017-10-11T17:13:00Z">
              <w:r>
                <w:rPr>
                  <w:rFonts w:ascii="MS Sans Serif" w:hAnsi="MS Sans Serif" w:cs="MS Sans Serif"/>
                  <w:b/>
                  <w:bCs/>
                  <w:color w:val="000000"/>
                  <w:sz w:val="16"/>
                  <w:szCs w:val="16"/>
                </w:rPr>
                <w:t>Issue</w:t>
              </w:r>
            </w:ins>
          </w:p>
          <w:p w14:paraId="071A5646" w14:textId="77777777" w:rsidR="004F2B64" w:rsidRDefault="004F2B64">
            <w:pPr>
              <w:keepNext/>
              <w:keepLines/>
              <w:autoSpaceDE w:val="0"/>
              <w:autoSpaceDN w:val="0"/>
              <w:adjustRightInd w:val="0"/>
              <w:spacing w:after="0" w:line="240" w:lineRule="auto"/>
              <w:ind w:left="15"/>
              <w:rPr>
                <w:ins w:id="2067" w:author="Che Frenz" w:date="2017-10-11T17:13:00Z"/>
                <w:rFonts w:ascii="MS Sans Serif" w:hAnsi="MS Sans Serif" w:cs="MS Sans Serif"/>
                <w:b/>
                <w:bCs/>
                <w:color w:val="000000"/>
                <w:sz w:val="16"/>
                <w:szCs w:val="16"/>
              </w:rPr>
            </w:pPr>
            <w:ins w:id="2068" w:author="Che Frenz" w:date="2017-10-11T17:13:00Z">
              <w:r>
                <w:rPr>
                  <w:rFonts w:ascii="MS Sans Serif" w:hAnsi="MS Sans Serif" w:cs="MS Sans Serif"/>
                  <w:b/>
                  <w:bCs/>
                  <w:color w:val="000000"/>
                  <w:sz w:val="16"/>
                  <w:szCs w:val="16"/>
                </w:rPr>
                <w:t>Date</w:t>
              </w:r>
            </w:ins>
          </w:p>
        </w:tc>
        <w:tc>
          <w:tcPr>
            <w:tcW w:w="2508" w:type="dxa"/>
            <w:tcBorders>
              <w:bottom w:val="threeDEmboss" w:sz="6" w:space="0" w:color="auto"/>
            </w:tcBorders>
          </w:tcPr>
          <w:p w14:paraId="186C7EB8" w14:textId="77777777" w:rsidR="004F2B64" w:rsidRDefault="004F2B64">
            <w:pPr>
              <w:keepNext/>
              <w:keepLines/>
              <w:autoSpaceDE w:val="0"/>
              <w:autoSpaceDN w:val="0"/>
              <w:adjustRightInd w:val="0"/>
              <w:spacing w:after="0" w:line="240" w:lineRule="auto"/>
              <w:ind w:left="15"/>
              <w:rPr>
                <w:ins w:id="2069" w:author="Che Frenz" w:date="2017-10-11T17:13:00Z"/>
                <w:rFonts w:ascii="MS Sans Serif" w:hAnsi="MS Sans Serif" w:cs="MS Sans Serif"/>
                <w:b/>
                <w:bCs/>
                <w:color w:val="000000"/>
                <w:sz w:val="16"/>
                <w:szCs w:val="16"/>
              </w:rPr>
            </w:pPr>
            <w:ins w:id="2070" w:author="Che Frenz" w:date="2017-10-11T17:13:00Z">
              <w:r>
                <w:rPr>
                  <w:rFonts w:ascii="MS Sans Serif" w:hAnsi="MS Sans Serif" w:cs="MS Sans Serif"/>
                  <w:b/>
                  <w:bCs/>
                  <w:color w:val="000000"/>
                  <w:sz w:val="16"/>
                  <w:szCs w:val="16"/>
                </w:rPr>
                <w:t>Principal</w:t>
              </w:r>
            </w:ins>
          </w:p>
          <w:p w14:paraId="154610AB" w14:textId="77777777" w:rsidR="004F2B64" w:rsidRDefault="004F2B64">
            <w:pPr>
              <w:keepNext/>
              <w:keepLines/>
              <w:autoSpaceDE w:val="0"/>
              <w:autoSpaceDN w:val="0"/>
              <w:adjustRightInd w:val="0"/>
              <w:spacing w:after="0" w:line="240" w:lineRule="auto"/>
              <w:ind w:left="15"/>
              <w:rPr>
                <w:ins w:id="2071" w:author="Che Frenz" w:date="2017-10-11T17:13:00Z"/>
                <w:rFonts w:ascii="MS Sans Serif" w:hAnsi="MS Sans Serif" w:cs="MS Sans Serif"/>
                <w:b/>
                <w:bCs/>
                <w:color w:val="000000"/>
                <w:sz w:val="16"/>
                <w:szCs w:val="16"/>
              </w:rPr>
            </w:pPr>
            <w:ins w:id="2072" w:author="Che Frenz" w:date="2017-10-11T17:13:00Z">
              <w:r>
                <w:rPr>
                  <w:rFonts w:ascii="MS Sans Serif" w:hAnsi="MS Sans Serif" w:cs="MS Sans Serif"/>
                  <w:b/>
                  <w:bCs/>
                  <w:color w:val="000000"/>
                  <w:sz w:val="16"/>
                  <w:szCs w:val="16"/>
                </w:rPr>
                <w:t>Amount</w:t>
              </w:r>
            </w:ins>
          </w:p>
        </w:tc>
        <w:tc>
          <w:tcPr>
            <w:tcW w:w="1434" w:type="dxa"/>
            <w:tcBorders>
              <w:bottom w:val="threeDEmboss" w:sz="6" w:space="0" w:color="auto"/>
            </w:tcBorders>
          </w:tcPr>
          <w:p w14:paraId="3BFA2FF6" w14:textId="77777777" w:rsidR="004F2B64" w:rsidRDefault="004F2B64">
            <w:pPr>
              <w:keepNext/>
              <w:keepLines/>
              <w:autoSpaceDE w:val="0"/>
              <w:autoSpaceDN w:val="0"/>
              <w:adjustRightInd w:val="0"/>
              <w:spacing w:after="0" w:line="240" w:lineRule="auto"/>
              <w:ind w:left="15"/>
              <w:rPr>
                <w:ins w:id="2073" w:author="Che Frenz" w:date="2017-10-11T17:13:00Z"/>
                <w:rFonts w:ascii="MS Sans Serif" w:hAnsi="MS Sans Serif" w:cs="MS Sans Serif"/>
                <w:b/>
                <w:bCs/>
                <w:color w:val="000000"/>
                <w:sz w:val="16"/>
                <w:szCs w:val="16"/>
              </w:rPr>
            </w:pPr>
            <w:ins w:id="2074" w:author="Che Frenz" w:date="2017-10-11T17:13:00Z">
              <w:r>
                <w:rPr>
                  <w:rFonts w:ascii="MS Sans Serif" w:hAnsi="MS Sans Serif" w:cs="MS Sans Serif"/>
                  <w:b/>
                  <w:bCs/>
                  <w:color w:val="000000"/>
                  <w:sz w:val="16"/>
                  <w:szCs w:val="16"/>
                </w:rPr>
                <w:t>Interest</w:t>
              </w:r>
            </w:ins>
          </w:p>
          <w:p w14:paraId="080EC0EB" w14:textId="77777777" w:rsidR="004F2B64" w:rsidRDefault="004F2B64">
            <w:pPr>
              <w:keepNext/>
              <w:keepLines/>
              <w:autoSpaceDE w:val="0"/>
              <w:autoSpaceDN w:val="0"/>
              <w:adjustRightInd w:val="0"/>
              <w:spacing w:after="0" w:line="240" w:lineRule="auto"/>
              <w:ind w:left="15"/>
              <w:rPr>
                <w:ins w:id="2075" w:author="Che Frenz" w:date="2017-10-11T17:13:00Z"/>
                <w:rFonts w:ascii="MS Sans Serif" w:hAnsi="MS Sans Serif" w:cs="MS Sans Serif"/>
                <w:b/>
                <w:bCs/>
                <w:color w:val="000000"/>
                <w:sz w:val="16"/>
                <w:szCs w:val="16"/>
              </w:rPr>
            </w:pPr>
            <w:ins w:id="2076" w:author="Che Frenz" w:date="2017-10-11T17:13:00Z">
              <w:r>
                <w:rPr>
                  <w:rFonts w:ascii="MS Sans Serif" w:hAnsi="MS Sans Serif" w:cs="MS Sans Serif"/>
                  <w:b/>
                  <w:bCs/>
                  <w:color w:val="000000"/>
                  <w:sz w:val="16"/>
                  <w:szCs w:val="16"/>
                </w:rPr>
                <w:t>Rate</w:t>
              </w:r>
            </w:ins>
          </w:p>
        </w:tc>
        <w:tc>
          <w:tcPr>
            <w:tcW w:w="1017" w:type="dxa"/>
            <w:tcBorders>
              <w:bottom w:val="threeDEmboss" w:sz="6" w:space="0" w:color="auto"/>
            </w:tcBorders>
          </w:tcPr>
          <w:p w14:paraId="390BB4F7" w14:textId="77777777" w:rsidR="004F2B64" w:rsidRDefault="004F2B64">
            <w:pPr>
              <w:keepNext/>
              <w:keepLines/>
              <w:autoSpaceDE w:val="0"/>
              <w:autoSpaceDN w:val="0"/>
              <w:adjustRightInd w:val="0"/>
              <w:spacing w:after="0" w:line="240" w:lineRule="auto"/>
              <w:ind w:left="15"/>
              <w:rPr>
                <w:ins w:id="2077" w:author="Che Frenz" w:date="2017-10-11T17:13:00Z"/>
                <w:rFonts w:ascii="MS Sans Serif" w:hAnsi="MS Sans Serif" w:cs="MS Sans Serif"/>
                <w:b/>
                <w:bCs/>
                <w:color w:val="000000"/>
                <w:sz w:val="16"/>
                <w:szCs w:val="16"/>
              </w:rPr>
            </w:pPr>
            <w:ins w:id="2078" w:author="Che Frenz" w:date="2017-10-11T17:13:00Z">
              <w:r>
                <w:rPr>
                  <w:rFonts w:ascii="MS Sans Serif" w:hAnsi="MS Sans Serif" w:cs="MS Sans Serif"/>
                  <w:b/>
                  <w:bCs/>
                  <w:color w:val="000000"/>
                  <w:sz w:val="16"/>
                  <w:szCs w:val="16"/>
                </w:rPr>
                <w:t>Mature</w:t>
              </w:r>
            </w:ins>
          </w:p>
          <w:p w14:paraId="112A270C" w14:textId="77777777" w:rsidR="004F2B64" w:rsidRDefault="004F2B64">
            <w:pPr>
              <w:keepNext/>
              <w:keepLines/>
              <w:autoSpaceDE w:val="0"/>
              <w:autoSpaceDN w:val="0"/>
              <w:adjustRightInd w:val="0"/>
              <w:spacing w:after="0" w:line="240" w:lineRule="auto"/>
              <w:ind w:left="15"/>
              <w:rPr>
                <w:ins w:id="2079" w:author="Che Frenz" w:date="2017-10-11T17:13:00Z"/>
                <w:rFonts w:ascii="MS Sans Serif" w:hAnsi="MS Sans Serif" w:cs="MS Sans Serif"/>
                <w:b/>
                <w:bCs/>
                <w:color w:val="000000"/>
                <w:sz w:val="16"/>
                <w:szCs w:val="16"/>
              </w:rPr>
            </w:pPr>
            <w:ins w:id="2080" w:author="Che Frenz" w:date="2017-10-11T17:13:00Z">
              <w:r>
                <w:rPr>
                  <w:rFonts w:ascii="MS Sans Serif" w:hAnsi="MS Sans Serif" w:cs="MS Sans Serif"/>
                  <w:b/>
                  <w:bCs/>
                  <w:color w:val="000000"/>
                  <w:sz w:val="16"/>
                  <w:szCs w:val="16"/>
                </w:rPr>
                <w:t>Date</w:t>
              </w:r>
            </w:ins>
          </w:p>
        </w:tc>
        <w:tc>
          <w:tcPr>
            <w:tcW w:w="1440" w:type="dxa"/>
            <w:tcBorders>
              <w:bottom w:val="threeDEmboss" w:sz="6" w:space="0" w:color="auto"/>
            </w:tcBorders>
          </w:tcPr>
          <w:p w14:paraId="1928BD7F" w14:textId="77777777" w:rsidR="004F2B64" w:rsidRDefault="004F2B64">
            <w:pPr>
              <w:keepNext/>
              <w:keepLines/>
              <w:autoSpaceDE w:val="0"/>
              <w:autoSpaceDN w:val="0"/>
              <w:adjustRightInd w:val="0"/>
              <w:spacing w:after="0" w:line="240" w:lineRule="auto"/>
              <w:ind w:left="15"/>
              <w:rPr>
                <w:ins w:id="2081" w:author="Che Frenz" w:date="2017-10-11T17:13:00Z"/>
                <w:rFonts w:ascii="MS Sans Serif" w:hAnsi="MS Sans Serif" w:cs="MS Sans Serif"/>
                <w:b/>
                <w:bCs/>
                <w:color w:val="000000"/>
                <w:sz w:val="16"/>
                <w:szCs w:val="16"/>
              </w:rPr>
            </w:pPr>
            <w:ins w:id="2082" w:author="Che Frenz" w:date="2017-10-11T17:13:00Z">
              <w:r>
                <w:rPr>
                  <w:rFonts w:ascii="MS Sans Serif" w:hAnsi="MS Sans Serif" w:cs="MS Sans Serif"/>
                  <w:b/>
                  <w:bCs/>
                  <w:color w:val="000000"/>
                  <w:sz w:val="16"/>
                  <w:szCs w:val="16"/>
                </w:rPr>
                <w:t>Term</w:t>
              </w:r>
            </w:ins>
          </w:p>
          <w:p w14:paraId="4AFA6536" w14:textId="77777777" w:rsidR="004F2B64" w:rsidRDefault="004F2B64">
            <w:pPr>
              <w:keepNext/>
              <w:keepLines/>
              <w:autoSpaceDE w:val="0"/>
              <w:autoSpaceDN w:val="0"/>
              <w:adjustRightInd w:val="0"/>
              <w:spacing w:after="0" w:line="240" w:lineRule="auto"/>
              <w:ind w:left="15"/>
              <w:rPr>
                <w:ins w:id="2083" w:author="Che Frenz" w:date="2017-10-11T17:13:00Z"/>
                <w:rFonts w:ascii="MS Sans Serif" w:hAnsi="MS Sans Serif" w:cs="MS Sans Serif"/>
                <w:b/>
                <w:bCs/>
                <w:color w:val="000000"/>
                <w:sz w:val="16"/>
                <w:szCs w:val="16"/>
              </w:rPr>
            </w:pPr>
            <w:ins w:id="2084" w:author="Che Frenz" w:date="2017-10-11T17:13:00Z">
              <w:r>
                <w:rPr>
                  <w:rFonts w:ascii="MS Sans Serif" w:hAnsi="MS Sans Serif" w:cs="MS Sans Serif"/>
                  <w:b/>
                  <w:bCs/>
                  <w:color w:val="000000"/>
                  <w:sz w:val="16"/>
                  <w:szCs w:val="16"/>
                </w:rPr>
                <w:t>(Mos)</w:t>
              </w:r>
            </w:ins>
          </w:p>
        </w:tc>
      </w:tr>
      <w:tr w:rsidR="004F2B64" w14:paraId="0DC6F7D5" w14:textId="77777777">
        <w:trPr>
          <w:ins w:id="2085" w:author="Che Frenz" w:date="2017-10-11T17:13:00Z"/>
        </w:trPr>
        <w:tc>
          <w:tcPr>
            <w:tcW w:w="1912" w:type="dxa"/>
            <w:tcBorders>
              <w:top w:val="threeDEmboss" w:sz="6" w:space="0" w:color="auto"/>
              <w:bottom w:val="threeDEmboss" w:sz="6" w:space="0" w:color="auto"/>
            </w:tcBorders>
          </w:tcPr>
          <w:p w14:paraId="250BC445" w14:textId="5B245CEB" w:rsidR="004F2B64" w:rsidRDefault="004F2B64">
            <w:pPr>
              <w:keepNext/>
              <w:keepLines/>
              <w:autoSpaceDE w:val="0"/>
              <w:autoSpaceDN w:val="0"/>
              <w:adjustRightInd w:val="0"/>
              <w:spacing w:after="0" w:line="240" w:lineRule="auto"/>
              <w:ind w:left="15"/>
              <w:rPr>
                <w:ins w:id="2086" w:author="Che Frenz" w:date="2017-10-11T17:13:00Z"/>
                <w:rFonts w:ascii="MS Sans Serif" w:hAnsi="MS Sans Serif" w:cs="MS Sans Serif"/>
                <w:b/>
                <w:bCs/>
                <w:color w:val="000000"/>
                <w:sz w:val="16"/>
                <w:szCs w:val="16"/>
              </w:rPr>
            </w:pPr>
            <w:ins w:id="2087" w:author="Che Frenz" w:date="2017-10-11T17:14:00Z">
              <w:r>
                <w:t>supplement_number</w:t>
              </w:r>
            </w:ins>
          </w:p>
        </w:tc>
        <w:tc>
          <w:tcPr>
            <w:tcW w:w="898" w:type="dxa"/>
            <w:tcBorders>
              <w:top w:val="threeDEmboss" w:sz="6" w:space="0" w:color="auto"/>
              <w:bottom w:val="threeDEmboss" w:sz="6" w:space="0" w:color="auto"/>
            </w:tcBorders>
          </w:tcPr>
          <w:p w14:paraId="4F755C4A" w14:textId="3799E67E" w:rsidR="004F2B64" w:rsidRDefault="004F2B64">
            <w:pPr>
              <w:keepNext/>
              <w:keepLines/>
              <w:autoSpaceDE w:val="0"/>
              <w:autoSpaceDN w:val="0"/>
              <w:adjustRightInd w:val="0"/>
              <w:spacing w:after="0" w:line="240" w:lineRule="auto"/>
              <w:ind w:left="15"/>
              <w:rPr>
                <w:ins w:id="2088" w:author="Che Frenz" w:date="2017-10-11T17:13:00Z"/>
                <w:rFonts w:ascii="MS Sans Serif" w:hAnsi="MS Sans Serif" w:cs="MS Sans Serif"/>
                <w:b/>
                <w:bCs/>
                <w:color w:val="000000"/>
                <w:sz w:val="16"/>
                <w:szCs w:val="16"/>
              </w:rPr>
            </w:pPr>
            <w:ins w:id="2089" w:author="Che Frenz" w:date="2017-10-11T17:14:00Z">
              <w:r>
                <w:t>issue_date</w:t>
              </w:r>
            </w:ins>
          </w:p>
        </w:tc>
        <w:tc>
          <w:tcPr>
            <w:tcW w:w="2508" w:type="dxa"/>
            <w:tcBorders>
              <w:top w:val="threeDEmboss" w:sz="6" w:space="0" w:color="auto"/>
              <w:bottom w:val="threeDEmboss" w:sz="6" w:space="0" w:color="auto"/>
            </w:tcBorders>
          </w:tcPr>
          <w:p w14:paraId="64626FD4" w14:textId="6AB4022F" w:rsidR="004F2B64" w:rsidRDefault="004F2B64">
            <w:pPr>
              <w:keepNext/>
              <w:keepLines/>
              <w:autoSpaceDE w:val="0"/>
              <w:autoSpaceDN w:val="0"/>
              <w:adjustRightInd w:val="0"/>
              <w:spacing w:after="0" w:line="240" w:lineRule="auto"/>
              <w:ind w:left="15"/>
              <w:rPr>
                <w:ins w:id="2090" w:author="Che Frenz" w:date="2017-10-11T17:13:00Z"/>
                <w:rFonts w:ascii="MS Sans Serif" w:hAnsi="MS Sans Serif" w:cs="MS Sans Serif"/>
                <w:b/>
                <w:bCs/>
                <w:color w:val="000000"/>
                <w:sz w:val="16"/>
                <w:szCs w:val="16"/>
              </w:rPr>
            </w:pPr>
            <w:ins w:id="2091" w:author="Che Frenz" w:date="2017-10-11T17:15:00Z">
              <w:r>
                <w:t>face_amount_in_dollars</w:t>
              </w:r>
            </w:ins>
          </w:p>
        </w:tc>
        <w:tc>
          <w:tcPr>
            <w:tcW w:w="1434" w:type="dxa"/>
            <w:tcBorders>
              <w:top w:val="threeDEmboss" w:sz="6" w:space="0" w:color="auto"/>
              <w:bottom w:val="threeDEmboss" w:sz="6" w:space="0" w:color="auto"/>
            </w:tcBorders>
          </w:tcPr>
          <w:p w14:paraId="2F68F5E7" w14:textId="763847C9" w:rsidR="004F2B64" w:rsidRDefault="004F2B64">
            <w:pPr>
              <w:keepNext/>
              <w:keepLines/>
              <w:autoSpaceDE w:val="0"/>
              <w:autoSpaceDN w:val="0"/>
              <w:adjustRightInd w:val="0"/>
              <w:spacing w:after="0" w:line="240" w:lineRule="auto"/>
              <w:ind w:left="15"/>
              <w:rPr>
                <w:ins w:id="2092" w:author="Che Frenz" w:date="2017-10-11T17:13:00Z"/>
                <w:rFonts w:ascii="MS Sans Serif" w:hAnsi="MS Sans Serif" w:cs="MS Sans Serif"/>
                <w:b/>
                <w:bCs/>
                <w:color w:val="000000"/>
                <w:sz w:val="16"/>
                <w:szCs w:val="16"/>
              </w:rPr>
            </w:pPr>
            <w:ins w:id="2093" w:author="Che Frenz" w:date="2017-10-11T17:16:00Z">
              <w:r>
                <w:t>coupon_rate</w:t>
              </w:r>
            </w:ins>
          </w:p>
        </w:tc>
        <w:tc>
          <w:tcPr>
            <w:tcW w:w="1017" w:type="dxa"/>
            <w:tcBorders>
              <w:top w:val="threeDEmboss" w:sz="6" w:space="0" w:color="auto"/>
              <w:bottom w:val="threeDEmboss" w:sz="6" w:space="0" w:color="auto"/>
            </w:tcBorders>
          </w:tcPr>
          <w:p w14:paraId="68AE693F" w14:textId="34B66B86" w:rsidR="004F2B64" w:rsidRDefault="004F2B64">
            <w:pPr>
              <w:keepNext/>
              <w:keepLines/>
              <w:autoSpaceDE w:val="0"/>
              <w:autoSpaceDN w:val="0"/>
              <w:adjustRightInd w:val="0"/>
              <w:spacing w:after="0" w:line="240" w:lineRule="auto"/>
              <w:ind w:left="15"/>
              <w:rPr>
                <w:ins w:id="2094" w:author="Che Frenz" w:date="2017-10-11T17:13:00Z"/>
                <w:rFonts w:ascii="MS Sans Serif" w:hAnsi="MS Sans Serif" w:cs="MS Sans Serif"/>
                <w:b/>
                <w:bCs/>
                <w:color w:val="000000"/>
                <w:sz w:val="16"/>
                <w:szCs w:val="16"/>
              </w:rPr>
            </w:pPr>
            <w:ins w:id="2095" w:author="Che Frenz" w:date="2017-10-11T17:16:00Z">
              <w:r>
                <w:t>maturity_date</w:t>
              </w:r>
            </w:ins>
          </w:p>
        </w:tc>
        <w:tc>
          <w:tcPr>
            <w:tcW w:w="1440" w:type="dxa"/>
            <w:tcBorders>
              <w:top w:val="threeDEmboss" w:sz="6" w:space="0" w:color="auto"/>
              <w:bottom w:val="threeDEmboss" w:sz="6" w:space="0" w:color="auto"/>
            </w:tcBorders>
          </w:tcPr>
          <w:p w14:paraId="060876EC" w14:textId="6B19A4B1" w:rsidR="004F2B64" w:rsidRDefault="004F2B64">
            <w:pPr>
              <w:keepNext/>
              <w:keepLines/>
              <w:autoSpaceDE w:val="0"/>
              <w:autoSpaceDN w:val="0"/>
              <w:adjustRightInd w:val="0"/>
              <w:spacing w:after="0" w:line="240" w:lineRule="auto"/>
              <w:ind w:left="15"/>
              <w:rPr>
                <w:ins w:id="2096" w:author="Che Frenz" w:date="2017-10-11T17:13:00Z"/>
                <w:rFonts w:ascii="MS Sans Serif" w:hAnsi="MS Sans Serif" w:cs="MS Sans Serif"/>
                <w:b/>
                <w:bCs/>
                <w:color w:val="000000"/>
                <w:sz w:val="16"/>
                <w:szCs w:val="16"/>
              </w:rPr>
            </w:pPr>
            <w:ins w:id="2097" w:author="Che Frenz" w:date="2017-10-11T17:16:00Z">
              <w:r>
                <w:t>duration_in_months</w:t>
              </w:r>
            </w:ins>
          </w:p>
        </w:tc>
      </w:tr>
      <w:tr w:rsidR="004F2B64" w14:paraId="582104DD" w14:textId="77777777">
        <w:trPr>
          <w:ins w:id="2098" w:author="Che Frenz" w:date="2017-10-11T17:13:00Z"/>
        </w:trPr>
        <w:tc>
          <w:tcPr>
            <w:tcW w:w="1912" w:type="dxa"/>
            <w:tcBorders>
              <w:top w:val="threeDEmboss" w:sz="6" w:space="0" w:color="auto"/>
            </w:tcBorders>
          </w:tcPr>
          <w:p w14:paraId="251E4D6B" w14:textId="77777777" w:rsidR="004F2B64" w:rsidRDefault="004F2B64">
            <w:pPr>
              <w:keepNext/>
              <w:keepLines/>
              <w:autoSpaceDE w:val="0"/>
              <w:autoSpaceDN w:val="0"/>
              <w:adjustRightInd w:val="0"/>
              <w:spacing w:after="0" w:line="240" w:lineRule="auto"/>
              <w:ind w:left="15"/>
              <w:rPr>
                <w:ins w:id="2099" w:author="Che Frenz" w:date="2017-10-11T17:13:00Z"/>
                <w:rFonts w:ascii="MS Sans Serif" w:hAnsi="MS Sans Serif" w:cs="MS Sans Serif"/>
                <w:b/>
                <w:bCs/>
                <w:color w:val="000000"/>
                <w:sz w:val="16"/>
                <w:szCs w:val="16"/>
              </w:rPr>
            </w:pPr>
            <w:ins w:id="2100" w:author="Che Frenz" w:date="2017-10-11T17:13:00Z">
              <w:r>
                <w:rPr>
                  <w:rFonts w:ascii="MS Sans Serif" w:hAnsi="MS Sans Serif" w:cs="MS Sans Serif"/>
                  <w:b/>
                  <w:bCs/>
                  <w:color w:val="000000"/>
                  <w:sz w:val="16"/>
                  <w:szCs w:val="16"/>
                </w:rPr>
                <w:t>Total:</w:t>
              </w:r>
            </w:ins>
          </w:p>
        </w:tc>
        <w:tc>
          <w:tcPr>
            <w:tcW w:w="898" w:type="dxa"/>
            <w:tcBorders>
              <w:top w:val="threeDEmboss" w:sz="6" w:space="0" w:color="auto"/>
            </w:tcBorders>
          </w:tcPr>
          <w:p w14:paraId="168CCDB4" w14:textId="77777777" w:rsidR="004F2B64" w:rsidRDefault="004F2B64">
            <w:pPr>
              <w:keepNext/>
              <w:keepLines/>
              <w:autoSpaceDE w:val="0"/>
              <w:autoSpaceDN w:val="0"/>
              <w:adjustRightInd w:val="0"/>
              <w:spacing w:after="0" w:line="240" w:lineRule="auto"/>
              <w:ind w:left="15"/>
              <w:jc w:val="right"/>
              <w:rPr>
                <w:ins w:id="2101" w:author="Che Frenz" w:date="2017-10-11T17:13:00Z"/>
                <w:rFonts w:ascii="MS Sans Serif" w:hAnsi="MS Sans Serif" w:cs="MS Sans Serif"/>
                <w:b/>
                <w:bCs/>
                <w:color w:val="000000"/>
                <w:sz w:val="16"/>
                <w:szCs w:val="16"/>
              </w:rPr>
            </w:pPr>
          </w:p>
        </w:tc>
        <w:tc>
          <w:tcPr>
            <w:tcW w:w="2508" w:type="dxa"/>
            <w:tcBorders>
              <w:top w:val="threeDEmboss" w:sz="6" w:space="0" w:color="auto"/>
            </w:tcBorders>
          </w:tcPr>
          <w:p w14:paraId="32BC1EF9" w14:textId="77777777" w:rsidR="004F2B64" w:rsidRDefault="004F2B64">
            <w:pPr>
              <w:keepNext/>
              <w:keepLines/>
              <w:autoSpaceDE w:val="0"/>
              <w:autoSpaceDN w:val="0"/>
              <w:adjustRightInd w:val="0"/>
              <w:spacing w:after="0" w:line="240" w:lineRule="auto"/>
              <w:ind w:left="15"/>
              <w:rPr>
                <w:ins w:id="2102" w:author="Che Frenz" w:date="2017-10-11T17:13:00Z"/>
                <w:rFonts w:ascii="MS Sans Serif" w:hAnsi="MS Sans Serif" w:cs="MS Sans Serif"/>
                <w:b/>
                <w:bCs/>
                <w:color w:val="000000"/>
                <w:sz w:val="16"/>
                <w:szCs w:val="16"/>
              </w:rPr>
            </w:pPr>
          </w:p>
        </w:tc>
        <w:tc>
          <w:tcPr>
            <w:tcW w:w="1434" w:type="dxa"/>
            <w:tcBorders>
              <w:top w:val="threeDEmboss" w:sz="6" w:space="0" w:color="auto"/>
            </w:tcBorders>
          </w:tcPr>
          <w:p w14:paraId="75FD1337" w14:textId="77777777" w:rsidR="004F2B64" w:rsidRDefault="004F2B64">
            <w:pPr>
              <w:keepNext/>
              <w:keepLines/>
              <w:autoSpaceDE w:val="0"/>
              <w:autoSpaceDN w:val="0"/>
              <w:adjustRightInd w:val="0"/>
              <w:spacing w:after="0" w:line="240" w:lineRule="auto"/>
              <w:ind w:left="15"/>
              <w:jc w:val="right"/>
              <w:rPr>
                <w:ins w:id="2103" w:author="Che Frenz" w:date="2017-10-11T17:13:00Z"/>
                <w:rFonts w:ascii="MS Sans Serif" w:hAnsi="MS Sans Serif" w:cs="MS Sans Serif"/>
                <w:b/>
                <w:bCs/>
                <w:color w:val="000000"/>
                <w:sz w:val="16"/>
                <w:szCs w:val="16"/>
              </w:rPr>
            </w:pPr>
          </w:p>
        </w:tc>
        <w:tc>
          <w:tcPr>
            <w:tcW w:w="1017" w:type="dxa"/>
            <w:tcBorders>
              <w:top w:val="threeDEmboss" w:sz="6" w:space="0" w:color="auto"/>
            </w:tcBorders>
          </w:tcPr>
          <w:p w14:paraId="08D7203E" w14:textId="77777777" w:rsidR="004F2B64" w:rsidRDefault="004F2B64">
            <w:pPr>
              <w:keepNext/>
              <w:keepLines/>
              <w:autoSpaceDE w:val="0"/>
              <w:autoSpaceDN w:val="0"/>
              <w:adjustRightInd w:val="0"/>
              <w:spacing w:after="0" w:line="240" w:lineRule="auto"/>
              <w:ind w:left="15"/>
              <w:jc w:val="right"/>
              <w:rPr>
                <w:ins w:id="2104" w:author="Che Frenz" w:date="2017-10-11T17:13:00Z"/>
                <w:rFonts w:ascii="MS Sans Serif" w:hAnsi="MS Sans Serif" w:cs="MS Sans Serif"/>
                <w:b/>
                <w:bCs/>
                <w:color w:val="000000"/>
                <w:sz w:val="16"/>
                <w:szCs w:val="16"/>
              </w:rPr>
            </w:pPr>
          </w:p>
        </w:tc>
        <w:tc>
          <w:tcPr>
            <w:tcW w:w="1440" w:type="dxa"/>
            <w:tcBorders>
              <w:top w:val="threeDEmboss" w:sz="6" w:space="0" w:color="auto"/>
            </w:tcBorders>
          </w:tcPr>
          <w:p w14:paraId="3FFC965B" w14:textId="77777777" w:rsidR="004F2B64" w:rsidRDefault="004F2B64">
            <w:pPr>
              <w:keepNext/>
              <w:keepLines/>
              <w:autoSpaceDE w:val="0"/>
              <w:autoSpaceDN w:val="0"/>
              <w:adjustRightInd w:val="0"/>
              <w:spacing w:after="0" w:line="240" w:lineRule="auto"/>
              <w:ind w:left="15"/>
              <w:jc w:val="right"/>
              <w:rPr>
                <w:ins w:id="2105" w:author="Che Frenz" w:date="2017-10-11T17:13:00Z"/>
                <w:rFonts w:ascii="MS Sans Serif" w:hAnsi="MS Sans Serif" w:cs="MS Sans Serif"/>
                <w:b/>
                <w:bCs/>
                <w:color w:val="000000"/>
                <w:sz w:val="16"/>
                <w:szCs w:val="16"/>
              </w:rPr>
            </w:pPr>
          </w:p>
        </w:tc>
      </w:tr>
    </w:tbl>
    <w:p w14:paraId="788B7165" w14:textId="77777777" w:rsidR="004F2B64" w:rsidRDefault="004F2B64" w:rsidP="000D113F"/>
    <w:p w14:paraId="4CC58929" w14:textId="77777777" w:rsidR="00B264E0" w:rsidRDefault="00B264E0" w:rsidP="00B264E0">
      <w:pPr>
        <w:pStyle w:val="Heading1"/>
      </w:pPr>
      <w:bookmarkStart w:id="2106" w:name="_Toc379816893"/>
      <w:bookmarkStart w:id="2107" w:name="_Toc495590254"/>
      <w:r>
        <w:t>Daily Fund</w:t>
      </w:r>
      <w:bookmarkEnd w:id="2106"/>
      <w:bookmarkEnd w:id="2107"/>
    </w:p>
    <w:p w14:paraId="512BB892" w14:textId="77777777" w:rsidR="00B264E0" w:rsidRDefault="00B264E0" w:rsidP="00B264E0">
      <w:r w:rsidRPr="00B264E0">
        <w:t>CFCPROD_CIS_REPO</w:t>
      </w:r>
    </w:p>
    <w:p w14:paraId="1554883E" w14:textId="77777777" w:rsidR="00B264E0" w:rsidRDefault="00B264E0" w:rsidP="00B264E0">
      <w:r w:rsidRPr="00B264E0">
        <w:t>whenYesterday = Today()-1</w:t>
      </w:r>
    </w:p>
    <w:p w14:paraId="66FB65C6" w14:textId="77777777" w:rsidR="00B264E0" w:rsidRDefault="00B264E0" w:rsidP="00DA1EB3">
      <w:pPr>
        <w:pStyle w:val="NoSpacing"/>
      </w:pPr>
      <w:r>
        <w:t xml:space="preserve">SELECT dlf_balance.customer_cd, dlf_balance.balance_dt, dlf_balance.closing_proj_balance, dlf_balance.closing_act_balance, dlf_balance.closing_avail_balance, dlf_balance.int_acctg_mtd FROM dlf_balance WHERE datediff(day,dlf_balance.balance_dt,  '" + Datevalue(whenYesterday) +  "') &lt; 1 </w:t>
      </w:r>
      <w:r>
        <w:br/>
        <w:t>ORDER BY dlf_balance.customer_cd</w:t>
      </w:r>
    </w:p>
    <w:p w14:paraId="557C400F" w14:textId="77777777" w:rsidR="00DA1EB3" w:rsidRDefault="00DA1EB3" w:rsidP="00DA1EB3">
      <w:pPr>
        <w:pStyle w:val="NoSpacing"/>
      </w:pPr>
    </w:p>
    <w:p w14:paraId="127B82D1" w14:textId="77777777" w:rsidR="00C84426" w:rsidRDefault="00C84426" w:rsidP="00C84426">
      <w:pPr>
        <w:tabs>
          <w:tab w:val="left" w:pos="2910"/>
          <w:tab w:val="left" w:pos="4350"/>
          <w:tab w:val="left" w:pos="5790"/>
          <w:tab w:val="left" w:pos="7590"/>
          <w:tab w:val="left" w:pos="8490"/>
          <w:tab w:val="left" w:pos="9210"/>
          <w:tab w:val="left" w:pos="9750"/>
        </w:tabs>
        <w:autoSpaceDE w:val="0"/>
        <w:autoSpaceDN w:val="0"/>
        <w:adjustRightInd w:val="0"/>
        <w:spacing w:after="0" w:line="240" w:lineRule="auto"/>
        <w:rPr>
          <w:ins w:id="2108" w:author="Che Frenz" w:date="2017-10-13T11:29:00Z"/>
          <w:rFonts w:ascii="Tms Rmn" w:hAnsi="Tms Rmn"/>
          <w:sz w:val="24"/>
          <w:szCs w:val="24"/>
        </w:rPr>
      </w:pPr>
    </w:p>
    <w:p w14:paraId="275642B3" w14:textId="77777777" w:rsidR="00C84426" w:rsidRDefault="00C84426" w:rsidP="00C84426">
      <w:pPr>
        <w:tabs>
          <w:tab w:val="left" w:pos="2910"/>
          <w:tab w:val="left" w:pos="4350"/>
          <w:tab w:val="left" w:pos="5790"/>
          <w:tab w:val="left" w:pos="7590"/>
          <w:tab w:val="left" w:pos="8490"/>
          <w:tab w:val="left" w:pos="9210"/>
          <w:tab w:val="left" w:pos="9750"/>
        </w:tabs>
        <w:autoSpaceDE w:val="0"/>
        <w:autoSpaceDN w:val="0"/>
        <w:adjustRightInd w:val="0"/>
        <w:spacing w:after="120" w:line="240" w:lineRule="auto"/>
        <w:rPr>
          <w:ins w:id="2109" w:author="Che Frenz" w:date="2017-10-13T11:29:00Z"/>
          <w:rFonts w:ascii="MS Sans Serif" w:hAnsi="MS Sans Serif" w:cs="MS Sans Serif"/>
          <w:b/>
          <w:bCs/>
          <w:color w:val="000000"/>
          <w:sz w:val="24"/>
          <w:szCs w:val="24"/>
          <w:u w:val="single"/>
        </w:rPr>
      </w:pPr>
      <w:ins w:id="2110" w:author="Che Frenz" w:date="2017-10-13T11:29:00Z">
        <w:r>
          <w:rPr>
            <w:rFonts w:ascii="MS Sans Serif" w:hAnsi="MS Sans Serif" w:cs="MS Sans Serif"/>
            <w:b/>
            <w:bCs/>
            <w:color w:val="000000"/>
            <w:sz w:val="24"/>
            <w:szCs w:val="24"/>
            <w:u w:val="single"/>
          </w:rPr>
          <w:t>Daily Liquidity Fund</w:t>
        </w:r>
      </w:ins>
    </w:p>
    <w:p w14:paraId="33499E67" w14:textId="77777777" w:rsidR="00C84426" w:rsidRDefault="00C84426" w:rsidP="00C84426">
      <w:pPr>
        <w:tabs>
          <w:tab w:val="left" w:pos="2910"/>
          <w:tab w:val="left" w:pos="4350"/>
          <w:tab w:val="left" w:pos="5790"/>
          <w:tab w:val="left" w:pos="7590"/>
          <w:tab w:val="left" w:pos="8490"/>
          <w:tab w:val="left" w:pos="9210"/>
          <w:tab w:val="left" w:pos="9750"/>
        </w:tabs>
        <w:autoSpaceDE w:val="0"/>
        <w:autoSpaceDN w:val="0"/>
        <w:adjustRightInd w:val="0"/>
        <w:spacing w:after="0" w:line="240" w:lineRule="auto"/>
        <w:rPr>
          <w:ins w:id="2111" w:author="Che Frenz" w:date="2017-10-13T11:29:00Z"/>
          <w:rFonts w:ascii="MS Sans Serif" w:hAnsi="MS Sans Serif" w:cs="MS Sans Serif"/>
          <w:color w:val="800000"/>
          <w:sz w:val="20"/>
          <w:szCs w:val="20"/>
        </w:rPr>
      </w:pPr>
      <w:ins w:id="2112" w:author="Che Frenz" w:date="2017-10-13T11:29:00Z">
        <w:r>
          <w:rPr>
            <w:rFonts w:ascii="MS Sans Serif" w:hAnsi="MS Sans Serif" w:cs="MS Sans Serif"/>
            <w:color w:val="800000"/>
            <w:sz w:val="20"/>
            <w:szCs w:val="20"/>
          </w:rPr>
          <w:t>No Daily Liquidity Fund Balances to Report.</w:t>
        </w:r>
      </w:ins>
    </w:p>
    <w:tbl>
      <w:tblPr>
        <w:tblW w:w="0" w:type="auto"/>
        <w:tblLayout w:type="fixed"/>
        <w:tblCellMar>
          <w:left w:w="0" w:type="dxa"/>
          <w:right w:w="0" w:type="dxa"/>
        </w:tblCellMar>
        <w:tblLook w:val="00A0" w:firstRow="1" w:lastRow="0" w:firstColumn="1" w:lastColumn="0" w:noHBand="0" w:noVBand="0"/>
      </w:tblPr>
      <w:tblGrid>
        <w:gridCol w:w="1440"/>
        <w:gridCol w:w="2160"/>
        <w:gridCol w:w="2160"/>
        <w:gridCol w:w="2160"/>
      </w:tblGrid>
      <w:tr w:rsidR="00C84426" w14:paraId="42D6F01A" w14:textId="77777777">
        <w:trPr>
          <w:ins w:id="2113" w:author="Che Frenz" w:date="2017-10-13T11:29:00Z"/>
        </w:trPr>
        <w:tc>
          <w:tcPr>
            <w:tcW w:w="1440" w:type="dxa"/>
            <w:tcBorders>
              <w:bottom w:val="threeDEmboss" w:sz="6" w:space="0" w:color="auto"/>
            </w:tcBorders>
          </w:tcPr>
          <w:p w14:paraId="2A4E92F0" w14:textId="77777777" w:rsidR="00C84426" w:rsidRDefault="00C84426">
            <w:pPr>
              <w:keepNext/>
              <w:keepLines/>
              <w:autoSpaceDE w:val="0"/>
              <w:autoSpaceDN w:val="0"/>
              <w:adjustRightInd w:val="0"/>
              <w:spacing w:after="0" w:line="240" w:lineRule="auto"/>
              <w:ind w:left="15"/>
              <w:jc w:val="right"/>
              <w:rPr>
                <w:ins w:id="2114" w:author="Che Frenz" w:date="2017-10-13T11:29:00Z"/>
                <w:rFonts w:ascii="MS Sans Serif" w:hAnsi="MS Sans Serif" w:cs="MS Sans Serif"/>
                <w:b/>
                <w:bCs/>
                <w:color w:val="000000"/>
                <w:sz w:val="16"/>
                <w:szCs w:val="16"/>
              </w:rPr>
            </w:pPr>
            <w:ins w:id="2115" w:author="Che Frenz" w:date="2017-10-13T11:29:00Z">
              <w:r>
                <w:rPr>
                  <w:rFonts w:ascii="MS Sans Serif" w:hAnsi="MS Sans Serif" w:cs="MS Sans Serif"/>
                  <w:b/>
                  <w:bCs/>
                  <w:color w:val="000000"/>
                  <w:sz w:val="16"/>
                  <w:szCs w:val="16"/>
                </w:rPr>
                <w:t>Actual Balance</w:t>
              </w:r>
            </w:ins>
          </w:p>
        </w:tc>
        <w:tc>
          <w:tcPr>
            <w:tcW w:w="2160" w:type="dxa"/>
            <w:tcBorders>
              <w:bottom w:val="threeDEmboss" w:sz="6" w:space="0" w:color="auto"/>
            </w:tcBorders>
          </w:tcPr>
          <w:p w14:paraId="2367B989" w14:textId="77777777" w:rsidR="00C84426" w:rsidRDefault="00C84426">
            <w:pPr>
              <w:keepNext/>
              <w:keepLines/>
              <w:autoSpaceDE w:val="0"/>
              <w:autoSpaceDN w:val="0"/>
              <w:adjustRightInd w:val="0"/>
              <w:spacing w:after="0" w:line="240" w:lineRule="auto"/>
              <w:ind w:left="15"/>
              <w:jc w:val="right"/>
              <w:rPr>
                <w:ins w:id="2116" w:author="Che Frenz" w:date="2017-10-13T11:29:00Z"/>
                <w:rFonts w:ascii="MS Sans Serif" w:hAnsi="MS Sans Serif" w:cs="MS Sans Serif"/>
                <w:b/>
                <w:bCs/>
                <w:color w:val="000000"/>
                <w:sz w:val="16"/>
                <w:szCs w:val="16"/>
              </w:rPr>
            </w:pPr>
            <w:ins w:id="2117" w:author="Che Frenz" w:date="2017-10-13T11:29:00Z">
              <w:r>
                <w:rPr>
                  <w:rFonts w:ascii="MS Sans Serif" w:hAnsi="MS Sans Serif" w:cs="MS Sans Serif"/>
                  <w:b/>
                  <w:bCs/>
                  <w:color w:val="000000"/>
                  <w:sz w:val="16"/>
                  <w:szCs w:val="16"/>
                </w:rPr>
                <w:t>Projected Balance</w:t>
              </w:r>
            </w:ins>
          </w:p>
        </w:tc>
        <w:tc>
          <w:tcPr>
            <w:tcW w:w="2160" w:type="dxa"/>
            <w:tcBorders>
              <w:bottom w:val="threeDEmboss" w:sz="6" w:space="0" w:color="auto"/>
            </w:tcBorders>
          </w:tcPr>
          <w:p w14:paraId="5D458706" w14:textId="77777777" w:rsidR="00C84426" w:rsidRDefault="00C84426">
            <w:pPr>
              <w:keepNext/>
              <w:keepLines/>
              <w:autoSpaceDE w:val="0"/>
              <w:autoSpaceDN w:val="0"/>
              <w:adjustRightInd w:val="0"/>
              <w:spacing w:after="0" w:line="240" w:lineRule="auto"/>
              <w:ind w:left="15"/>
              <w:jc w:val="right"/>
              <w:rPr>
                <w:ins w:id="2118" w:author="Che Frenz" w:date="2017-10-13T11:29:00Z"/>
                <w:rFonts w:ascii="MS Sans Serif" w:hAnsi="MS Sans Serif" w:cs="MS Sans Serif"/>
                <w:b/>
                <w:bCs/>
                <w:color w:val="000000"/>
                <w:sz w:val="16"/>
                <w:szCs w:val="16"/>
              </w:rPr>
            </w:pPr>
            <w:ins w:id="2119" w:author="Che Frenz" w:date="2017-10-13T11:29:00Z">
              <w:r>
                <w:rPr>
                  <w:rFonts w:ascii="MS Sans Serif" w:hAnsi="MS Sans Serif" w:cs="MS Sans Serif"/>
                  <w:b/>
                  <w:bCs/>
                  <w:color w:val="000000"/>
                  <w:sz w:val="16"/>
                  <w:szCs w:val="16"/>
                </w:rPr>
                <w:t>Available Balance</w:t>
              </w:r>
            </w:ins>
          </w:p>
        </w:tc>
        <w:tc>
          <w:tcPr>
            <w:tcW w:w="2160" w:type="dxa"/>
            <w:tcBorders>
              <w:bottom w:val="threeDEmboss" w:sz="6" w:space="0" w:color="auto"/>
            </w:tcBorders>
          </w:tcPr>
          <w:p w14:paraId="4F59CB3E" w14:textId="77777777" w:rsidR="00C84426" w:rsidRDefault="00C84426">
            <w:pPr>
              <w:keepNext/>
              <w:keepLines/>
              <w:autoSpaceDE w:val="0"/>
              <w:autoSpaceDN w:val="0"/>
              <w:adjustRightInd w:val="0"/>
              <w:spacing w:after="0" w:line="240" w:lineRule="auto"/>
              <w:ind w:left="15"/>
              <w:jc w:val="center"/>
              <w:rPr>
                <w:ins w:id="2120" w:author="Che Frenz" w:date="2017-10-13T11:29:00Z"/>
                <w:rFonts w:ascii="MS Sans Serif" w:hAnsi="MS Sans Serif" w:cs="MS Sans Serif"/>
                <w:b/>
                <w:bCs/>
                <w:color w:val="000000"/>
                <w:sz w:val="16"/>
                <w:szCs w:val="16"/>
              </w:rPr>
            </w:pPr>
            <w:ins w:id="2121" w:author="Che Frenz" w:date="2017-10-13T11:29:00Z">
              <w:r>
                <w:rPr>
                  <w:rFonts w:ascii="MS Sans Serif" w:hAnsi="MS Sans Serif" w:cs="MS Sans Serif"/>
                  <w:b/>
                  <w:bCs/>
                  <w:color w:val="000000"/>
                  <w:sz w:val="16"/>
                  <w:szCs w:val="16"/>
                </w:rPr>
                <w:t>Effective Date</w:t>
              </w:r>
            </w:ins>
          </w:p>
        </w:tc>
      </w:tr>
      <w:tr w:rsidR="00C84426" w14:paraId="47632C46" w14:textId="77777777">
        <w:trPr>
          <w:ins w:id="2122" w:author="Che Frenz" w:date="2017-10-13T11:29:00Z"/>
        </w:trPr>
        <w:tc>
          <w:tcPr>
            <w:tcW w:w="1440" w:type="dxa"/>
            <w:tcBorders>
              <w:top w:val="threeDEmboss" w:sz="6" w:space="0" w:color="auto"/>
            </w:tcBorders>
          </w:tcPr>
          <w:p w14:paraId="4AC5E279" w14:textId="0B54F0AD" w:rsidR="00C84426" w:rsidRPr="00C84426" w:rsidRDefault="00C84426">
            <w:pPr>
              <w:keepNext/>
              <w:keepLines/>
              <w:autoSpaceDE w:val="0"/>
              <w:autoSpaceDN w:val="0"/>
              <w:adjustRightInd w:val="0"/>
              <w:spacing w:after="0" w:line="240" w:lineRule="auto"/>
              <w:ind w:left="15"/>
              <w:jc w:val="center"/>
              <w:rPr>
                <w:ins w:id="2123" w:author="Che Frenz" w:date="2017-10-13T11:29:00Z"/>
                <w:rFonts w:ascii="MS Sans Serif" w:hAnsi="MS Sans Serif" w:cs="MS Sans Serif"/>
                <w:bCs/>
                <w:color w:val="000000"/>
                <w:sz w:val="16"/>
                <w:szCs w:val="16"/>
                <w:rPrChange w:id="2124" w:author="Che Frenz" w:date="2017-10-13T11:33:00Z">
                  <w:rPr>
                    <w:ins w:id="2125" w:author="Che Frenz" w:date="2017-10-13T11:29:00Z"/>
                    <w:rFonts w:ascii="MS Sans Serif" w:hAnsi="MS Sans Serif" w:cs="MS Sans Serif"/>
                    <w:b/>
                    <w:bCs/>
                    <w:color w:val="000000"/>
                    <w:sz w:val="16"/>
                    <w:szCs w:val="16"/>
                  </w:rPr>
                </w:rPrChange>
              </w:rPr>
              <w:pPrChange w:id="2126" w:author="Che Frenz" w:date="2017-10-13T11:31:00Z">
                <w:pPr>
                  <w:keepNext/>
                  <w:keepLines/>
                  <w:autoSpaceDE w:val="0"/>
                  <w:autoSpaceDN w:val="0"/>
                  <w:adjustRightInd w:val="0"/>
                  <w:spacing w:after="0" w:line="240" w:lineRule="auto"/>
                  <w:ind w:left="15"/>
                  <w:jc w:val="right"/>
                </w:pPr>
              </w:pPrChange>
            </w:pPr>
            <w:ins w:id="2127" w:author="Che Frenz" w:date="2017-10-13T11:31:00Z">
              <w:r w:rsidRPr="00C84426">
                <w:rPr>
                  <w:rFonts w:ascii="MS Sans Serif" w:hAnsi="MS Sans Serif" w:cs="MS Sans Serif"/>
                  <w:bCs/>
                  <w:color w:val="000000"/>
                  <w:sz w:val="16"/>
                  <w:szCs w:val="16"/>
                  <w:rPrChange w:id="2128" w:author="Che Frenz" w:date="2017-10-13T11:33:00Z">
                    <w:rPr>
                      <w:rFonts w:ascii="MS Sans Serif" w:hAnsi="MS Sans Serif" w:cs="MS Sans Serif"/>
                      <w:b/>
                      <w:bCs/>
                      <w:color w:val="000000"/>
                      <w:sz w:val="16"/>
                      <w:szCs w:val="16"/>
                    </w:rPr>
                  </w:rPrChange>
                </w:rPr>
                <w:t>closing_act_balance</w:t>
              </w:r>
            </w:ins>
          </w:p>
        </w:tc>
        <w:tc>
          <w:tcPr>
            <w:tcW w:w="2160" w:type="dxa"/>
            <w:tcBorders>
              <w:top w:val="threeDEmboss" w:sz="6" w:space="0" w:color="auto"/>
            </w:tcBorders>
          </w:tcPr>
          <w:p w14:paraId="248E0B4F" w14:textId="3E9079F4" w:rsidR="00C84426" w:rsidRPr="00C84426" w:rsidRDefault="00C84426">
            <w:pPr>
              <w:keepNext/>
              <w:keepLines/>
              <w:autoSpaceDE w:val="0"/>
              <w:autoSpaceDN w:val="0"/>
              <w:adjustRightInd w:val="0"/>
              <w:spacing w:after="0" w:line="240" w:lineRule="auto"/>
              <w:ind w:left="15"/>
              <w:jc w:val="right"/>
              <w:rPr>
                <w:ins w:id="2129" w:author="Che Frenz" w:date="2017-10-13T11:29:00Z"/>
                <w:rFonts w:ascii="MS Sans Serif" w:hAnsi="MS Sans Serif" w:cs="MS Sans Serif"/>
                <w:bCs/>
                <w:color w:val="000000"/>
                <w:sz w:val="16"/>
                <w:szCs w:val="16"/>
                <w:rPrChange w:id="2130" w:author="Che Frenz" w:date="2017-10-13T11:33:00Z">
                  <w:rPr>
                    <w:ins w:id="2131" w:author="Che Frenz" w:date="2017-10-13T11:29:00Z"/>
                    <w:rFonts w:ascii="MS Sans Serif" w:hAnsi="MS Sans Serif" w:cs="MS Sans Serif"/>
                    <w:b/>
                    <w:bCs/>
                    <w:color w:val="000000"/>
                    <w:sz w:val="16"/>
                    <w:szCs w:val="16"/>
                  </w:rPr>
                </w:rPrChange>
              </w:rPr>
            </w:pPr>
            <w:ins w:id="2132" w:author="Che Frenz" w:date="2017-10-13T11:32:00Z">
              <w:r w:rsidRPr="00C84426">
                <w:rPr>
                  <w:rFonts w:ascii="MS Sans Serif" w:hAnsi="MS Sans Serif" w:cs="MS Sans Serif"/>
                  <w:bCs/>
                  <w:color w:val="000000"/>
                  <w:sz w:val="16"/>
                  <w:szCs w:val="16"/>
                  <w:rPrChange w:id="2133" w:author="Che Frenz" w:date="2017-10-13T11:33:00Z">
                    <w:rPr>
                      <w:rFonts w:ascii="MS Sans Serif" w:hAnsi="MS Sans Serif" w:cs="MS Sans Serif"/>
                      <w:b/>
                      <w:bCs/>
                      <w:color w:val="000000"/>
                      <w:sz w:val="16"/>
                      <w:szCs w:val="16"/>
                    </w:rPr>
                  </w:rPrChange>
                </w:rPr>
                <w:t>closing_proj_balance</w:t>
              </w:r>
            </w:ins>
          </w:p>
        </w:tc>
        <w:tc>
          <w:tcPr>
            <w:tcW w:w="2160" w:type="dxa"/>
            <w:tcBorders>
              <w:top w:val="threeDEmboss" w:sz="6" w:space="0" w:color="auto"/>
            </w:tcBorders>
          </w:tcPr>
          <w:p w14:paraId="785496E2" w14:textId="3EB0D6EF" w:rsidR="00C84426" w:rsidRPr="00C84426" w:rsidRDefault="00C84426">
            <w:pPr>
              <w:keepNext/>
              <w:keepLines/>
              <w:autoSpaceDE w:val="0"/>
              <w:autoSpaceDN w:val="0"/>
              <w:adjustRightInd w:val="0"/>
              <w:spacing w:after="0" w:line="240" w:lineRule="auto"/>
              <w:ind w:left="15"/>
              <w:jc w:val="right"/>
              <w:rPr>
                <w:ins w:id="2134" w:author="Che Frenz" w:date="2017-10-13T11:29:00Z"/>
                <w:rFonts w:ascii="MS Sans Serif" w:hAnsi="MS Sans Serif" w:cs="MS Sans Serif"/>
                <w:bCs/>
                <w:color w:val="000000"/>
                <w:sz w:val="16"/>
                <w:szCs w:val="16"/>
                <w:rPrChange w:id="2135" w:author="Che Frenz" w:date="2017-10-13T11:33:00Z">
                  <w:rPr>
                    <w:ins w:id="2136" w:author="Che Frenz" w:date="2017-10-13T11:29:00Z"/>
                    <w:rFonts w:ascii="MS Sans Serif" w:hAnsi="MS Sans Serif" w:cs="MS Sans Serif"/>
                    <w:b/>
                    <w:bCs/>
                    <w:color w:val="000000"/>
                    <w:sz w:val="16"/>
                    <w:szCs w:val="16"/>
                  </w:rPr>
                </w:rPrChange>
              </w:rPr>
            </w:pPr>
            <w:ins w:id="2137" w:author="Che Frenz" w:date="2017-10-13T11:32:00Z">
              <w:r w:rsidRPr="00C84426">
                <w:rPr>
                  <w:rFonts w:ascii="MS Sans Serif" w:hAnsi="MS Sans Serif" w:cs="MS Sans Serif"/>
                  <w:bCs/>
                  <w:color w:val="000000"/>
                  <w:sz w:val="16"/>
                  <w:szCs w:val="16"/>
                  <w:rPrChange w:id="2138" w:author="Che Frenz" w:date="2017-10-13T11:33:00Z">
                    <w:rPr>
                      <w:rFonts w:ascii="MS Sans Serif" w:hAnsi="MS Sans Serif" w:cs="MS Sans Serif"/>
                      <w:b/>
                      <w:bCs/>
                      <w:color w:val="000000"/>
                      <w:sz w:val="16"/>
                      <w:szCs w:val="16"/>
                    </w:rPr>
                  </w:rPrChange>
                </w:rPr>
                <w:t>closing_avail_balance</w:t>
              </w:r>
            </w:ins>
          </w:p>
        </w:tc>
        <w:tc>
          <w:tcPr>
            <w:tcW w:w="2160" w:type="dxa"/>
            <w:tcBorders>
              <w:top w:val="threeDEmboss" w:sz="6" w:space="0" w:color="auto"/>
            </w:tcBorders>
          </w:tcPr>
          <w:p w14:paraId="602D5D5A" w14:textId="161F8ED0" w:rsidR="00C84426" w:rsidRPr="00C84426" w:rsidRDefault="00C84426">
            <w:pPr>
              <w:keepNext/>
              <w:keepLines/>
              <w:autoSpaceDE w:val="0"/>
              <w:autoSpaceDN w:val="0"/>
              <w:adjustRightInd w:val="0"/>
              <w:spacing w:after="0" w:line="240" w:lineRule="auto"/>
              <w:ind w:left="15"/>
              <w:jc w:val="center"/>
              <w:rPr>
                <w:ins w:id="2139" w:author="Che Frenz" w:date="2017-10-13T11:29:00Z"/>
                <w:rFonts w:ascii="MS Sans Serif" w:hAnsi="MS Sans Serif" w:cs="MS Sans Serif"/>
                <w:bCs/>
                <w:color w:val="000000"/>
                <w:sz w:val="16"/>
                <w:szCs w:val="16"/>
                <w:rPrChange w:id="2140" w:author="Che Frenz" w:date="2017-10-13T11:33:00Z">
                  <w:rPr>
                    <w:ins w:id="2141" w:author="Che Frenz" w:date="2017-10-13T11:29:00Z"/>
                    <w:rFonts w:ascii="MS Sans Serif" w:hAnsi="MS Sans Serif" w:cs="MS Sans Serif"/>
                    <w:b/>
                    <w:bCs/>
                    <w:color w:val="000000"/>
                    <w:sz w:val="16"/>
                    <w:szCs w:val="16"/>
                  </w:rPr>
                </w:rPrChange>
              </w:rPr>
            </w:pPr>
            <w:ins w:id="2142" w:author="Che Frenz" w:date="2017-10-13T11:32:00Z">
              <w:r w:rsidRPr="00C84426">
                <w:rPr>
                  <w:rFonts w:ascii="MS Sans Serif" w:hAnsi="MS Sans Serif" w:cs="MS Sans Serif"/>
                  <w:bCs/>
                  <w:color w:val="000000"/>
                  <w:sz w:val="16"/>
                  <w:szCs w:val="16"/>
                  <w:rPrChange w:id="2143" w:author="Che Frenz" w:date="2017-10-13T11:33:00Z">
                    <w:rPr>
                      <w:rFonts w:ascii="MS Sans Serif" w:hAnsi="MS Sans Serif" w:cs="MS Sans Serif"/>
                      <w:b/>
                      <w:bCs/>
                      <w:color w:val="000000"/>
                      <w:sz w:val="16"/>
                      <w:szCs w:val="16"/>
                    </w:rPr>
                  </w:rPrChange>
                </w:rPr>
                <w:t>balance_dt</w:t>
              </w:r>
            </w:ins>
          </w:p>
        </w:tc>
      </w:tr>
    </w:tbl>
    <w:p w14:paraId="42A64675" w14:textId="77777777" w:rsidR="00C84426" w:rsidRDefault="00C84426" w:rsidP="00C84426">
      <w:pPr>
        <w:autoSpaceDE w:val="0"/>
        <w:autoSpaceDN w:val="0"/>
        <w:adjustRightInd w:val="0"/>
        <w:spacing w:after="0" w:line="240" w:lineRule="auto"/>
        <w:rPr>
          <w:ins w:id="2144" w:author="Che Frenz" w:date="2017-10-13T11:29:00Z"/>
          <w:rFonts w:ascii="MS Sans Serif" w:hAnsi="MS Sans Serif" w:cs="MS Sans Serif"/>
          <w:b/>
          <w:bCs/>
          <w:color w:val="000000"/>
          <w:sz w:val="16"/>
          <w:szCs w:val="16"/>
        </w:rPr>
      </w:pPr>
    </w:p>
    <w:p w14:paraId="029A57AC" w14:textId="75EC346D" w:rsidR="00C84426" w:rsidRDefault="00C84426" w:rsidP="00C84426">
      <w:pPr>
        <w:pStyle w:val="NoSpacing"/>
        <w:rPr>
          <w:ins w:id="2145" w:author="Che Frenz" w:date="2017-10-13T11:32:00Z"/>
          <w:rFonts w:ascii="MS Sans Serif" w:hAnsi="MS Sans Serif" w:cs="MS Sans Serif"/>
          <w:b/>
          <w:bCs/>
          <w:color w:val="000000"/>
          <w:sz w:val="16"/>
          <w:szCs w:val="16"/>
        </w:rPr>
      </w:pPr>
      <w:ins w:id="2146" w:author="Che Frenz" w:date="2017-10-13T11:29:00Z">
        <w:r>
          <w:rPr>
            <w:rFonts w:ascii="MS Sans Serif" w:hAnsi="MS Sans Serif" w:cs="MS Sans Serif"/>
            <w:b/>
            <w:bCs/>
            <w:color w:val="000000"/>
            <w:sz w:val="16"/>
            <w:szCs w:val="16"/>
          </w:rPr>
          <w:t>Interest Earned Month to Date</w:t>
        </w:r>
      </w:ins>
      <w:ins w:id="2147" w:author="Che Frenz" w:date="2017-10-13T11:33:00Z">
        <w:r>
          <w:rPr>
            <w:rFonts w:ascii="MS Sans Serif" w:hAnsi="MS Sans Serif" w:cs="MS Sans Serif"/>
            <w:b/>
            <w:bCs/>
            <w:color w:val="000000"/>
            <w:sz w:val="16"/>
            <w:szCs w:val="16"/>
          </w:rPr>
          <w:t xml:space="preserve"> &lt;</w:t>
        </w:r>
        <w:r w:rsidRPr="00C84426">
          <w:rPr>
            <w:rFonts w:ascii="MS Sans Serif" w:hAnsi="MS Sans Serif" w:cs="MS Sans Serif"/>
            <w:b/>
            <w:bCs/>
            <w:color w:val="000000"/>
            <w:sz w:val="16"/>
            <w:szCs w:val="16"/>
          </w:rPr>
          <w:t>int_acctg_mtd</w:t>
        </w:r>
        <w:r>
          <w:rPr>
            <w:rFonts w:ascii="MS Sans Serif" w:hAnsi="MS Sans Serif" w:cs="MS Sans Serif"/>
            <w:b/>
            <w:bCs/>
            <w:color w:val="000000"/>
            <w:sz w:val="16"/>
            <w:szCs w:val="16"/>
          </w:rPr>
          <w:t>&gt;</w:t>
        </w:r>
      </w:ins>
    </w:p>
    <w:p w14:paraId="213265AB" w14:textId="77777777" w:rsidR="00C84426" w:rsidRDefault="00C84426" w:rsidP="00C84426">
      <w:pPr>
        <w:pStyle w:val="NoSpacing"/>
        <w:rPr>
          <w:ins w:id="2148" w:author="Che Frenz" w:date="2017-10-13T11:29:00Z"/>
        </w:rPr>
      </w:pPr>
    </w:p>
    <w:p w14:paraId="1AB26534" w14:textId="38611C6F" w:rsidR="00DA1EB3" w:rsidRDefault="00394E0C" w:rsidP="00DA1EB3">
      <w:pPr>
        <w:pStyle w:val="NoSpacing"/>
      </w:pPr>
      <w:commentRangeStart w:id="2149"/>
      <w:r>
        <w:t>See comment</w:t>
      </w:r>
      <w:commentRangeEnd w:id="2149"/>
      <w:r>
        <w:rPr>
          <w:rStyle w:val="CommentReference"/>
        </w:rPr>
        <w:commentReference w:id="2149"/>
      </w:r>
    </w:p>
    <w:p w14:paraId="36BFF75A" w14:textId="77777777" w:rsidR="00394E0C" w:rsidRDefault="00394E0C" w:rsidP="00DA1EB3">
      <w:pPr>
        <w:pStyle w:val="NoSpacing"/>
      </w:pPr>
    </w:p>
    <w:p w14:paraId="7D810338" w14:textId="1C4DC1A0" w:rsidR="00394E0C" w:rsidRPr="00804998" w:rsidRDefault="00394E0C" w:rsidP="00DA1EB3">
      <w:pPr>
        <w:pStyle w:val="NoSpacing"/>
        <w:rPr>
          <w:highlight w:val="yellow"/>
          <w:rPrChange w:id="2150" w:author="Arun Dsouza" w:date="2017-10-04T17:25:00Z">
            <w:rPr/>
          </w:rPrChange>
        </w:rPr>
      </w:pPr>
      <w:commentRangeStart w:id="2151"/>
      <w:commentRangeStart w:id="2152"/>
      <w:r>
        <w:t>See comment</w:t>
      </w:r>
      <w:commentRangeEnd w:id="2151"/>
      <w:r>
        <w:rPr>
          <w:rStyle w:val="CommentReference"/>
        </w:rPr>
        <w:commentReference w:id="2151"/>
      </w:r>
      <w:commentRangeEnd w:id="2152"/>
      <w:r w:rsidR="002F3042">
        <w:rPr>
          <w:rStyle w:val="CommentReference"/>
        </w:rPr>
        <w:commentReference w:id="2152"/>
      </w:r>
      <w:ins w:id="2153" w:author="Arun Dsouza" w:date="2017-10-04T17:24:00Z">
        <w:r w:rsidR="00804998">
          <w:t xml:space="preserve"> – </w:t>
        </w:r>
        <w:r w:rsidR="00804998" w:rsidRPr="00804998">
          <w:rPr>
            <w:highlight w:val="yellow"/>
            <w:rPrChange w:id="2154" w:author="Arun Dsouza" w:date="2017-10-04T17:25:00Z">
              <w:rPr/>
            </w:rPrChange>
          </w:rPr>
          <w:t xml:space="preserve">Queries and mappings for Guarantees Tab please. </w:t>
        </w:r>
      </w:ins>
    </w:p>
    <w:p w14:paraId="09D831EA" w14:textId="6155A052" w:rsidR="00394E0C" w:rsidRPr="00804998" w:rsidRDefault="00394E0C" w:rsidP="00DA1EB3">
      <w:pPr>
        <w:pStyle w:val="NoSpacing"/>
        <w:rPr>
          <w:highlight w:val="yellow"/>
          <w:rPrChange w:id="2155" w:author="Arun Dsouza" w:date="2017-10-04T17:25:00Z">
            <w:rPr/>
          </w:rPrChange>
        </w:rPr>
      </w:pPr>
    </w:p>
    <w:p w14:paraId="45FF887E" w14:textId="20FE51F1" w:rsidR="00394E0C" w:rsidRPr="00B264E0" w:rsidRDefault="00394E0C" w:rsidP="00DA1EB3">
      <w:pPr>
        <w:pStyle w:val="NoSpacing"/>
      </w:pPr>
      <w:commentRangeStart w:id="2156"/>
      <w:commentRangeStart w:id="2157"/>
      <w:r w:rsidRPr="00804998">
        <w:rPr>
          <w:highlight w:val="yellow"/>
          <w:rPrChange w:id="2158" w:author="Arun Dsouza" w:date="2017-10-04T17:25:00Z">
            <w:rPr/>
          </w:rPrChange>
        </w:rPr>
        <w:t>See comment</w:t>
      </w:r>
      <w:commentRangeEnd w:id="2156"/>
      <w:r w:rsidRPr="00804998">
        <w:rPr>
          <w:rStyle w:val="CommentReference"/>
          <w:highlight w:val="yellow"/>
          <w:rPrChange w:id="2159" w:author="Arun Dsouza" w:date="2017-10-04T17:25:00Z">
            <w:rPr>
              <w:rStyle w:val="CommentReference"/>
            </w:rPr>
          </w:rPrChange>
        </w:rPr>
        <w:commentReference w:id="2156"/>
      </w:r>
      <w:commentRangeEnd w:id="2157"/>
      <w:r w:rsidR="00A106B0">
        <w:rPr>
          <w:rStyle w:val="CommentReference"/>
        </w:rPr>
        <w:commentReference w:id="2157"/>
      </w:r>
      <w:ins w:id="2160" w:author="Arun Dsouza" w:date="2017-10-04T17:23:00Z">
        <w:r w:rsidR="00804998" w:rsidRPr="00804998">
          <w:rPr>
            <w:highlight w:val="yellow"/>
            <w:rPrChange w:id="2161" w:author="Arun Dsouza" w:date="2017-10-04T17:25:00Z">
              <w:rPr/>
            </w:rPrChange>
          </w:rPr>
          <w:t xml:space="preserve">  -- Queries </w:t>
        </w:r>
      </w:ins>
      <w:ins w:id="2162" w:author="Arun Dsouza" w:date="2017-10-04T17:25:00Z">
        <w:r w:rsidR="00804998" w:rsidRPr="00804998">
          <w:rPr>
            <w:highlight w:val="yellow"/>
            <w:rPrChange w:id="2163" w:author="Arun Dsouza" w:date="2017-10-04T17:25:00Z">
              <w:rPr/>
            </w:rPrChange>
          </w:rPr>
          <w:t xml:space="preserve">and mappings </w:t>
        </w:r>
      </w:ins>
      <w:ins w:id="2164" w:author="Arun Dsouza" w:date="2017-10-04T17:23:00Z">
        <w:r w:rsidR="00804998" w:rsidRPr="00804998">
          <w:rPr>
            <w:highlight w:val="yellow"/>
            <w:rPrChange w:id="2165" w:author="Arun Dsouza" w:date="2017-10-04T17:25:00Z">
              <w:rPr/>
            </w:rPrChange>
          </w:rPr>
          <w:t xml:space="preserve">for </w:t>
        </w:r>
      </w:ins>
      <w:ins w:id="2166" w:author="Arun Dsouza" w:date="2017-10-04T17:24:00Z">
        <w:r w:rsidR="00804998" w:rsidRPr="00804998">
          <w:rPr>
            <w:highlight w:val="yellow"/>
            <w:rPrChange w:id="2167" w:author="Arun Dsouza" w:date="2017-10-04T17:25:00Z">
              <w:rPr/>
            </w:rPrChange>
          </w:rPr>
          <w:t>Financial Tab please.</w:t>
        </w:r>
        <w:r w:rsidR="00804998">
          <w:t xml:space="preserve"> </w:t>
        </w:r>
      </w:ins>
    </w:p>
    <w:sectPr w:rsidR="00394E0C" w:rsidRPr="00B264E0" w:rsidSect="00C36B29">
      <w:foot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1" w:author="Arun Dsouza" w:date="2017-02-07T09:39:00Z" w:initials="AD">
    <w:p w14:paraId="6EF04D5D" w14:textId="0FD43DC2" w:rsidR="005E598C" w:rsidRDefault="005E598C">
      <w:pPr>
        <w:pStyle w:val="CommentText"/>
      </w:pPr>
      <w:r>
        <w:rPr>
          <w:rStyle w:val="CommentReference"/>
        </w:rPr>
        <w:annotationRef/>
      </w:r>
      <w:r>
        <w:t>Where is this parameter being passed from?</w:t>
      </w:r>
    </w:p>
  </w:comment>
  <w:comment w:id="242" w:author="Che Frenz" w:date="2017-02-14T13:40:00Z" w:initials="CP">
    <w:p w14:paraId="3F2918F1" w14:textId="27A2AACF" w:rsidR="005E598C" w:rsidRDefault="005E598C">
      <w:pPr>
        <w:pStyle w:val="CommentText"/>
      </w:pPr>
      <w:r>
        <w:rPr>
          <w:rStyle w:val="CommentReference"/>
        </w:rPr>
        <w:annotationRef/>
      </w:r>
      <w:r>
        <w:rPr>
          <w:rStyle w:val="CommentReference"/>
        </w:rPr>
        <w:t>The online OAP only displays data for 1 co-op at a time so I added these variables when I sent the code to Sapient but they don’t actually use it.  They get the organization object from a CIS service.  The internal OAP pulls for all the co-ops and does not have these criteria.  I’ve added the internal OAP sql to below.  See General CIS SQL for Internal OAP.</w:t>
      </w:r>
    </w:p>
  </w:comment>
  <w:comment w:id="244" w:author="Arun Dsouza" w:date="2017-02-07T10:26:00Z" w:initials="AD">
    <w:p w14:paraId="10415F84" w14:textId="3D43CE1E" w:rsidR="005E598C" w:rsidRDefault="005E598C">
      <w:pPr>
        <w:pStyle w:val="CommentText"/>
      </w:pPr>
      <w:r>
        <w:rPr>
          <w:rStyle w:val="CommentReference"/>
        </w:rPr>
        <w:annotationRef/>
      </w:r>
      <w:r>
        <w:t>This query could’ve been added to the above?</w:t>
      </w:r>
    </w:p>
  </w:comment>
  <w:comment w:id="245" w:author="Che Frenz" w:date="2017-02-14T13:42:00Z" w:initials="CP">
    <w:p w14:paraId="67F126FC" w14:textId="1F75CD1F" w:rsidR="005E598C" w:rsidRDefault="005E598C">
      <w:pPr>
        <w:pStyle w:val="CommentText"/>
      </w:pPr>
      <w:r>
        <w:rPr>
          <w:rStyle w:val="CommentReference"/>
        </w:rPr>
        <w:annotationRef/>
      </w:r>
      <w:r>
        <w:t>Sure.  The SQL is separated out in internal OAP but it doesn’t technically need to be.</w:t>
      </w:r>
    </w:p>
  </w:comment>
  <w:comment w:id="246" w:author="Arun Dsouza" w:date="2017-01-30T15:55:00Z" w:initials="AD">
    <w:p w14:paraId="7D1F3907" w14:textId="5D23EDFD" w:rsidR="005E598C" w:rsidRDefault="005E598C">
      <w:pPr>
        <w:pStyle w:val="CommentText"/>
      </w:pPr>
      <w:r>
        <w:rPr>
          <w:rStyle w:val="CommentReference"/>
        </w:rPr>
        <w:annotationRef/>
      </w:r>
      <w:r>
        <w:t>Where is ae_dt7?</w:t>
      </w:r>
    </w:p>
  </w:comment>
  <w:comment w:id="247" w:author="Che Frenz" w:date="2017-02-14T13:43:00Z" w:initials="CP">
    <w:p w14:paraId="77033B19" w14:textId="0E461B26" w:rsidR="005E598C" w:rsidRDefault="005E598C">
      <w:pPr>
        <w:pStyle w:val="CommentText"/>
      </w:pPr>
      <w:r>
        <w:rPr>
          <w:rStyle w:val="CommentReference"/>
        </w:rPr>
        <w:annotationRef/>
      </w:r>
      <w:r>
        <w:rPr>
          <w:rStyle w:val="CommentReference"/>
        </w:rPr>
        <w:annotationRef/>
      </w:r>
      <w:r>
        <w:t>It is in the OTG database (I think in the imaged server).  Mark will know better than I.</w:t>
      </w:r>
    </w:p>
  </w:comment>
  <w:comment w:id="270" w:author="Arun Dsouza" w:date="2017-01-30T16:05:00Z" w:initials="AD">
    <w:p w14:paraId="4B5F3D42" w14:textId="4A398E04" w:rsidR="005E598C" w:rsidRDefault="005E598C">
      <w:pPr>
        <w:pStyle w:val="CommentText"/>
      </w:pPr>
      <w:r>
        <w:rPr>
          <w:rStyle w:val="CommentReference"/>
        </w:rPr>
        <w:annotationRef/>
      </w:r>
      <w:r>
        <w:t xml:space="preserve">This maps to what on the Contacts Tab? </w:t>
      </w:r>
    </w:p>
  </w:comment>
  <w:comment w:id="271" w:author="Che Frenz" w:date="2017-02-14T13:44:00Z" w:initials="CP">
    <w:p w14:paraId="08C18066" w14:textId="59B0A197" w:rsidR="005E598C" w:rsidRDefault="005E598C">
      <w:pPr>
        <w:pStyle w:val="CommentText"/>
      </w:pPr>
      <w:r>
        <w:rPr>
          <w:rStyle w:val="CommentReference"/>
        </w:rPr>
        <w:annotationRef/>
      </w:r>
      <w:r>
        <w:t>This query provide telephone and address info for all of the contacts (ex. AVP, Attorney, Co-op, etc).</w:t>
      </w:r>
    </w:p>
  </w:comment>
  <w:comment w:id="273" w:author="Arun Dsouza" w:date="2017-02-07T15:48:00Z" w:initials="AD">
    <w:p w14:paraId="22C402FF" w14:textId="0AD9BC24" w:rsidR="005E598C" w:rsidRDefault="005E598C" w:rsidP="000E6157">
      <w:pPr>
        <w:pStyle w:val="CommentText"/>
      </w:pPr>
      <w:r>
        <w:rPr>
          <w:rStyle w:val="CommentReference"/>
        </w:rPr>
        <w:annotationRef/>
      </w:r>
      <w:r>
        <w:t>Use Contact Info query and modify WHERE clause to limit only specific StdTitleIDs.</w:t>
      </w:r>
    </w:p>
    <w:p w14:paraId="54B3A54F" w14:textId="77777777" w:rsidR="005E598C" w:rsidRDefault="005E598C" w:rsidP="000E6157">
      <w:pPr>
        <w:pStyle w:val="CommentText"/>
      </w:pPr>
      <w:r w:rsidRPr="002937EA">
        <w:t>SELECT StdTitleID= 30 | StdTitleID = 32 | StdTitleID = 33 | StdTitleID = 43</w:t>
      </w:r>
    </w:p>
    <w:p w14:paraId="1D0A12E3" w14:textId="7C92B202" w:rsidR="005E598C" w:rsidRDefault="005E598C">
      <w:pPr>
        <w:pStyle w:val="CommentText"/>
      </w:pPr>
    </w:p>
  </w:comment>
  <w:comment w:id="274" w:author="Arun Dsouza" w:date="2017-01-30T16:06:00Z" w:initials="AD">
    <w:p w14:paraId="7C6B9881" w14:textId="50E6E517" w:rsidR="005E598C" w:rsidRDefault="005E598C">
      <w:pPr>
        <w:pStyle w:val="CommentText"/>
      </w:pPr>
      <w:r>
        <w:rPr>
          <w:rStyle w:val="CommentReference"/>
        </w:rPr>
        <w:annotationRef/>
      </w:r>
      <w:r>
        <w:t>Contact Management Subject?</w:t>
      </w:r>
    </w:p>
  </w:comment>
  <w:comment w:id="284" w:author="Che Frenz" w:date="2017-10-06T13:23:00Z" w:initials="CF">
    <w:p w14:paraId="4DE98BDC" w14:textId="3CD92BD0" w:rsidR="005E598C" w:rsidRDefault="005E598C">
      <w:pPr>
        <w:pStyle w:val="CommentText"/>
      </w:pPr>
      <w:r>
        <w:rPr>
          <w:rStyle w:val="CommentReference"/>
        </w:rPr>
        <w:annotationRef/>
      </w:r>
      <w:bookmarkStart w:id="290" w:name="_GoBack"/>
      <w:r>
        <w:t>This section is not the result of a SQL query.  We’re using OO</w:t>
      </w:r>
      <w:r w:rsidR="001F20AB">
        <w:t>TB Lotus Notes functionality from an</w:t>
      </w:r>
      <w:r>
        <w:t xml:space="preserve">other Lotus Notes </w:t>
      </w:r>
      <w:r w:rsidR="001F20AB">
        <w:t>database.  The links are actually created from the Contact Management Lotus Notes application.  We can explore options for modifying the Contact Management app, but I’m not sure how relevant it will be now that we are moving the Salesforce.</w:t>
      </w:r>
      <w:bookmarkEnd w:id="290"/>
    </w:p>
  </w:comment>
  <w:comment w:id="275" w:author="Che Frenz" w:date="2017-02-14T13:45:00Z" w:initials="CP">
    <w:p w14:paraId="6359CDA3" w14:textId="0732E3CC" w:rsidR="005E598C" w:rsidRDefault="005E598C">
      <w:pPr>
        <w:pStyle w:val="CommentText"/>
      </w:pPr>
      <w:r>
        <w:rPr>
          <w:rStyle w:val="CommentReference"/>
        </w:rPr>
        <w:annotationRef/>
      </w:r>
      <w:r>
        <w:t>Hi!  Please elaborate.</w:t>
      </w:r>
    </w:p>
    <w:p w14:paraId="4659CD12" w14:textId="77777777" w:rsidR="005E598C" w:rsidRDefault="005E598C">
      <w:pPr>
        <w:pStyle w:val="CommentText"/>
      </w:pPr>
    </w:p>
    <w:p w14:paraId="7E1CFBB5" w14:textId="55FAAD30" w:rsidR="005E598C" w:rsidRDefault="005E598C">
      <w:pPr>
        <w:pStyle w:val="CommentText"/>
      </w:pPr>
      <w:r>
        <w:t xml:space="preserve">Added screen shot under ‘see comment’ for Contact Management Subject. </w:t>
      </w:r>
    </w:p>
  </w:comment>
  <w:comment w:id="291" w:author="Arun Dsouza" w:date="2017-02-07T15:35:00Z" w:initials="AD">
    <w:p w14:paraId="732B1F19" w14:textId="4BF2CE22" w:rsidR="005E598C" w:rsidRDefault="005E598C">
      <w:pPr>
        <w:pStyle w:val="CommentText"/>
      </w:pPr>
      <w:r>
        <w:rPr>
          <w:rStyle w:val="CommentReference"/>
        </w:rPr>
        <w:annotationRef/>
      </w:r>
      <w:r>
        <w:t>Fields Mapping for Contacts tab?</w:t>
      </w:r>
    </w:p>
  </w:comment>
  <w:comment w:id="292" w:author="Che Frenz" w:date="2017-02-14T13:45:00Z" w:initials="CP">
    <w:p w14:paraId="7712A18C" w14:textId="09027672" w:rsidR="005E598C" w:rsidRDefault="005E598C">
      <w:pPr>
        <w:pStyle w:val="CommentText"/>
      </w:pPr>
      <w:r>
        <w:rPr>
          <w:rStyle w:val="CommentReference"/>
        </w:rPr>
        <w:annotationRef/>
      </w:r>
      <w:r>
        <w:t>See added Field Mappings.</w:t>
      </w:r>
    </w:p>
  </w:comment>
  <w:comment w:id="297" w:author="Arun Dsouza" w:date="2017-02-07T16:11:00Z" w:initials="AD">
    <w:p w14:paraId="7CE62416" w14:textId="295CF94B" w:rsidR="005E598C" w:rsidRDefault="005E598C">
      <w:pPr>
        <w:pStyle w:val="CommentText"/>
      </w:pPr>
      <w:r>
        <w:rPr>
          <w:rStyle w:val="CommentReference"/>
        </w:rPr>
        <w:annotationRef/>
      </w:r>
      <w:r>
        <w:t>Relates to Long-Term Loan Activity -&gt;Long-Term Facilities?</w:t>
      </w:r>
    </w:p>
  </w:comment>
  <w:comment w:id="298" w:author="Che Frenz" w:date="2017-02-14T13:52:00Z" w:initials="CP">
    <w:p w14:paraId="7B649666" w14:textId="0BB30344" w:rsidR="005E598C" w:rsidRDefault="005E598C">
      <w:pPr>
        <w:pStyle w:val="CommentText"/>
      </w:pPr>
      <w:r>
        <w:rPr>
          <w:rStyle w:val="CommentReference"/>
        </w:rPr>
        <w:annotationRef/>
      </w:r>
      <w:r>
        <w:t>The query below pulls all Loan Facility data for CFC.  The facility type ids specified below the query determine long-term vs. short term.</w:t>
      </w:r>
    </w:p>
  </w:comment>
  <w:comment w:id="299" w:author="Arun Dsouza" w:date="2017-02-08T14:46:00Z" w:initials="AD">
    <w:p w14:paraId="560BF1E4" w14:textId="26B56C8F" w:rsidR="005E598C" w:rsidRDefault="005E598C">
      <w:pPr>
        <w:pStyle w:val="CommentText"/>
      </w:pPr>
      <w:r>
        <w:rPr>
          <w:rStyle w:val="CommentReference"/>
        </w:rPr>
        <w:annotationRef/>
      </w:r>
      <w:r>
        <w:t>Does this apply to both CFC and NCSC ?</w:t>
      </w:r>
    </w:p>
  </w:comment>
  <w:comment w:id="300" w:author="Che Frenz" w:date="2017-02-14T13:53:00Z" w:initials="CP">
    <w:p w14:paraId="6D90FE40" w14:textId="338CA925" w:rsidR="005E598C" w:rsidRDefault="005E598C">
      <w:pPr>
        <w:pStyle w:val="CommentText"/>
      </w:pPr>
      <w:r>
        <w:rPr>
          <w:rStyle w:val="CommentReference"/>
        </w:rPr>
        <w:annotationRef/>
      </w:r>
      <w:r>
        <w:t>Yes</w:t>
      </w:r>
    </w:p>
  </w:comment>
  <w:comment w:id="302" w:author="Arun Dsouza" w:date="2017-02-07T15:55:00Z" w:initials="AD">
    <w:p w14:paraId="07C7CC63" w14:textId="73CF14AE" w:rsidR="005E598C" w:rsidRDefault="005E598C">
      <w:pPr>
        <w:pStyle w:val="CommentText"/>
      </w:pPr>
      <w:r>
        <w:rPr>
          <w:rStyle w:val="CommentReference"/>
        </w:rPr>
        <w:annotationRef/>
      </w:r>
      <w:r>
        <w:t xml:space="preserve">Is this code to be inserted in the above to get to “Long-Term Facilities”? </w:t>
      </w:r>
    </w:p>
  </w:comment>
  <w:comment w:id="303" w:author="Che Frenz" w:date="2017-02-14T13:53:00Z" w:initials="CP">
    <w:p w14:paraId="3641B800" w14:textId="40202572" w:rsidR="005E598C" w:rsidRDefault="005E598C">
      <w:pPr>
        <w:pStyle w:val="CommentText"/>
      </w:pPr>
      <w:r>
        <w:rPr>
          <w:rStyle w:val="CommentReference"/>
        </w:rPr>
        <w:annotationRef/>
      </w:r>
      <w:r>
        <w:t>Yes</w:t>
      </w:r>
    </w:p>
  </w:comment>
  <w:comment w:id="306" w:author="Arun Dsouza" w:date="2017-02-07T16:02:00Z" w:initials="AD">
    <w:p w14:paraId="58BDAE70" w14:textId="6E265832" w:rsidR="005E598C" w:rsidRDefault="005E598C">
      <w:pPr>
        <w:pStyle w:val="CommentText"/>
      </w:pPr>
      <w:r>
        <w:rPr>
          <w:rStyle w:val="CommentReference"/>
        </w:rPr>
        <w:annotationRef/>
      </w:r>
      <w:r>
        <w:t>Is this code to be inserted in the above query to arrive at “CFC Short and Intermediate Term loan Activity”?</w:t>
      </w:r>
    </w:p>
  </w:comment>
  <w:comment w:id="307" w:author="Che Frenz" w:date="2017-02-14T13:53:00Z" w:initials="CP">
    <w:p w14:paraId="2C49547E" w14:textId="7DF1F5D4" w:rsidR="005E598C" w:rsidRDefault="005E598C">
      <w:pPr>
        <w:pStyle w:val="CommentText"/>
      </w:pPr>
      <w:r>
        <w:rPr>
          <w:rStyle w:val="CommentReference"/>
        </w:rPr>
        <w:annotationRef/>
      </w:r>
      <w:r>
        <w:t>Yes</w:t>
      </w:r>
    </w:p>
  </w:comment>
  <w:comment w:id="309" w:author="Arun Dsouza" w:date="2017-02-07T16:25:00Z" w:initials="AD">
    <w:p w14:paraId="4A65A770" w14:textId="07F92C05" w:rsidR="005E598C" w:rsidRDefault="005E598C">
      <w:pPr>
        <w:pStyle w:val="CommentText"/>
      </w:pPr>
      <w:r>
        <w:rPr>
          <w:rStyle w:val="CommentReference"/>
        </w:rPr>
        <w:annotationRef/>
      </w:r>
      <w:r>
        <w:t>Missing query for Pending Loan Activity</w:t>
      </w:r>
    </w:p>
  </w:comment>
  <w:comment w:id="310" w:author="Che Frenz" w:date="2017-02-14T15:43:00Z" w:initials="CP">
    <w:p w14:paraId="522C9525" w14:textId="4478D8D4" w:rsidR="005E598C" w:rsidRDefault="005E598C">
      <w:pPr>
        <w:pStyle w:val="CommentText"/>
      </w:pPr>
      <w:r>
        <w:rPr>
          <w:rStyle w:val="CommentReference"/>
        </w:rPr>
        <w:annotationRef/>
      </w:r>
      <w:r>
        <w:t>Added.</w:t>
      </w:r>
    </w:p>
  </w:comment>
  <w:comment w:id="315" w:author="Arun Dsouza" w:date="2017-02-06T17:05:00Z" w:initials="AD">
    <w:p w14:paraId="44EF8643" w14:textId="58BDA614" w:rsidR="005E598C" w:rsidRDefault="005E598C">
      <w:pPr>
        <w:pStyle w:val="CommentText"/>
      </w:pPr>
      <w:r>
        <w:rPr>
          <w:rStyle w:val="CommentReference"/>
        </w:rPr>
        <w:annotationRef/>
      </w:r>
      <w:r>
        <w:t>Does this relate to Long-Term Loans?</w:t>
      </w:r>
    </w:p>
  </w:comment>
  <w:comment w:id="316" w:author="Che Frenz" w:date="2017-02-14T13:54:00Z" w:initials="CP">
    <w:p w14:paraId="6D894A9B" w14:textId="20FDB7D0" w:rsidR="005E598C" w:rsidRDefault="005E598C">
      <w:pPr>
        <w:pStyle w:val="CommentText"/>
      </w:pPr>
      <w:r>
        <w:rPr>
          <w:rStyle w:val="CommentReference"/>
        </w:rPr>
        <w:annotationRef/>
      </w:r>
      <w:r>
        <w:t>The query below pulls all Loan Advance data for CFC.  The facility type ids specified below the query determine long-term vs. short term.</w:t>
      </w:r>
    </w:p>
  </w:comment>
  <w:comment w:id="318" w:author="Arun Dsouza" w:date="2017-02-07T16:40:00Z" w:initials="AD">
    <w:p w14:paraId="16B7DDAD" w14:textId="68463F96" w:rsidR="005E598C" w:rsidRDefault="005E598C">
      <w:pPr>
        <w:pStyle w:val="CommentText"/>
      </w:pPr>
      <w:r>
        <w:rPr>
          <w:rStyle w:val="CommentReference"/>
        </w:rPr>
        <w:annotationRef/>
      </w:r>
      <w:r>
        <w:t>Is this code to be inserted in the above to get “Long-Term Loans”?</w:t>
      </w:r>
    </w:p>
  </w:comment>
  <w:comment w:id="319" w:author="Che Frenz" w:date="2017-02-14T13:54:00Z" w:initials="CP">
    <w:p w14:paraId="4A72CF60" w14:textId="32A6D782" w:rsidR="005E598C" w:rsidRDefault="005E598C">
      <w:pPr>
        <w:pStyle w:val="CommentText"/>
      </w:pPr>
      <w:r>
        <w:rPr>
          <w:rStyle w:val="CommentReference"/>
        </w:rPr>
        <w:annotationRef/>
      </w:r>
      <w:r>
        <w:t>Yes</w:t>
      </w:r>
    </w:p>
  </w:comment>
  <w:comment w:id="322" w:author="Arun Dsouza" w:date="2017-02-08T13:30:00Z" w:initials="AD">
    <w:p w14:paraId="6A025620" w14:textId="7EF99138" w:rsidR="005E598C" w:rsidRDefault="005E598C">
      <w:pPr>
        <w:pStyle w:val="CommentText"/>
      </w:pPr>
      <w:r>
        <w:rPr>
          <w:rStyle w:val="CommentReference"/>
        </w:rPr>
        <w:annotationRef/>
      </w:r>
      <w:r>
        <w:t>To insert code below in query above for “Short &amp; Intermediate Term Loans as of “?</w:t>
      </w:r>
    </w:p>
  </w:comment>
  <w:comment w:id="323" w:author="Che Frenz" w:date="2017-02-14T13:55:00Z" w:initials="CP">
    <w:p w14:paraId="45A65BC3" w14:textId="12A8A695" w:rsidR="005E598C" w:rsidRDefault="005E598C">
      <w:pPr>
        <w:pStyle w:val="CommentText"/>
      </w:pPr>
      <w:r>
        <w:rPr>
          <w:rStyle w:val="CommentReference"/>
        </w:rPr>
        <w:annotationRef/>
      </w:r>
      <w:r>
        <w:t>Yes</w:t>
      </w:r>
    </w:p>
  </w:comment>
  <w:comment w:id="336" w:author="Che Frenz" w:date="2017-02-13T15:56:00Z" w:initials="CP">
    <w:p w14:paraId="736E2FD3" w14:textId="652DB9F2" w:rsidR="005E598C" w:rsidRDefault="005E598C" w:rsidP="000071E3">
      <w:pPr>
        <w:pStyle w:val="CommentText"/>
      </w:pPr>
      <w:r>
        <w:rPr>
          <w:rStyle w:val="CommentReference"/>
        </w:rPr>
        <w:annotationRef/>
      </w:r>
      <w:r>
        <w:t>Pending facs are not available in external OAP.  Added pending NCSC query.  Field mapping to come…</w:t>
      </w:r>
    </w:p>
  </w:comment>
  <w:comment w:id="344" w:author="Arun Dsouza" w:date="2017-02-08T16:40:00Z" w:initials="AD">
    <w:p w14:paraId="0BE12B99" w14:textId="05B2448F" w:rsidR="005E598C" w:rsidRDefault="005E598C">
      <w:pPr>
        <w:pStyle w:val="CommentText"/>
      </w:pPr>
      <w:r>
        <w:rPr>
          <w:rStyle w:val="CommentReference"/>
        </w:rPr>
        <w:annotationRef/>
      </w:r>
      <w:r>
        <w:t>Where does this map to?</w:t>
      </w:r>
    </w:p>
  </w:comment>
  <w:comment w:id="345" w:author="Che Frenz" w:date="2017-02-14T15:45:00Z" w:initials="CP">
    <w:p w14:paraId="22FCD0C3" w14:textId="049D58C9" w:rsidR="005E598C" w:rsidRDefault="005E598C">
      <w:pPr>
        <w:pStyle w:val="CommentText"/>
      </w:pPr>
      <w:r>
        <w:rPr>
          <w:rStyle w:val="CommentReference"/>
        </w:rPr>
        <w:annotationRef/>
      </w:r>
      <w:r>
        <w:t>In OAP for CFC co-ops it’s under the NCSC Loan Activity tab.  See VA030 as example.</w:t>
      </w:r>
    </w:p>
  </w:comment>
  <w:comment w:id="348" w:author="Che Frenz" w:date="2017-02-13T15:59:00Z" w:initials="CP">
    <w:p w14:paraId="49E80F91" w14:textId="77777777" w:rsidR="005E598C" w:rsidRDefault="005E598C" w:rsidP="000071E3">
      <w:pPr>
        <w:pStyle w:val="CommentText"/>
      </w:pPr>
      <w:r>
        <w:rPr>
          <w:rStyle w:val="CommentReference"/>
        </w:rPr>
        <w:annotationRef/>
      </w:r>
      <w:r>
        <w:t>Pending facs are not available in external OAP.  Added pending query.</w:t>
      </w:r>
    </w:p>
  </w:comment>
  <w:comment w:id="354" w:author="Arun Dsouza" w:date="2017-02-14T10:13:00Z" w:initials="AD">
    <w:p w14:paraId="427CDBF5" w14:textId="661950B9" w:rsidR="005E598C" w:rsidRDefault="005E598C">
      <w:pPr>
        <w:pStyle w:val="CommentText"/>
      </w:pPr>
      <w:r>
        <w:rPr>
          <w:rStyle w:val="CommentReference"/>
        </w:rPr>
        <w:annotationRef/>
      </w:r>
      <w:r>
        <w:t>Column mapping to Active and Pending missing</w:t>
      </w:r>
    </w:p>
  </w:comment>
  <w:comment w:id="355" w:author="Che Frenz" w:date="2017-02-14T15:27:00Z" w:initials="CP">
    <w:p w14:paraId="2B72AB0E" w14:textId="2EE73A89" w:rsidR="005E598C" w:rsidRDefault="005E598C">
      <w:pPr>
        <w:pStyle w:val="CommentText"/>
      </w:pPr>
      <w:r>
        <w:rPr>
          <w:rStyle w:val="CommentReference"/>
        </w:rPr>
        <w:annotationRef/>
      </w:r>
      <w:r>
        <w:t>Adding.</w:t>
      </w:r>
    </w:p>
  </w:comment>
  <w:comment w:id="1672" w:author="Arun Dsouza" w:date="2017-02-14T10:29:00Z" w:initials="AD">
    <w:p w14:paraId="29840E6F" w14:textId="3D7D63E5" w:rsidR="005E598C" w:rsidRDefault="005E598C">
      <w:pPr>
        <w:pStyle w:val="CommentText"/>
      </w:pPr>
      <w:r>
        <w:rPr>
          <w:rStyle w:val="CommentReference"/>
        </w:rPr>
        <w:annotationRef/>
      </w:r>
      <w:r>
        <w:t>Is this the query?</w:t>
      </w:r>
    </w:p>
  </w:comment>
  <w:comment w:id="1673" w:author="Che Frenz" w:date="2017-02-14T16:02:00Z" w:initials="CP">
    <w:p w14:paraId="20AC871E" w14:textId="3FAD891D" w:rsidR="005E598C" w:rsidRDefault="005E598C">
      <w:pPr>
        <w:pStyle w:val="CommentText"/>
      </w:pPr>
      <w:r>
        <w:rPr>
          <w:rStyle w:val="CommentReference"/>
        </w:rPr>
        <w:annotationRef/>
      </w:r>
      <w:r>
        <w:t>Yes</w:t>
      </w:r>
    </w:p>
  </w:comment>
  <w:comment w:id="1685" w:author="Arun Dsouza" w:date="2017-10-04T17:15:00Z" w:initials="AD">
    <w:p w14:paraId="0CE48480" w14:textId="0104811E" w:rsidR="005E598C" w:rsidRDefault="005E598C">
      <w:pPr>
        <w:pStyle w:val="CommentText"/>
      </w:pPr>
      <w:r>
        <w:rPr>
          <w:rStyle w:val="CommentReference"/>
        </w:rPr>
        <w:annotationRef/>
      </w:r>
      <w:r>
        <w:t xml:space="preserve">Where can this table/ view be found? </w:t>
      </w:r>
    </w:p>
  </w:comment>
  <w:comment w:id="1686" w:author="Che Frenz" w:date="2017-10-06T13:32:00Z" w:initials="CF">
    <w:p w14:paraId="7547F9F7" w14:textId="3FDCC6C0" w:rsidR="005E598C" w:rsidRDefault="005E598C">
      <w:pPr>
        <w:pStyle w:val="CommentText"/>
      </w:pPr>
      <w:r>
        <w:rPr>
          <w:rStyle w:val="CommentReference"/>
        </w:rPr>
        <w:annotationRef/>
      </w:r>
      <w:r>
        <w:t>FixedCfcMcsViewForToday is a view in the SCS database (CFCPROD_CIS).  I don’t know the technical details around it and I can’t find any documentation on it.  Manoj may be a good resource. ???</w:t>
      </w:r>
    </w:p>
  </w:comment>
  <w:comment w:id="1687" w:author="Arun Dsouza" w:date="2017-02-14T11:12:00Z" w:initials="AD">
    <w:p w14:paraId="290CC920" w14:textId="2D249A91" w:rsidR="005E598C" w:rsidRDefault="005E598C">
      <w:pPr>
        <w:pStyle w:val="CommentText"/>
      </w:pPr>
      <w:r>
        <w:rPr>
          <w:rStyle w:val="CommentReference"/>
        </w:rPr>
        <w:annotationRef/>
      </w:r>
      <w:r>
        <w:t xml:space="preserve">What is this? </w:t>
      </w:r>
    </w:p>
  </w:comment>
  <w:comment w:id="1716" w:author="Arun Dsouza" w:date="2017-02-14T11:13:00Z" w:initials="AD">
    <w:p w14:paraId="704A694A" w14:textId="76DE4D27" w:rsidR="005E598C" w:rsidRDefault="005E598C">
      <w:pPr>
        <w:pStyle w:val="CommentText"/>
      </w:pPr>
      <w:r>
        <w:rPr>
          <w:rStyle w:val="CommentReference"/>
        </w:rPr>
        <w:annotationRef/>
      </w:r>
      <w:r>
        <w:t>Query and Mapping update needed</w:t>
      </w:r>
    </w:p>
  </w:comment>
  <w:comment w:id="1717" w:author="Che Frenz" w:date="2017-10-06T13:36:00Z" w:initials="CF">
    <w:p w14:paraId="13C18AD2" w14:textId="202593FA" w:rsidR="005E598C" w:rsidRDefault="005E598C">
      <w:pPr>
        <w:pStyle w:val="CommentText"/>
      </w:pPr>
      <w:r>
        <w:rPr>
          <w:rStyle w:val="CommentReference"/>
        </w:rPr>
        <w:annotationRef/>
      </w:r>
      <w:r>
        <w:t>Adding info from internal OAP.</w:t>
      </w:r>
    </w:p>
  </w:comment>
  <w:comment w:id="1749" w:author="Arun Dsouza" w:date="2017-02-14T12:17:00Z" w:initials="AD">
    <w:p w14:paraId="6B80E2EA" w14:textId="4A6A5062" w:rsidR="005E598C" w:rsidRDefault="005E598C">
      <w:pPr>
        <w:pStyle w:val="CommentText"/>
      </w:pPr>
      <w:r>
        <w:rPr>
          <w:rStyle w:val="CommentReference"/>
        </w:rPr>
        <w:annotationRef/>
      </w:r>
      <w:r>
        <w:t>Mapping Missing</w:t>
      </w:r>
    </w:p>
  </w:comment>
  <w:comment w:id="1941" w:author="Arun Dsouza" w:date="2017-02-14T12:27:00Z" w:initials="AD">
    <w:p w14:paraId="4E938A00" w14:textId="6D680606" w:rsidR="005E598C" w:rsidRDefault="005E598C">
      <w:pPr>
        <w:pStyle w:val="CommentText"/>
      </w:pPr>
      <w:r>
        <w:rPr>
          <w:rStyle w:val="CommentReference"/>
        </w:rPr>
        <w:annotationRef/>
      </w:r>
      <w:r>
        <w:t>Missing Mappings</w:t>
      </w:r>
    </w:p>
  </w:comment>
  <w:comment w:id="2149" w:author="Arun Dsouza" w:date="2017-02-14T12:33:00Z" w:initials="AD">
    <w:p w14:paraId="008C9343" w14:textId="3704305B" w:rsidR="005E598C" w:rsidRDefault="005E598C">
      <w:pPr>
        <w:pStyle w:val="CommentText"/>
      </w:pPr>
      <w:r>
        <w:rPr>
          <w:rStyle w:val="CommentReference"/>
        </w:rPr>
        <w:annotationRef/>
      </w:r>
      <w:r>
        <w:t>Missing Co-op Relationships</w:t>
      </w:r>
    </w:p>
    <w:p w14:paraId="37DC46E5" w14:textId="6D04E0AF" w:rsidR="005E598C" w:rsidRDefault="005E598C" w:rsidP="00F248D4">
      <w:pPr>
        <w:pStyle w:val="CommentText"/>
        <w:numPr>
          <w:ilvl w:val="0"/>
          <w:numId w:val="1"/>
        </w:numPr>
      </w:pPr>
      <w:r>
        <w:t>This was provided by Che on 092217</w:t>
      </w:r>
    </w:p>
  </w:comment>
  <w:comment w:id="2151" w:author="Arun Dsouza" w:date="2017-02-14T12:33:00Z" w:initials="AD">
    <w:p w14:paraId="25CB7567" w14:textId="775896BE" w:rsidR="005E598C" w:rsidRDefault="005E598C">
      <w:pPr>
        <w:pStyle w:val="CommentText"/>
      </w:pPr>
      <w:r>
        <w:rPr>
          <w:rStyle w:val="CommentReference"/>
        </w:rPr>
        <w:annotationRef/>
      </w:r>
      <w:r>
        <w:t>Missing Guarantees. Queries for this please!</w:t>
      </w:r>
    </w:p>
  </w:comment>
  <w:comment w:id="2152" w:author="Che Frenz" w:date="2017-10-12T16:46:00Z" w:initials="CP">
    <w:p w14:paraId="1C95DD9A" w14:textId="3F5FF212" w:rsidR="005E598C" w:rsidRDefault="005E598C">
      <w:pPr>
        <w:pStyle w:val="CommentText"/>
      </w:pPr>
      <w:r>
        <w:rPr>
          <w:rStyle w:val="CommentReference"/>
        </w:rPr>
        <w:annotationRef/>
      </w:r>
      <w:r>
        <w:t>I could not find functioning code that updates this tab.  I checked with Karen and she says they do not use it as it has never worked correctly.</w:t>
      </w:r>
    </w:p>
  </w:comment>
  <w:comment w:id="2156" w:author="Arun Dsouza" w:date="2017-02-14T12:34:00Z" w:initials="AD">
    <w:p w14:paraId="4068B05B" w14:textId="1C9BE253" w:rsidR="005E598C" w:rsidRDefault="005E598C">
      <w:pPr>
        <w:pStyle w:val="CommentText"/>
      </w:pPr>
      <w:r>
        <w:rPr>
          <w:rStyle w:val="CommentReference"/>
        </w:rPr>
        <w:annotationRef/>
      </w:r>
      <w:r>
        <w:t>Missing Financial. Queries for this please!</w:t>
      </w:r>
    </w:p>
  </w:comment>
  <w:comment w:id="2157" w:author="Che Frenz" w:date="2017-10-12T15:52:00Z" w:initials="CP">
    <w:p w14:paraId="4E9E979F" w14:textId="45F3D325" w:rsidR="005E598C" w:rsidRDefault="005E598C">
      <w:pPr>
        <w:pStyle w:val="CommentText"/>
      </w:pPr>
      <w:r>
        <w:rPr>
          <w:rStyle w:val="CommentReference"/>
        </w:rPr>
        <w:annotationRef/>
      </w:r>
      <w:r>
        <w:t>Added the info on the Financial tab (under Guarantees).  Keeping order in doc to make easier to follow.  Hope it helps.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F04D5D" w15:done="0"/>
  <w15:commentEx w15:paraId="3F2918F1" w15:paraIdParent="6EF04D5D" w15:done="0"/>
  <w15:commentEx w15:paraId="10415F84" w15:done="0"/>
  <w15:commentEx w15:paraId="67F126FC" w15:paraIdParent="10415F84" w15:done="0"/>
  <w15:commentEx w15:paraId="7D1F3907" w15:done="0"/>
  <w15:commentEx w15:paraId="77033B19" w15:paraIdParent="7D1F3907" w15:done="0"/>
  <w15:commentEx w15:paraId="4B5F3D42" w15:done="0"/>
  <w15:commentEx w15:paraId="08C18066" w15:paraIdParent="4B5F3D42" w15:done="0"/>
  <w15:commentEx w15:paraId="1D0A12E3" w15:done="0"/>
  <w15:commentEx w15:paraId="7C6B9881" w15:done="0"/>
  <w15:commentEx w15:paraId="4DE98BDC" w15:done="0"/>
  <w15:commentEx w15:paraId="7E1CFBB5" w15:paraIdParent="4DE98BDC" w15:done="0"/>
  <w15:commentEx w15:paraId="732B1F19" w15:done="0"/>
  <w15:commentEx w15:paraId="7712A18C" w15:paraIdParent="732B1F19" w15:done="0"/>
  <w15:commentEx w15:paraId="7CE62416" w15:done="0"/>
  <w15:commentEx w15:paraId="7B649666" w15:paraIdParent="7CE62416" w15:done="0"/>
  <w15:commentEx w15:paraId="560BF1E4" w15:done="0"/>
  <w15:commentEx w15:paraId="6D90FE40" w15:paraIdParent="560BF1E4" w15:done="0"/>
  <w15:commentEx w15:paraId="07C7CC63" w15:done="0"/>
  <w15:commentEx w15:paraId="3641B800" w15:paraIdParent="07C7CC63" w15:done="0"/>
  <w15:commentEx w15:paraId="58BDAE70" w15:done="0"/>
  <w15:commentEx w15:paraId="2C49547E" w15:paraIdParent="58BDAE70" w15:done="0"/>
  <w15:commentEx w15:paraId="4A65A770" w15:done="0"/>
  <w15:commentEx w15:paraId="522C9525" w15:paraIdParent="4A65A770" w15:done="0"/>
  <w15:commentEx w15:paraId="44EF8643" w15:done="0"/>
  <w15:commentEx w15:paraId="6D894A9B" w15:paraIdParent="44EF8643" w15:done="0"/>
  <w15:commentEx w15:paraId="16B7DDAD" w15:done="0"/>
  <w15:commentEx w15:paraId="4A72CF60" w15:paraIdParent="16B7DDAD" w15:done="0"/>
  <w15:commentEx w15:paraId="6A025620" w15:done="0"/>
  <w15:commentEx w15:paraId="45A65BC3" w15:paraIdParent="6A025620" w15:done="0"/>
  <w15:commentEx w15:paraId="736E2FD3" w15:done="0"/>
  <w15:commentEx w15:paraId="0BE12B99" w15:done="0"/>
  <w15:commentEx w15:paraId="22FCD0C3" w15:paraIdParent="0BE12B99" w15:done="0"/>
  <w15:commentEx w15:paraId="49E80F91" w15:done="0"/>
  <w15:commentEx w15:paraId="427CDBF5" w15:done="0"/>
  <w15:commentEx w15:paraId="2B72AB0E" w15:paraIdParent="427CDBF5" w15:done="0"/>
  <w15:commentEx w15:paraId="29840E6F" w15:done="0"/>
  <w15:commentEx w15:paraId="20AC871E" w15:paraIdParent="29840E6F" w15:done="0"/>
  <w15:commentEx w15:paraId="0CE48480" w15:done="0"/>
  <w15:commentEx w15:paraId="7547F9F7" w15:paraIdParent="0CE48480" w15:done="0"/>
  <w15:commentEx w15:paraId="290CC920" w15:done="0"/>
  <w15:commentEx w15:paraId="704A694A" w15:done="0"/>
  <w15:commentEx w15:paraId="13C18AD2" w15:paraIdParent="704A694A" w15:done="0"/>
  <w15:commentEx w15:paraId="6B80E2EA" w15:done="0"/>
  <w15:commentEx w15:paraId="4E938A00" w15:done="0"/>
  <w15:commentEx w15:paraId="37DC46E5" w15:done="0"/>
  <w15:commentEx w15:paraId="25CB7567" w15:done="0"/>
  <w15:commentEx w15:paraId="1C95DD9A" w15:paraIdParent="25CB7567" w15:done="0"/>
  <w15:commentEx w15:paraId="4068B05B" w15:done="0"/>
  <w15:commentEx w15:paraId="4E9E979F" w15:paraIdParent="4068B0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1BFD0" w14:textId="77777777" w:rsidR="005E598C" w:rsidRDefault="005E598C" w:rsidP="006E76E5">
      <w:pPr>
        <w:spacing w:after="0" w:line="240" w:lineRule="auto"/>
      </w:pPr>
      <w:r>
        <w:separator/>
      </w:r>
    </w:p>
  </w:endnote>
  <w:endnote w:type="continuationSeparator" w:id="0">
    <w:p w14:paraId="1BA93BD8" w14:textId="77777777" w:rsidR="005E598C" w:rsidRDefault="005E598C" w:rsidP="006E7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847260"/>
      <w:docPartObj>
        <w:docPartGallery w:val="Page Numbers (Bottom of Page)"/>
        <w:docPartUnique/>
      </w:docPartObj>
    </w:sdtPr>
    <w:sdtEndPr>
      <w:rPr>
        <w:noProof/>
      </w:rPr>
    </w:sdtEndPr>
    <w:sdtContent>
      <w:p w14:paraId="18A76021" w14:textId="77777777" w:rsidR="005E598C" w:rsidRDefault="005E598C">
        <w:pPr>
          <w:pStyle w:val="Footer"/>
          <w:jc w:val="center"/>
        </w:pPr>
        <w:r>
          <w:fldChar w:fldCharType="begin"/>
        </w:r>
        <w:r>
          <w:instrText xml:space="preserve"> PAGE   \* MERGEFORMAT </w:instrText>
        </w:r>
        <w:r>
          <w:fldChar w:fldCharType="separate"/>
        </w:r>
        <w:r w:rsidR="001F20AB">
          <w:rPr>
            <w:noProof/>
          </w:rPr>
          <w:t>1</w:t>
        </w:r>
        <w:r>
          <w:rPr>
            <w:noProof/>
          </w:rPr>
          <w:fldChar w:fldCharType="end"/>
        </w:r>
      </w:p>
    </w:sdtContent>
  </w:sdt>
  <w:p w14:paraId="681F9FD6" w14:textId="77777777" w:rsidR="005E598C" w:rsidRDefault="005E59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815E4" w14:textId="77777777" w:rsidR="005E598C" w:rsidRDefault="005E598C" w:rsidP="006E76E5">
      <w:pPr>
        <w:spacing w:after="0" w:line="240" w:lineRule="auto"/>
      </w:pPr>
      <w:r>
        <w:separator/>
      </w:r>
    </w:p>
  </w:footnote>
  <w:footnote w:type="continuationSeparator" w:id="0">
    <w:p w14:paraId="4BA5DA0E" w14:textId="77777777" w:rsidR="005E598C" w:rsidRDefault="005E598C" w:rsidP="006E76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14277"/>
    <w:multiLevelType w:val="hybridMultilevel"/>
    <w:tmpl w:val="9274F66A"/>
    <w:lvl w:ilvl="0" w:tplc="F00A7226">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40442EFE"/>
    <w:multiLevelType w:val="hybridMultilevel"/>
    <w:tmpl w:val="0E9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 Frenz">
    <w15:presenceInfo w15:providerId="AD" w15:userId="S-1-5-21-1583309062-284765353-2033415169-1143"/>
  </w15:person>
  <w15:person w15:author="Arun Dsouza">
    <w15:presenceInfo w15:providerId="AD" w15:userId="S-1-5-21-1583309062-284765353-2033415169-13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28"/>
    <w:rsid w:val="000071E3"/>
    <w:rsid w:val="00007715"/>
    <w:rsid w:val="00012128"/>
    <w:rsid w:val="00020885"/>
    <w:rsid w:val="00033EC0"/>
    <w:rsid w:val="0004764E"/>
    <w:rsid w:val="00050179"/>
    <w:rsid w:val="000507CF"/>
    <w:rsid w:val="0006244A"/>
    <w:rsid w:val="00064A20"/>
    <w:rsid w:val="00071B40"/>
    <w:rsid w:val="00076D1A"/>
    <w:rsid w:val="000948D1"/>
    <w:rsid w:val="000D071B"/>
    <w:rsid w:val="000D113F"/>
    <w:rsid w:val="000E0F18"/>
    <w:rsid w:val="000E6157"/>
    <w:rsid w:val="0010158C"/>
    <w:rsid w:val="00130A9B"/>
    <w:rsid w:val="00133B9A"/>
    <w:rsid w:val="0013569A"/>
    <w:rsid w:val="00136B25"/>
    <w:rsid w:val="001445BC"/>
    <w:rsid w:val="0014635A"/>
    <w:rsid w:val="00151314"/>
    <w:rsid w:val="00151590"/>
    <w:rsid w:val="00153DAE"/>
    <w:rsid w:val="001631A7"/>
    <w:rsid w:val="001813C0"/>
    <w:rsid w:val="001856D7"/>
    <w:rsid w:val="0019768E"/>
    <w:rsid w:val="001A3F1B"/>
    <w:rsid w:val="001B3CAE"/>
    <w:rsid w:val="001B76AC"/>
    <w:rsid w:val="001C23F1"/>
    <w:rsid w:val="001C244E"/>
    <w:rsid w:val="001D6294"/>
    <w:rsid w:val="001E61AD"/>
    <w:rsid w:val="001F0EAD"/>
    <w:rsid w:val="001F20AB"/>
    <w:rsid w:val="001F4394"/>
    <w:rsid w:val="00214CCC"/>
    <w:rsid w:val="00217F1D"/>
    <w:rsid w:val="0023080D"/>
    <w:rsid w:val="00232D73"/>
    <w:rsid w:val="00232F20"/>
    <w:rsid w:val="00246E86"/>
    <w:rsid w:val="00256BC3"/>
    <w:rsid w:val="00272D04"/>
    <w:rsid w:val="00285D04"/>
    <w:rsid w:val="00294BBD"/>
    <w:rsid w:val="00296040"/>
    <w:rsid w:val="00296E14"/>
    <w:rsid w:val="002A633F"/>
    <w:rsid w:val="002B736F"/>
    <w:rsid w:val="002F3042"/>
    <w:rsid w:val="00312766"/>
    <w:rsid w:val="00316E0A"/>
    <w:rsid w:val="003308DB"/>
    <w:rsid w:val="00337BD9"/>
    <w:rsid w:val="00360C95"/>
    <w:rsid w:val="00361396"/>
    <w:rsid w:val="00372A78"/>
    <w:rsid w:val="00372AAE"/>
    <w:rsid w:val="00394E0C"/>
    <w:rsid w:val="003A4D75"/>
    <w:rsid w:val="003D0EB4"/>
    <w:rsid w:val="003D54E9"/>
    <w:rsid w:val="003F2348"/>
    <w:rsid w:val="003F2391"/>
    <w:rsid w:val="003F6330"/>
    <w:rsid w:val="00420869"/>
    <w:rsid w:val="0042656C"/>
    <w:rsid w:val="00433E49"/>
    <w:rsid w:val="00441F4E"/>
    <w:rsid w:val="004455CE"/>
    <w:rsid w:val="00454A66"/>
    <w:rsid w:val="00461D22"/>
    <w:rsid w:val="0046286A"/>
    <w:rsid w:val="00465954"/>
    <w:rsid w:val="00485C91"/>
    <w:rsid w:val="00485D5F"/>
    <w:rsid w:val="004D3E47"/>
    <w:rsid w:val="004E754B"/>
    <w:rsid w:val="004F2B64"/>
    <w:rsid w:val="0050223A"/>
    <w:rsid w:val="0053751E"/>
    <w:rsid w:val="00553F67"/>
    <w:rsid w:val="00556817"/>
    <w:rsid w:val="00563760"/>
    <w:rsid w:val="00582A2B"/>
    <w:rsid w:val="00583743"/>
    <w:rsid w:val="005A32EF"/>
    <w:rsid w:val="005A7777"/>
    <w:rsid w:val="005B3EBC"/>
    <w:rsid w:val="005E28E4"/>
    <w:rsid w:val="005E44FB"/>
    <w:rsid w:val="005E598C"/>
    <w:rsid w:val="005E7D68"/>
    <w:rsid w:val="005F1FC2"/>
    <w:rsid w:val="005F7777"/>
    <w:rsid w:val="00624805"/>
    <w:rsid w:val="00627707"/>
    <w:rsid w:val="006646D0"/>
    <w:rsid w:val="00671D1D"/>
    <w:rsid w:val="00673BB0"/>
    <w:rsid w:val="00690FD8"/>
    <w:rsid w:val="00695286"/>
    <w:rsid w:val="006B0089"/>
    <w:rsid w:val="006B19EB"/>
    <w:rsid w:val="006B3416"/>
    <w:rsid w:val="006B381A"/>
    <w:rsid w:val="006B460E"/>
    <w:rsid w:val="006B4F0D"/>
    <w:rsid w:val="006E76E5"/>
    <w:rsid w:val="0070406F"/>
    <w:rsid w:val="0070752D"/>
    <w:rsid w:val="00714656"/>
    <w:rsid w:val="00722B22"/>
    <w:rsid w:val="00743495"/>
    <w:rsid w:val="007451D7"/>
    <w:rsid w:val="00762EEC"/>
    <w:rsid w:val="0076727D"/>
    <w:rsid w:val="007770EB"/>
    <w:rsid w:val="00785599"/>
    <w:rsid w:val="007920C9"/>
    <w:rsid w:val="0079354B"/>
    <w:rsid w:val="007B0117"/>
    <w:rsid w:val="007C31AB"/>
    <w:rsid w:val="007C78D6"/>
    <w:rsid w:val="00804998"/>
    <w:rsid w:val="00826102"/>
    <w:rsid w:val="0083532E"/>
    <w:rsid w:val="00836CAD"/>
    <w:rsid w:val="00864F60"/>
    <w:rsid w:val="008A5F40"/>
    <w:rsid w:val="008A773C"/>
    <w:rsid w:val="008B0F32"/>
    <w:rsid w:val="0090021A"/>
    <w:rsid w:val="009007BF"/>
    <w:rsid w:val="00910B9D"/>
    <w:rsid w:val="00913E1E"/>
    <w:rsid w:val="00914CAD"/>
    <w:rsid w:val="00940998"/>
    <w:rsid w:val="0095152A"/>
    <w:rsid w:val="009567C5"/>
    <w:rsid w:val="009577BD"/>
    <w:rsid w:val="009601E4"/>
    <w:rsid w:val="00962BAE"/>
    <w:rsid w:val="009670EC"/>
    <w:rsid w:val="00975FCE"/>
    <w:rsid w:val="009A6BB6"/>
    <w:rsid w:val="009B0840"/>
    <w:rsid w:val="009B4529"/>
    <w:rsid w:val="009B7436"/>
    <w:rsid w:val="009C15E9"/>
    <w:rsid w:val="009C284A"/>
    <w:rsid w:val="00A00CF2"/>
    <w:rsid w:val="00A017B4"/>
    <w:rsid w:val="00A106B0"/>
    <w:rsid w:val="00A11D0E"/>
    <w:rsid w:val="00A2062B"/>
    <w:rsid w:val="00A356F1"/>
    <w:rsid w:val="00A439FC"/>
    <w:rsid w:val="00A875AE"/>
    <w:rsid w:val="00A9722D"/>
    <w:rsid w:val="00AC1494"/>
    <w:rsid w:val="00AC2E72"/>
    <w:rsid w:val="00AC367D"/>
    <w:rsid w:val="00AD606C"/>
    <w:rsid w:val="00B264E0"/>
    <w:rsid w:val="00B54960"/>
    <w:rsid w:val="00B60B8E"/>
    <w:rsid w:val="00B6111B"/>
    <w:rsid w:val="00B72C29"/>
    <w:rsid w:val="00B732C8"/>
    <w:rsid w:val="00B83AF4"/>
    <w:rsid w:val="00B96EC9"/>
    <w:rsid w:val="00BB40A6"/>
    <w:rsid w:val="00BB4C4B"/>
    <w:rsid w:val="00BC0640"/>
    <w:rsid w:val="00BC1533"/>
    <w:rsid w:val="00BF6184"/>
    <w:rsid w:val="00C16EC6"/>
    <w:rsid w:val="00C338E0"/>
    <w:rsid w:val="00C36B29"/>
    <w:rsid w:val="00C41C9D"/>
    <w:rsid w:val="00C542E2"/>
    <w:rsid w:val="00C621E5"/>
    <w:rsid w:val="00C84426"/>
    <w:rsid w:val="00CE3F1E"/>
    <w:rsid w:val="00CF5B4D"/>
    <w:rsid w:val="00D00723"/>
    <w:rsid w:val="00D031DC"/>
    <w:rsid w:val="00D4141F"/>
    <w:rsid w:val="00D60304"/>
    <w:rsid w:val="00D757EF"/>
    <w:rsid w:val="00D97BED"/>
    <w:rsid w:val="00DA164E"/>
    <w:rsid w:val="00DA1EB3"/>
    <w:rsid w:val="00DA4232"/>
    <w:rsid w:val="00DD7968"/>
    <w:rsid w:val="00DE3387"/>
    <w:rsid w:val="00DF5E40"/>
    <w:rsid w:val="00E95DBE"/>
    <w:rsid w:val="00EA2020"/>
    <w:rsid w:val="00EB4998"/>
    <w:rsid w:val="00ED0950"/>
    <w:rsid w:val="00ED45B3"/>
    <w:rsid w:val="00ED5657"/>
    <w:rsid w:val="00F248D4"/>
    <w:rsid w:val="00F37037"/>
    <w:rsid w:val="00F6574D"/>
    <w:rsid w:val="00F727B7"/>
    <w:rsid w:val="00F74545"/>
    <w:rsid w:val="00F94C59"/>
    <w:rsid w:val="00F956AF"/>
    <w:rsid w:val="00F969C8"/>
    <w:rsid w:val="00F97595"/>
    <w:rsid w:val="00FA2F53"/>
    <w:rsid w:val="00FA53D1"/>
    <w:rsid w:val="00FC768D"/>
    <w:rsid w:val="00FE0544"/>
    <w:rsid w:val="00FE0E8D"/>
    <w:rsid w:val="00FF05DA"/>
    <w:rsid w:val="00FF4D20"/>
    <w:rsid w:val="00FF65B1"/>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FC45"/>
  <w15:docId w15:val="{B0E10399-96A8-4B88-A297-3D8EF407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5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60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B25"/>
    <w:pPr>
      <w:spacing w:after="0" w:line="240" w:lineRule="auto"/>
    </w:pPr>
  </w:style>
  <w:style w:type="character" w:customStyle="1" w:styleId="Heading1Char">
    <w:name w:val="Heading 1 Char"/>
    <w:basedOn w:val="DefaultParagraphFont"/>
    <w:link w:val="Heading1"/>
    <w:uiPriority w:val="9"/>
    <w:rsid w:val="007C78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78D6"/>
    <w:pPr>
      <w:outlineLvl w:val="9"/>
    </w:pPr>
    <w:rPr>
      <w:lang w:eastAsia="ja-JP"/>
    </w:rPr>
  </w:style>
  <w:style w:type="paragraph" w:styleId="BalloonText">
    <w:name w:val="Balloon Text"/>
    <w:basedOn w:val="Normal"/>
    <w:link w:val="BalloonTextChar"/>
    <w:uiPriority w:val="99"/>
    <w:semiHidden/>
    <w:unhideWhenUsed/>
    <w:rsid w:val="007C7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8D6"/>
    <w:rPr>
      <w:rFonts w:ascii="Tahoma" w:hAnsi="Tahoma" w:cs="Tahoma"/>
      <w:sz w:val="16"/>
      <w:szCs w:val="16"/>
    </w:rPr>
  </w:style>
  <w:style w:type="paragraph" w:styleId="TOC1">
    <w:name w:val="toc 1"/>
    <w:basedOn w:val="Normal"/>
    <w:next w:val="Normal"/>
    <w:autoRedefine/>
    <w:uiPriority w:val="39"/>
    <w:unhideWhenUsed/>
    <w:rsid w:val="007C78D6"/>
    <w:pPr>
      <w:spacing w:after="100"/>
    </w:pPr>
  </w:style>
  <w:style w:type="character" w:styleId="Hyperlink">
    <w:name w:val="Hyperlink"/>
    <w:basedOn w:val="DefaultParagraphFont"/>
    <w:uiPriority w:val="99"/>
    <w:unhideWhenUsed/>
    <w:rsid w:val="007C78D6"/>
    <w:rPr>
      <w:color w:val="0000FF" w:themeColor="hyperlink"/>
      <w:u w:val="single"/>
    </w:rPr>
  </w:style>
  <w:style w:type="paragraph" w:styleId="Header">
    <w:name w:val="header"/>
    <w:basedOn w:val="Normal"/>
    <w:link w:val="HeaderChar"/>
    <w:uiPriority w:val="99"/>
    <w:unhideWhenUsed/>
    <w:rsid w:val="006E7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E5"/>
  </w:style>
  <w:style w:type="paragraph" w:styleId="Footer">
    <w:name w:val="footer"/>
    <w:basedOn w:val="Normal"/>
    <w:link w:val="FooterChar"/>
    <w:uiPriority w:val="99"/>
    <w:unhideWhenUsed/>
    <w:rsid w:val="006E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E5"/>
  </w:style>
  <w:style w:type="paragraph" w:styleId="Title">
    <w:name w:val="Title"/>
    <w:basedOn w:val="Normal"/>
    <w:next w:val="Normal"/>
    <w:link w:val="TitleChar"/>
    <w:uiPriority w:val="10"/>
    <w:qFormat/>
    <w:rsid w:val="006E76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6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15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04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90FD8"/>
    <w:pPr>
      <w:spacing w:after="100"/>
      <w:ind w:left="220"/>
    </w:pPr>
  </w:style>
  <w:style w:type="paragraph" w:styleId="TOC3">
    <w:name w:val="toc 3"/>
    <w:basedOn w:val="Normal"/>
    <w:next w:val="Normal"/>
    <w:autoRedefine/>
    <w:uiPriority w:val="39"/>
    <w:unhideWhenUsed/>
    <w:rsid w:val="00690FD8"/>
    <w:pPr>
      <w:spacing w:after="100"/>
      <w:ind w:left="440"/>
    </w:pPr>
  </w:style>
  <w:style w:type="character" w:styleId="SubtleEmphasis">
    <w:name w:val="Subtle Emphasis"/>
    <w:basedOn w:val="DefaultParagraphFont"/>
    <w:uiPriority w:val="19"/>
    <w:qFormat/>
    <w:rsid w:val="009B4529"/>
    <w:rPr>
      <w:i/>
      <w:iCs/>
      <w:color w:val="808080" w:themeColor="text1" w:themeTint="7F"/>
    </w:rPr>
  </w:style>
  <w:style w:type="character" w:styleId="CommentReference">
    <w:name w:val="annotation reference"/>
    <w:basedOn w:val="DefaultParagraphFont"/>
    <w:uiPriority w:val="99"/>
    <w:semiHidden/>
    <w:unhideWhenUsed/>
    <w:rsid w:val="00B96EC9"/>
    <w:rPr>
      <w:sz w:val="16"/>
      <w:szCs w:val="16"/>
    </w:rPr>
  </w:style>
  <w:style w:type="paragraph" w:styleId="CommentText">
    <w:name w:val="annotation text"/>
    <w:basedOn w:val="Normal"/>
    <w:link w:val="CommentTextChar"/>
    <w:uiPriority w:val="99"/>
    <w:semiHidden/>
    <w:unhideWhenUsed/>
    <w:rsid w:val="00B96EC9"/>
    <w:pPr>
      <w:spacing w:line="240" w:lineRule="auto"/>
    </w:pPr>
    <w:rPr>
      <w:sz w:val="20"/>
      <w:szCs w:val="20"/>
    </w:rPr>
  </w:style>
  <w:style w:type="character" w:customStyle="1" w:styleId="CommentTextChar">
    <w:name w:val="Comment Text Char"/>
    <w:basedOn w:val="DefaultParagraphFont"/>
    <w:link w:val="CommentText"/>
    <w:uiPriority w:val="99"/>
    <w:semiHidden/>
    <w:rsid w:val="00B96EC9"/>
    <w:rPr>
      <w:sz w:val="20"/>
      <w:szCs w:val="20"/>
    </w:rPr>
  </w:style>
  <w:style w:type="paragraph" w:styleId="CommentSubject">
    <w:name w:val="annotation subject"/>
    <w:basedOn w:val="CommentText"/>
    <w:next w:val="CommentText"/>
    <w:link w:val="CommentSubjectChar"/>
    <w:uiPriority w:val="99"/>
    <w:semiHidden/>
    <w:unhideWhenUsed/>
    <w:rsid w:val="00B96EC9"/>
    <w:rPr>
      <w:b/>
      <w:bCs/>
    </w:rPr>
  </w:style>
  <w:style w:type="character" w:customStyle="1" w:styleId="CommentSubjectChar">
    <w:name w:val="Comment Subject Char"/>
    <w:basedOn w:val="CommentTextChar"/>
    <w:link w:val="CommentSubject"/>
    <w:uiPriority w:val="99"/>
    <w:semiHidden/>
    <w:rsid w:val="00B96E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646201">
      <w:bodyDiv w:val="1"/>
      <w:marLeft w:val="0"/>
      <w:marRight w:val="0"/>
      <w:marTop w:val="0"/>
      <w:marBottom w:val="0"/>
      <w:divBdr>
        <w:top w:val="none" w:sz="0" w:space="0" w:color="auto"/>
        <w:left w:val="none" w:sz="0" w:space="0" w:color="auto"/>
        <w:bottom w:val="none" w:sz="0" w:space="0" w:color="auto"/>
        <w:right w:val="none" w:sz="0" w:space="0" w:color="auto"/>
      </w:divBdr>
    </w:div>
    <w:div w:id="18791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C15CB-74D3-4D08-975E-DC8E5301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31</Pages>
  <Words>8541</Words>
  <Characters>48690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 Pressley</dc:creator>
  <cp:lastModifiedBy>Che Frenz</cp:lastModifiedBy>
  <cp:revision>24</cp:revision>
  <dcterms:created xsi:type="dcterms:W3CDTF">2017-10-06T17:18:00Z</dcterms:created>
  <dcterms:modified xsi:type="dcterms:W3CDTF">2017-10-16T13:11:00Z</dcterms:modified>
</cp:coreProperties>
</file>